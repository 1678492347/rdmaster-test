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7357" w14:textId="3C4F6873" w:rsidR="005F1CE5" w:rsidRPr="009B43B9" w:rsidRDefault="00A677B7" w:rsidP="005F1CE5">
      <w:pPr>
        <w:rPr>
          <w:rFonts w:ascii="Times New Roman" w:hAnsi="Times New Roman" w:cs="Times New Roman"/>
        </w:rPr>
      </w:pPr>
      <w:r w:rsidRPr="00A677B7">
        <w:rPr>
          <w:rFonts w:ascii="Times New Roman" w:hAnsi="Times New Roman" w:cs="Times New Roman"/>
        </w:rPr>
        <w:t>RDmaster: a</w:t>
      </w:r>
      <w:r>
        <w:rPr>
          <w:rFonts w:ascii="Times New Roman" w:hAnsi="Times New Roman" w:cs="Times New Roman"/>
        </w:rPr>
        <w:t xml:space="preserve"> </w:t>
      </w:r>
      <w:r w:rsidR="00DE1AF1">
        <w:rPr>
          <w:rFonts w:ascii="Times New Roman" w:hAnsi="Times New Roman" w:cs="Times New Roman"/>
        </w:rPr>
        <w:t xml:space="preserve">novel </w:t>
      </w:r>
      <w:r>
        <w:rPr>
          <w:rFonts w:ascii="Times New Roman" w:hAnsi="Times New Roman" w:cs="Times New Roman"/>
        </w:rPr>
        <w:t>p</w:t>
      </w:r>
      <w:r w:rsidRPr="00A677B7">
        <w:rPr>
          <w:rFonts w:ascii="Times New Roman" w:hAnsi="Times New Roman" w:cs="Times New Roman"/>
        </w:rPr>
        <w:t>henotyp</w:t>
      </w:r>
      <w:r w:rsidR="00462A37">
        <w:rPr>
          <w:rFonts w:ascii="Times New Roman" w:hAnsi="Times New Roman" w:cs="Times New Roman"/>
        </w:rPr>
        <w:t>e</w:t>
      </w:r>
      <w:r w:rsidR="00DD0C71">
        <w:rPr>
          <w:rFonts w:ascii="Times New Roman" w:hAnsi="Times New Roman" w:cs="Times New Roman"/>
        </w:rPr>
        <w:t>-o</w:t>
      </w:r>
      <w:r w:rsidRPr="00A677B7">
        <w:rPr>
          <w:rFonts w:ascii="Times New Roman" w:hAnsi="Times New Roman" w:cs="Times New Roman"/>
        </w:rPr>
        <w:t xml:space="preserve">riented Q&amp;A dialogue system </w:t>
      </w:r>
      <w:r w:rsidR="00DD0C71">
        <w:rPr>
          <w:rFonts w:ascii="Times New Roman" w:hAnsi="Times New Roman" w:cs="Times New Roman"/>
        </w:rPr>
        <w:t>assisting</w:t>
      </w:r>
      <w:r w:rsidRPr="00A677B7">
        <w:rPr>
          <w:rFonts w:ascii="Times New Roman" w:hAnsi="Times New Roman" w:cs="Times New Roman"/>
        </w:rPr>
        <w:t xml:space="preserve"> </w:t>
      </w:r>
      <w:r w:rsidR="00DD0C71">
        <w:rPr>
          <w:rFonts w:ascii="Times New Roman" w:hAnsi="Times New Roman" w:cs="Times New Roman"/>
        </w:rPr>
        <w:t>differential</w:t>
      </w:r>
      <w:r w:rsidRPr="00A677B7">
        <w:rPr>
          <w:rFonts w:ascii="Times New Roman" w:hAnsi="Times New Roman" w:cs="Times New Roman"/>
        </w:rPr>
        <w:t xml:space="preserve"> diagnosis of rare diseases</w:t>
      </w:r>
    </w:p>
    <w:p w14:paraId="3AD67236" w14:textId="75731D3D" w:rsidR="00C451B3" w:rsidRDefault="00C451B3" w:rsidP="005F1CE5">
      <w:pPr>
        <w:pStyle w:val="1"/>
        <w:spacing w:line="480" w:lineRule="auto"/>
        <w:rPr>
          <w:rFonts w:ascii="Times New Roman" w:hAnsi="Times New Roman" w:cs="Times New Roman"/>
        </w:rPr>
      </w:pPr>
      <w:r w:rsidRPr="005F1CE5">
        <w:rPr>
          <w:rFonts w:ascii="Times New Roman" w:hAnsi="Times New Roman" w:cs="Times New Roman"/>
        </w:rPr>
        <w:t>Abstract</w:t>
      </w:r>
    </w:p>
    <w:p w14:paraId="6694C647" w14:textId="3C0D6C7C" w:rsidR="002C23C9" w:rsidRPr="002C23C9" w:rsidRDefault="00587EAF" w:rsidP="00340E15">
      <w:pPr>
        <w:rPr>
          <w:rFonts w:ascii="Times New Roman" w:hAnsi="Times New Roman" w:cs="Times New Roman"/>
        </w:rPr>
      </w:pPr>
      <w:r>
        <w:rPr>
          <w:rFonts w:ascii="Times New Roman" w:hAnsi="Times New Roman" w:cs="Times New Roman"/>
        </w:rPr>
        <w:t>D</w:t>
      </w:r>
      <w:r w:rsidR="00EB2B06" w:rsidRPr="00EB2B06">
        <w:rPr>
          <w:rFonts w:ascii="Times New Roman" w:hAnsi="Times New Roman" w:cs="Times New Roman"/>
        </w:rPr>
        <w:t>ifferential diagnosis of rare diseases</w:t>
      </w:r>
      <w:ins w:id="0" w:author="yangjian" w:date="2023-04-04T19:07:00Z">
        <w:r w:rsidR="00D96D42">
          <w:rPr>
            <w:rFonts w:ascii="Times New Roman" w:hAnsi="Times New Roman" w:cs="Times New Roman"/>
          </w:rPr>
          <w:t xml:space="preserve"> (RDs)</w:t>
        </w:r>
      </w:ins>
      <w:r w:rsidR="00EB2B06" w:rsidRPr="00EB2B06">
        <w:rPr>
          <w:rFonts w:ascii="Times New Roman" w:hAnsi="Times New Roman" w:cs="Times New Roman"/>
        </w:rPr>
        <w:t xml:space="preserve"> is </w:t>
      </w:r>
      <w:ins w:id="1" w:author="yangjian" w:date="2023-04-04T18:46:00Z">
        <w:r w:rsidR="00FF0B02" w:rsidRPr="00FF0B02">
          <w:rPr>
            <w:rFonts w:ascii="Times New Roman" w:hAnsi="Times New Roman" w:cs="Times New Roman"/>
          </w:rPr>
          <w:t>clinically urgent</w:t>
        </w:r>
      </w:ins>
      <w:del w:id="2" w:author="yangjian" w:date="2023-04-04T18:46:00Z">
        <w:r w:rsidR="00EB2B06" w:rsidRPr="00EB2B06" w:rsidDel="00FF0B02">
          <w:rPr>
            <w:rFonts w:ascii="Times New Roman" w:hAnsi="Times New Roman" w:cs="Times New Roman"/>
          </w:rPr>
          <w:delText xml:space="preserve">of </w:delText>
        </w:r>
      </w:del>
      <w:del w:id="3" w:author="yangjian" w:date="2023-04-04T18:34:00Z">
        <w:r w:rsidR="00EB2B06" w:rsidRPr="00EB2B06" w:rsidDel="00FF0B02">
          <w:rPr>
            <w:rFonts w:ascii="Times New Roman" w:hAnsi="Times New Roman" w:cs="Times New Roman"/>
          </w:rPr>
          <w:delText xml:space="preserve">paramount </w:delText>
        </w:r>
      </w:del>
      <w:del w:id="4" w:author="yangjian" w:date="2023-04-04T18:46:00Z">
        <w:r w:rsidR="00EB2B06" w:rsidRPr="00EB2B06" w:rsidDel="00FF0B02">
          <w:rPr>
            <w:rFonts w:ascii="Times New Roman" w:hAnsi="Times New Roman" w:cs="Times New Roman"/>
          </w:rPr>
          <w:delText>importance</w:delText>
        </w:r>
      </w:del>
      <w:r w:rsidR="00EB2B06" w:rsidRPr="00EB2B06">
        <w:rPr>
          <w:rFonts w:ascii="Times New Roman" w:hAnsi="Times New Roman" w:cs="Times New Roman"/>
        </w:rPr>
        <w:t xml:space="preserve"> due to </w:t>
      </w:r>
      <w:del w:id="5" w:author="yangjian" w:date="2023-04-04T18:32:00Z">
        <w:r w:rsidR="00EB2B06" w:rsidRPr="00EB2B06" w:rsidDel="00FF0B02">
          <w:rPr>
            <w:rFonts w:ascii="Times New Roman" w:hAnsi="Times New Roman" w:cs="Times New Roman"/>
          </w:rPr>
          <w:delText xml:space="preserve">the </w:delText>
        </w:r>
      </w:del>
      <w:ins w:id="6" w:author="yangjian" w:date="2023-04-04T18:32:00Z">
        <w:r w:rsidR="00FF0B02">
          <w:rPr>
            <w:rFonts w:ascii="Times New Roman" w:hAnsi="Times New Roman" w:cs="Times New Roman"/>
          </w:rPr>
          <w:t xml:space="preserve">their </w:t>
        </w:r>
        <w:r w:rsidR="00FF0B02" w:rsidRPr="00FF0B02">
          <w:rPr>
            <w:rFonts w:ascii="Times New Roman" w:hAnsi="Times New Roman" w:cs="Times New Roman"/>
          </w:rPr>
          <w:t>complex</w:t>
        </w:r>
      </w:ins>
      <w:ins w:id="7" w:author="yangjian" w:date="2023-04-04T18:33:00Z">
        <w:r w:rsidR="00FF0B02">
          <w:rPr>
            <w:rFonts w:ascii="Times New Roman" w:hAnsi="Times New Roman" w:cs="Times New Roman"/>
          </w:rPr>
          <w:t xml:space="preserve"> </w:t>
        </w:r>
      </w:ins>
      <w:ins w:id="8" w:author="yangjian" w:date="2023-04-04T18:32:00Z">
        <w:r w:rsidR="00FF0B02">
          <w:rPr>
            <w:rFonts w:ascii="Times New Roman" w:hAnsi="Times New Roman" w:cs="Times New Roman"/>
          </w:rPr>
          <w:t>and</w:t>
        </w:r>
        <w:r w:rsidR="00FF0B02" w:rsidRPr="00EB2B06">
          <w:rPr>
            <w:rFonts w:ascii="Times New Roman" w:hAnsi="Times New Roman" w:cs="Times New Roman"/>
          </w:rPr>
          <w:t xml:space="preserve"> </w:t>
        </w:r>
      </w:ins>
      <w:del w:id="9" w:author="yangjian" w:date="2023-04-04T18:33:00Z">
        <w:r w:rsidR="00EB2B06" w:rsidRPr="00EB2B06" w:rsidDel="00FF0B02">
          <w:rPr>
            <w:rFonts w:ascii="Times New Roman" w:hAnsi="Times New Roman" w:cs="Times New Roman"/>
          </w:rPr>
          <w:delText xml:space="preserve">extensive </w:delText>
        </w:r>
      </w:del>
      <w:ins w:id="10" w:author="yangjian" w:date="2023-04-04T18:33:00Z">
        <w:r w:rsidR="00FF0B02" w:rsidRPr="00FF0B02">
          <w:rPr>
            <w:rFonts w:ascii="Times New Roman" w:hAnsi="Times New Roman" w:cs="Times New Roman"/>
          </w:rPr>
          <w:t>overlapping phenotypic features</w:t>
        </w:r>
      </w:ins>
      <w:del w:id="11" w:author="yangjian" w:date="2023-04-04T18:33:00Z">
        <w:r w:rsidR="00EB2B06" w:rsidRPr="00EB2B06" w:rsidDel="00FF0B02">
          <w:rPr>
            <w:rFonts w:ascii="Times New Roman" w:hAnsi="Times New Roman" w:cs="Times New Roman"/>
          </w:rPr>
          <w:delText>overlap of their phenotypic characteristics</w:delText>
        </w:r>
      </w:del>
      <w:r w:rsidR="00EB2B06" w:rsidRPr="00EB2B06">
        <w:rPr>
          <w:rFonts w:ascii="Times New Roman" w:hAnsi="Times New Roman" w:cs="Times New Roman"/>
        </w:rPr>
        <w:t>, yet</w:t>
      </w:r>
      <w:del w:id="12" w:author="yangjian" w:date="2023-04-04T18:46:00Z">
        <w:r w:rsidR="00EB2B06" w:rsidRPr="00EB2B06" w:rsidDel="00FF0B02">
          <w:rPr>
            <w:rFonts w:ascii="Times New Roman" w:hAnsi="Times New Roman" w:cs="Times New Roman"/>
          </w:rPr>
          <w:delText xml:space="preserve"> there are</w:delText>
        </w:r>
      </w:del>
      <w:r w:rsidR="00EB2B06" w:rsidRPr="00EB2B06">
        <w:rPr>
          <w:rFonts w:ascii="Times New Roman" w:hAnsi="Times New Roman" w:cs="Times New Roman"/>
        </w:rPr>
        <w:t xml:space="preserve"> few relevant studies.</w:t>
      </w:r>
      <w:r w:rsidR="00F57CB8" w:rsidRPr="00F57CB8">
        <w:rPr>
          <w:rFonts w:ascii="Times New Roman" w:hAnsi="Times New Roman" w:cs="Times New Roman"/>
        </w:rPr>
        <w:t xml:space="preserve"> </w:t>
      </w:r>
      <w:ins w:id="13" w:author="yangjian" w:date="2023-04-04T18:31:00Z">
        <w:r w:rsidR="00FF0B02" w:rsidRPr="00FF0B02">
          <w:rPr>
            <w:rFonts w:ascii="Times New Roman" w:hAnsi="Times New Roman" w:cs="Times New Roman"/>
          </w:rPr>
          <w:t xml:space="preserve">To address this </w:t>
        </w:r>
        <w:r w:rsidR="00FF0B02">
          <w:rPr>
            <w:rFonts w:ascii="Times New Roman" w:hAnsi="Times New Roman" w:cs="Times New Roman"/>
          </w:rPr>
          <w:t>gap</w:t>
        </w:r>
      </w:ins>
      <w:del w:id="14" w:author="yangjian" w:date="2023-04-04T18:31:00Z">
        <w:r w:rsidR="00F57CB8" w:rsidRPr="00F57CB8" w:rsidDel="00FF0B02">
          <w:rPr>
            <w:rFonts w:ascii="Times New Roman" w:hAnsi="Times New Roman" w:cs="Times New Roman"/>
          </w:rPr>
          <w:delText xml:space="preserve">Drawing inspiration from the recent proliferation of </w:delText>
        </w:r>
      </w:del>
      <w:del w:id="15" w:author="yangjian" w:date="2023-03-30T21:27:00Z">
        <w:r w:rsidR="00F57CB8" w:rsidRPr="00F57CB8" w:rsidDel="00AA0855">
          <w:rPr>
            <w:rFonts w:ascii="Times New Roman" w:hAnsi="Times New Roman" w:cs="Times New Roman"/>
          </w:rPr>
          <w:delText xml:space="preserve">conversational </w:delText>
        </w:r>
      </w:del>
      <w:del w:id="16" w:author="yangjian" w:date="2023-04-04T18:31:00Z">
        <w:r w:rsidR="00F57CB8" w:rsidRPr="00F57CB8" w:rsidDel="00FF0B02">
          <w:rPr>
            <w:rFonts w:ascii="Times New Roman" w:hAnsi="Times New Roman" w:cs="Times New Roman"/>
          </w:rPr>
          <w:delText>diagnostic systems</w:delText>
        </w:r>
      </w:del>
      <w:r w:rsidR="00F57CB8" w:rsidRPr="00F57CB8">
        <w:rPr>
          <w:rFonts w:ascii="Times New Roman" w:hAnsi="Times New Roman" w:cs="Times New Roman"/>
        </w:rPr>
        <w:t>, we propose</w:t>
      </w:r>
      <w:ins w:id="17" w:author="yangjian" w:date="2023-04-04T18:46:00Z">
        <w:r w:rsidR="00FF0B02">
          <w:rPr>
            <w:rFonts w:ascii="Times New Roman" w:hAnsi="Times New Roman" w:cs="Times New Roman"/>
          </w:rPr>
          <w:t xml:space="preserve"> </w:t>
        </w:r>
        <w:r w:rsidR="00FF0B02" w:rsidRPr="00F57CB8">
          <w:rPr>
            <w:rFonts w:ascii="Times New Roman" w:hAnsi="Times New Roman" w:cs="Times New Roman"/>
          </w:rPr>
          <w:t>RDmaster</w:t>
        </w:r>
        <w:r w:rsidR="00FF0B02">
          <w:rPr>
            <w:rFonts w:ascii="Times New Roman" w:hAnsi="Times New Roman" w:cs="Times New Roman"/>
          </w:rPr>
          <w:t>,</w:t>
        </w:r>
      </w:ins>
      <w:r w:rsidR="00F57CB8" w:rsidRPr="00F57CB8">
        <w:rPr>
          <w:rFonts w:ascii="Times New Roman" w:hAnsi="Times New Roman" w:cs="Times New Roman"/>
        </w:rPr>
        <w:t xml:space="preserve"> a phenotype-oriented Q&amp;A dialogue system</w:t>
      </w:r>
      <w:del w:id="18" w:author="yangjian" w:date="2023-04-04T18:46:00Z">
        <w:r w:rsidR="00F57CB8" w:rsidRPr="00F57CB8" w:rsidDel="00FF0B02">
          <w:rPr>
            <w:rFonts w:ascii="Times New Roman" w:hAnsi="Times New Roman" w:cs="Times New Roman"/>
          </w:rPr>
          <w:delText xml:space="preserve">, </w:delText>
        </w:r>
        <w:r w:rsidR="00EB2B06" w:rsidDel="00FF0B02">
          <w:rPr>
            <w:rFonts w:ascii="Times New Roman" w:hAnsi="Times New Roman" w:cs="Times New Roman" w:hint="eastAsia"/>
          </w:rPr>
          <w:delText>k</w:delText>
        </w:r>
        <w:r w:rsidR="00EB2B06" w:rsidDel="00FF0B02">
          <w:rPr>
            <w:rFonts w:ascii="Times New Roman" w:hAnsi="Times New Roman" w:cs="Times New Roman"/>
          </w:rPr>
          <w:delText xml:space="preserve">nown as </w:delText>
        </w:r>
        <w:r w:rsidR="00F57CB8" w:rsidRPr="00F57CB8" w:rsidDel="00FF0B02">
          <w:rPr>
            <w:rFonts w:ascii="Times New Roman" w:hAnsi="Times New Roman" w:cs="Times New Roman"/>
          </w:rPr>
          <w:delText>RDmaster, which</w:delText>
        </w:r>
      </w:del>
      <w:ins w:id="19" w:author="yangjian" w:date="2023-04-04T18:46:00Z">
        <w:r w:rsidR="00FF0B02">
          <w:rPr>
            <w:rFonts w:ascii="Times New Roman" w:hAnsi="Times New Roman" w:cs="Times New Roman"/>
          </w:rPr>
          <w:t xml:space="preserve"> that</w:t>
        </w:r>
      </w:ins>
      <w:r w:rsidR="00F57CB8" w:rsidRPr="00F57CB8">
        <w:rPr>
          <w:rFonts w:ascii="Times New Roman" w:hAnsi="Times New Roman" w:cs="Times New Roman"/>
        </w:rPr>
        <w:t xml:space="preserve"> </w:t>
      </w:r>
      <w:r w:rsidR="00EB2B06" w:rsidRPr="00EB2B06">
        <w:rPr>
          <w:rFonts w:ascii="Times New Roman" w:hAnsi="Times New Roman" w:cs="Times New Roman"/>
        </w:rPr>
        <w:t>endeavors</w:t>
      </w:r>
      <w:r w:rsidR="00EB2B06">
        <w:rPr>
          <w:rFonts w:ascii="Times New Roman" w:hAnsi="Times New Roman" w:cs="Times New Roman"/>
        </w:rPr>
        <w:t xml:space="preserve"> </w:t>
      </w:r>
      <w:r w:rsidR="00F57CB8" w:rsidRPr="00F57CB8">
        <w:rPr>
          <w:rFonts w:ascii="Times New Roman" w:hAnsi="Times New Roman" w:cs="Times New Roman"/>
        </w:rPr>
        <w:t xml:space="preserve">to collect additional phenotypes and </w:t>
      </w:r>
      <w:r w:rsidR="00EB2B06" w:rsidRPr="00EB2B06">
        <w:rPr>
          <w:rFonts w:ascii="Times New Roman" w:hAnsi="Times New Roman" w:cs="Times New Roman"/>
        </w:rPr>
        <w:t>aid clinicians in</w:t>
      </w:r>
      <w:r w:rsidR="00F57CB8" w:rsidRPr="00F57CB8">
        <w:rPr>
          <w:rFonts w:ascii="Times New Roman" w:hAnsi="Times New Roman" w:cs="Times New Roman"/>
        </w:rPr>
        <w:t xml:space="preserve"> the differential diagnosis of </w:t>
      </w:r>
      <w:ins w:id="20" w:author="yangjian" w:date="2023-04-04T19:07:00Z">
        <w:r w:rsidR="00D96D42">
          <w:rPr>
            <w:rFonts w:ascii="Times New Roman" w:hAnsi="Times New Roman" w:cs="Times New Roman"/>
          </w:rPr>
          <w:t>RDs</w:t>
        </w:r>
      </w:ins>
      <w:del w:id="21" w:author="yangjian" w:date="2023-04-04T19:07:00Z">
        <w:r w:rsidR="00F57CB8" w:rsidRPr="00F57CB8" w:rsidDel="00D96D42">
          <w:rPr>
            <w:rFonts w:ascii="Times New Roman" w:hAnsi="Times New Roman" w:cs="Times New Roman"/>
          </w:rPr>
          <w:delText>rare diseases</w:delText>
        </w:r>
      </w:del>
      <w:r w:rsidR="00F57CB8" w:rsidRPr="00F57CB8">
        <w:rPr>
          <w:rFonts w:ascii="Times New Roman" w:hAnsi="Times New Roman" w:cs="Times New Roman"/>
        </w:rPr>
        <w:t xml:space="preserve">. Two Bayesian diagnostic approaches, PheLR </w:t>
      </w:r>
      <w:del w:id="22" w:author="yangjian" w:date="2023-04-04T18:36:00Z">
        <w:r w:rsidR="00F57CB8" w:rsidRPr="00F57CB8" w:rsidDel="00FF0B02">
          <w:rPr>
            <w:rFonts w:ascii="Times New Roman" w:hAnsi="Times New Roman" w:cs="Times New Roman"/>
          </w:rPr>
          <w:delText xml:space="preserve">for phenotypic analysis </w:delText>
        </w:r>
      </w:del>
      <w:r w:rsidR="00F57CB8" w:rsidRPr="00F57CB8">
        <w:rPr>
          <w:rFonts w:ascii="Times New Roman" w:hAnsi="Times New Roman" w:cs="Times New Roman"/>
        </w:rPr>
        <w:t xml:space="preserve">and LIRICAL </w:t>
      </w:r>
      <w:del w:id="23" w:author="yangjian" w:date="2023-04-04T18:36:00Z">
        <w:r w:rsidR="00F57CB8" w:rsidRPr="00F57CB8" w:rsidDel="00FF0B02">
          <w:rPr>
            <w:rFonts w:ascii="Times New Roman" w:hAnsi="Times New Roman" w:cs="Times New Roman"/>
          </w:rPr>
          <w:delText>for genotypic analysis</w:delText>
        </w:r>
      </w:del>
      <w:del w:id="24" w:author="yangjian" w:date="2023-03-30T21:24:00Z">
        <w:r w:rsidR="00F57CB8" w:rsidRPr="00F57CB8" w:rsidDel="00AA0855">
          <w:rPr>
            <w:rFonts w:ascii="Times New Roman" w:hAnsi="Times New Roman" w:cs="Times New Roman"/>
          </w:rPr>
          <w:delText>,</w:delText>
        </w:r>
      </w:del>
      <w:del w:id="25" w:author="yangjian" w:date="2023-04-04T18:36:00Z">
        <w:r w:rsidR="00F57CB8" w:rsidRPr="00F57CB8" w:rsidDel="00FF0B02">
          <w:rPr>
            <w:rFonts w:ascii="Times New Roman" w:hAnsi="Times New Roman" w:cs="Times New Roman"/>
          </w:rPr>
          <w:delText xml:space="preserve"> </w:delText>
        </w:r>
      </w:del>
      <w:r w:rsidR="00F57CB8" w:rsidRPr="00F57CB8">
        <w:rPr>
          <w:rFonts w:ascii="Times New Roman" w:hAnsi="Times New Roman" w:cs="Times New Roman"/>
        </w:rPr>
        <w:t xml:space="preserve">are integrated into </w:t>
      </w:r>
      <w:del w:id="26" w:author="yangjian" w:date="2023-04-04T18:35:00Z">
        <w:r w:rsidR="00F57CB8" w:rsidRPr="00F57CB8" w:rsidDel="00FF0B02">
          <w:rPr>
            <w:rFonts w:ascii="Times New Roman" w:hAnsi="Times New Roman" w:cs="Times New Roman"/>
          </w:rPr>
          <w:delText>our system</w:delText>
        </w:r>
      </w:del>
      <w:ins w:id="27" w:author="yangjian" w:date="2023-04-04T18:35:00Z">
        <w:r w:rsidR="00FF0B02">
          <w:rPr>
            <w:rFonts w:ascii="Times New Roman" w:hAnsi="Times New Roman" w:cs="Times New Roman"/>
          </w:rPr>
          <w:t>R</w:t>
        </w:r>
      </w:ins>
      <w:ins w:id="28" w:author="yangjian" w:date="2023-04-04T18:36:00Z">
        <w:r w:rsidR="00FF0B02">
          <w:rPr>
            <w:rFonts w:ascii="Times New Roman" w:hAnsi="Times New Roman" w:cs="Times New Roman"/>
          </w:rPr>
          <w:t>Dmaster</w:t>
        </w:r>
      </w:ins>
      <w:del w:id="29" w:author="yangjian" w:date="2023-03-30T21:23:00Z">
        <w:r w:rsidR="00F57CB8" w:rsidRPr="00F57CB8" w:rsidDel="00C91310">
          <w:rPr>
            <w:rFonts w:ascii="Times New Roman" w:hAnsi="Times New Roman" w:cs="Times New Roman"/>
          </w:rPr>
          <w:delText xml:space="preserve">. Both of these approaches </w:delText>
        </w:r>
        <w:r w:rsidR="00E445EE" w:rsidRPr="00E445EE" w:rsidDel="00C91310">
          <w:rPr>
            <w:rFonts w:ascii="Times New Roman" w:hAnsi="Times New Roman" w:cs="Times New Roman"/>
          </w:rPr>
          <w:delText>leverage</w:delText>
        </w:r>
        <w:r w:rsidR="00E445EE" w:rsidDel="00C91310">
          <w:rPr>
            <w:rFonts w:ascii="Times New Roman" w:hAnsi="Times New Roman" w:cs="Times New Roman"/>
          </w:rPr>
          <w:delText xml:space="preserve"> </w:delText>
        </w:r>
        <w:r w:rsidR="00F57CB8" w:rsidRPr="00F57CB8" w:rsidDel="00C91310">
          <w:rPr>
            <w:rFonts w:ascii="Times New Roman" w:hAnsi="Times New Roman" w:cs="Times New Roman"/>
          </w:rPr>
          <w:delText>the likelihood ratio paradigm</w:delText>
        </w:r>
      </w:del>
      <w:r w:rsidR="00F57CB8" w:rsidRPr="00F57CB8">
        <w:rPr>
          <w:rFonts w:ascii="Times New Roman" w:hAnsi="Times New Roman" w:cs="Times New Roman"/>
        </w:rPr>
        <w:t xml:space="preserve"> to improve clinical interpretability. To achieve an efficient dialogue strategy, </w:t>
      </w:r>
      <w:ins w:id="30" w:author="yangjian" w:date="2023-04-04T18:37:00Z">
        <w:r w:rsidR="00FF0B02" w:rsidRPr="00FF0B02">
          <w:rPr>
            <w:rFonts w:ascii="Times New Roman" w:hAnsi="Times New Roman" w:cs="Times New Roman"/>
          </w:rPr>
          <w:t>we introduce a novel metric called Adaptive Information Gain and Gini Index (AIGGI) to evaluate the expected gain of interrogated phenotypes within real-time diagnostic states.</w:t>
        </w:r>
      </w:ins>
      <w:del w:id="31" w:author="yangjian" w:date="2023-04-04T18:37:00Z">
        <w:r w:rsidR="00F57CB8" w:rsidRPr="00F57CB8" w:rsidDel="00FF0B02">
          <w:rPr>
            <w:rFonts w:ascii="Times New Roman" w:hAnsi="Times New Roman" w:cs="Times New Roman"/>
          </w:rPr>
          <w:delText xml:space="preserve">a novel metric called Adaptive Information Gain and Gini Index (AIGGI) is </w:delText>
        </w:r>
        <w:r w:rsidR="00145B9A" w:rsidDel="00FF0B02">
          <w:rPr>
            <w:rFonts w:ascii="Times New Roman" w:hAnsi="Times New Roman" w:cs="Times New Roman"/>
          </w:rPr>
          <w:delText xml:space="preserve">proposed </w:delText>
        </w:r>
        <w:r w:rsidR="00F57CB8" w:rsidRPr="00F57CB8" w:rsidDel="00FF0B02">
          <w:rPr>
            <w:rFonts w:ascii="Times New Roman" w:hAnsi="Times New Roman" w:cs="Times New Roman"/>
          </w:rPr>
          <w:delText>to evaluate the expected gain of interrogated phenotypes within real-time diagnostic states.</w:delText>
        </w:r>
      </w:del>
      <w:r w:rsidR="00F57CB8" w:rsidRPr="00F57CB8">
        <w:rPr>
          <w:rFonts w:ascii="Times New Roman" w:hAnsi="Times New Roman" w:cs="Times New Roman"/>
        </w:rPr>
        <w:t xml:space="preserve"> An extensive simulation evaluation has validated the </w:t>
      </w:r>
      <w:ins w:id="32" w:author="yangjian" w:date="2023-04-04T19:23:00Z">
        <w:r w:rsidR="00D96D42" w:rsidRPr="00D96D42">
          <w:rPr>
            <w:rFonts w:ascii="Times New Roman" w:hAnsi="Times New Roman" w:cs="Times New Roman"/>
          </w:rPr>
          <w:t xml:space="preserve">rationality </w:t>
        </w:r>
      </w:ins>
      <w:del w:id="33" w:author="yangjian" w:date="2023-04-04T19:23:00Z">
        <w:r w:rsidR="00E445EE" w:rsidRPr="00E445EE" w:rsidDel="00D96D42">
          <w:rPr>
            <w:rFonts w:ascii="Times New Roman" w:hAnsi="Times New Roman" w:cs="Times New Roman"/>
          </w:rPr>
          <w:delText>feasibility</w:delText>
        </w:r>
        <w:r w:rsidR="00E445EE" w:rsidDel="00D96D42">
          <w:rPr>
            <w:rFonts w:ascii="Times New Roman" w:hAnsi="Times New Roman" w:cs="Times New Roman"/>
          </w:rPr>
          <w:delText xml:space="preserve"> </w:delText>
        </w:r>
      </w:del>
      <w:r w:rsidR="00F57CB8" w:rsidRPr="00F57CB8">
        <w:rPr>
          <w:rFonts w:ascii="Times New Roman" w:hAnsi="Times New Roman" w:cs="Times New Roman"/>
        </w:rPr>
        <w:t xml:space="preserve">of our dialogue strategy from multiple perspectives. A </w:t>
      </w:r>
      <w:del w:id="34" w:author="yangjian" w:date="2023-03-30T21:24:00Z">
        <w:r w:rsidR="00F57CB8" w:rsidRPr="00F57CB8" w:rsidDel="00AA0855">
          <w:rPr>
            <w:rFonts w:ascii="Times New Roman" w:hAnsi="Times New Roman" w:cs="Times New Roman"/>
          </w:rPr>
          <w:delText xml:space="preserve">conversational </w:delText>
        </w:r>
      </w:del>
      <w:del w:id="35" w:author="yangjian" w:date="2023-04-04T18:40:00Z">
        <w:r w:rsidR="00F57CB8" w:rsidRPr="00F57CB8" w:rsidDel="00FF0B02">
          <w:rPr>
            <w:rFonts w:ascii="Times New Roman" w:hAnsi="Times New Roman" w:cs="Times New Roman"/>
          </w:rPr>
          <w:delText xml:space="preserve">diagnostic </w:delText>
        </w:r>
      </w:del>
      <w:r w:rsidR="00F57CB8" w:rsidRPr="00F57CB8">
        <w:rPr>
          <w:rFonts w:ascii="Times New Roman" w:hAnsi="Times New Roman" w:cs="Times New Roman"/>
        </w:rPr>
        <w:t xml:space="preserve">trial </w:t>
      </w:r>
      <w:r w:rsidR="00E445EE">
        <w:rPr>
          <w:rFonts w:ascii="Times New Roman" w:hAnsi="Times New Roman" w:cs="Times New Roman"/>
        </w:rPr>
        <w:t>involving</w:t>
      </w:r>
      <w:r w:rsidR="00F57CB8" w:rsidRPr="00F57CB8">
        <w:rPr>
          <w:rFonts w:ascii="Times New Roman" w:hAnsi="Times New Roman" w:cs="Times New Roman"/>
        </w:rPr>
        <w:t xml:space="preserve"> 238 published patients </w:t>
      </w:r>
      <w:r w:rsidR="00E445EE" w:rsidRPr="00E445EE">
        <w:rPr>
          <w:rFonts w:ascii="Times New Roman" w:hAnsi="Times New Roman" w:cs="Times New Roman"/>
        </w:rPr>
        <w:t>reveal</w:t>
      </w:r>
      <w:ins w:id="36" w:author="yangjian" w:date="2023-04-04T18:42:00Z">
        <w:r w:rsidR="00FF0B02">
          <w:rPr>
            <w:rFonts w:ascii="Times New Roman" w:hAnsi="Times New Roman" w:cs="Times New Roman"/>
          </w:rPr>
          <w:t>s</w:t>
        </w:r>
      </w:ins>
      <w:del w:id="37" w:author="yangjian" w:date="2023-04-04T18:42:00Z">
        <w:r w:rsidR="00E445EE" w:rsidRPr="00E445EE" w:rsidDel="00FF0B02">
          <w:rPr>
            <w:rFonts w:ascii="Times New Roman" w:hAnsi="Times New Roman" w:cs="Times New Roman"/>
          </w:rPr>
          <w:delText>ed</w:delText>
        </w:r>
      </w:del>
      <w:r w:rsidR="00E445EE">
        <w:rPr>
          <w:rFonts w:ascii="Times New Roman" w:hAnsi="Times New Roman" w:cs="Times New Roman"/>
        </w:rPr>
        <w:t xml:space="preserve"> </w:t>
      </w:r>
      <w:r w:rsidR="00F57CB8" w:rsidRPr="00F57CB8">
        <w:rPr>
          <w:rFonts w:ascii="Times New Roman" w:hAnsi="Times New Roman" w:cs="Times New Roman"/>
        </w:rPr>
        <w:t xml:space="preserve">that RDmaster outperforms most competing tools and can </w:t>
      </w:r>
      <w:r w:rsidR="00E12D44" w:rsidRPr="00E12D44">
        <w:rPr>
          <w:rFonts w:ascii="Times New Roman" w:hAnsi="Times New Roman" w:cs="Times New Roman"/>
        </w:rPr>
        <w:t>enhance</w:t>
      </w:r>
      <w:r w:rsidR="00E12D44">
        <w:rPr>
          <w:rFonts w:ascii="Times New Roman" w:hAnsi="Times New Roman" w:cs="Times New Roman"/>
        </w:rPr>
        <w:t xml:space="preserve"> </w:t>
      </w:r>
      <w:r w:rsidR="00F57CB8" w:rsidRPr="00F57CB8">
        <w:rPr>
          <w:rFonts w:ascii="Times New Roman" w:hAnsi="Times New Roman" w:cs="Times New Roman"/>
        </w:rPr>
        <w:t xml:space="preserve">diagnostic accuracy through </w:t>
      </w:r>
      <w:del w:id="38" w:author="yangjian" w:date="2023-04-04T18:41:00Z">
        <w:r w:rsidR="00F57CB8" w:rsidRPr="00F57CB8" w:rsidDel="00FF0B02">
          <w:rPr>
            <w:rFonts w:ascii="Times New Roman" w:hAnsi="Times New Roman" w:cs="Times New Roman"/>
          </w:rPr>
          <w:delText xml:space="preserve">human-computer </w:delText>
        </w:r>
      </w:del>
      <w:ins w:id="39" w:author="yangjian" w:date="2023-04-04T18:41:00Z">
        <w:r w:rsidR="00FF0B02">
          <w:rPr>
            <w:rFonts w:ascii="Times New Roman" w:hAnsi="Times New Roman" w:cs="Times New Roman"/>
          </w:rPr>
          <w:t>Q&amp;A</w:t>
        </w:r>
      </w:ins>
      <w:del w:id="40" w:author="yangjian" w:date="2023-04-01T14:19:00Z">
        <w:r w:rsidR="00F57CB8" w:rsidRPr="00F57CB8" w:rsidDel="00696078">
          <w:rPr>
            <w:rFonts w:ascii="Times New Roman" w:hAnsi="Times New Roman" w:cs="Times New Roman"/>
          </w:rPr>
          <w:delText>dialogue</w:delText>
        </w:r>
      </w:del>
      <w:r w:rsidR="00F57CB8" w:rsidRPr="00F57CB8">
        <w:rPr>
          <w:rFonts w:ascii="Times New Roman" w:hAnsi="Times New Roman" w:cs="Times New Roman"/>
        </w:rPr>
        <w:t xml:space="preserve">. </w:t>
      </w:r>
      <w:ins w:id="41" w:author="yangjian" w:date="2023-03-30T21:21:00Z">
        <w:r w:rsidR="006C4E18" w:rsidRPr="006C4E18">
          <w:rPr>
            <w:rFonts w:ascii="Times New Roman" w:hAnsi="Times New Roman" w:cs="Times New Roman"/>
          </w:rPr>
          <w:t xml:space="preserve">We also innovatively compare the performance of professional diagnostic tools and large language models in generating differential diagnosis lists for </w:t>
        </w:r>
      </w:ins>
      <w:ins w:id="42" w:author="yangjian" w:date="2023-04-04T19:07:00Z">
        <w:r w:rsidR="00D96D42">
          <w:rPr>
            <w:rFonts w:ascii="Times New Roman" w:hAnsi="Times New Roman" w:cs="Times New Roman"/>
          </w:rPr>
          <w:t>RDs</w:t>
        </w:r>
      </w:ins>
      <w:ins w:id="43" w:author="yangjian" w:date="2023-03-30T21:21:00Z">
        <w:r w:rsidR="006C4E18" w:rsidRPr="006C4E18">
          <w:rPr>
            <w:rFonts w:ascii="Times New Roman" w:hAnsi="Times New Roman" w:cs="Times New Roman"/>
          </w:rPr>
          <w:t>.</w:t>
        </w:r>
        <w:r w:rsidR="006C4E18">
          <w:rPr>
            <w:rFonts w:ascii="Times New Roman" w:hAnsi="Times New Roman" w:cs="Times New Roman"/>
          </w:rPr>
          <w:t xml:space="preserve"> </w:t>
        </w:r>
      </w:ins>
      <w:r w:rsidR="00F57CB8" w:rsidRPr="00F57CB8">
        <w:rPr>
          <w:rFonts w:ascii="Times New Roman" w:hAnsi="Times New Roman" w:cs="Times New Roman"/>
        </w:rPr>
        <w:t xml:space="preserve">RDmaster </w:t>
      </w:r>
      <w:r w:rsidR="00E12D44" w:rsidRPr="00E12D44">
        <w:rPr>
          <w:rFonts w:ascii="Times New Roman" w:hAnsi="Times New Roman" w:cs="Times New Roman"/>
        </w:rPr>
        <w:t>has been</w:t>
      </w:r>
      <w:r w:rsidR="00F57CB8" w:rsidRPr="00F57CB8">
        <w:rPr>
          <w:rFonts w:ascii="Times New Roman" w:hAnsi="Times New Roman" w:cs="Times New Roman"/>
        </w:rPr>
        <w:t xml:space="preserve"> implemented as an online web-based platform and </w:t>
      </w:r>
      <w:r w:rsidR="00866467" w:rsidRPr="00866467">
        <w:rPr>
          <w:rFonts w:ascii="Times New Roman" w:hAnsi="Times New Roman" w:cs="Times New Roman"/>
        </w:rPr>
        <w:t>offers</w:t>
      </w:r>
      <w:r w:rsidR="004A0B3F">
        <w:rPr>
          <w:rFonts w:ascii="Times New Roman" w:hAnsi="Times New Roman" w:cs="Times New Roman"/>
        </w:rPr>
        <w:t xml:space="preserve"> </w:t>
      </w:r>
      <w:r w:rsidR="004A0B3F" w:rsidRPr="004A0B3F">
        <w:rPr>
          <w:rFonts w:ascii="Times New Roman" w:hAnsi="Times New Roman" w:cs="Times New Roman"/>
        </w:rPr>
        <w:t>clinicians</w:t>
      </w:r>
      <w:r w:rsidR="00866467">
        <w:rPr>
          <w:rFonts w:ascii="Times New Roman" w:hAnsi="Times New Roman" w:cs="Times New Roman"/>
        </w:rPr>
        <w:t xml:space="preserve"> </w:t>
      </w:r>
      <w:r w:rsidR="00866467" w:rsidRPr="00866467">
        <w:rPr>
          <w:rFonts w:ascii="Times New Roman" w:hAnsi="Times New Roman" w:cs="Times New Roman"/>
        </w:rPr>
        <w:t>exceptional</w:t>
      </w:r>
      <w:r w:rsidR="00866467">
        <w:rPr>
          <w:rFonts w:ascii="Times New Roman" w:hAnsi="Times New Roman" w:cs="Times New Roman"/>
        </w:rPr>
        <w:t xml:space="preserve"> </w:t>
      </w:r>
      <w:r w:rsidR="00F57CB8" w:rsidRPr="00F57CB8">
        <w:rPr>
          <w:rFonts w:ascii="Times New Roman" w:hAnsi="Times New Roman" w:cs="Times New Roman"/>
        </w:rPr>
        <w:t>visualization support</w:t>
      </w:r>
      <w:ins w:id="44" w:author="yangjian" w:date="2023-04-04T19:04:00Z">
        <w:r w:rsidR="00D96D42">
          <w:rPr>
            <w:rFonts w:ascii="Times New Roman" w:hAnsi="Times New Roman" w:cs="Times New Roman"/>
          </w:rPr>
          <w:t xml:space="preserve"> for </w:t>
        </w:r>
      </w:ins>
      <w:ins w:id="45" w:author="yangjian" w:date="2023-04-04T19:07:00Z">
        <w:r w:rsidR="00D96D42">
          <w:rPr>
            <w:rFonts w:ascii="Times New Roman" w:hAnsi="Times New Roman" w:cs="Times New Roman"/>
          </w:rPr>
          <w:t>RD</w:t>
        </w:r>
      </w:ins>
      <w:ins w:id="46" w:author="yangjian" w:date="2023-04-04T19:04:00Z">
        <w:r w:rsidR="00D96D42" w:rsidRPr="00D96D42">
          <w:rPr>
            <w:rFonts w:ascii="Times New Roman" w:hAnsi="Times New Roman" w:cs="Times New Roman"/>
          </w:rPr>
          <w:t xml:space="preserve"> diagnosis</w:t>
        </w:r>
      </w:ins>
      <w:r w:rsidR="00F57CB8" w:rsidRPr="00F57CB8">
        <w:rPr>
          <w:rFonts w:ascii="Times New Roman" w:hAnsi="Times New Roman" w:cs="Times New Roman"/>
        </w:rPr>
        <w:t>.</w:t>
      </w:r>
    </w:p>
    <w:p w14:paraId="45DA7B08" w14:textId="5CF72898" w:rsidR="00C451B3" w:rsidRDefault="00C451B3" w:rsidP="00C451B3">
      <w:pPr>
        <w:pStyle w:val="1"/>
        <w:spacing w:line="480"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ntroduction</w:t>
      </w:r>
    </w:p>
    <w:p w14:paraId="045B23FF" w14:textId="0AFBD5C9" w:rsidR="0058305C" w:rsidRPr="00F87897" w:rsidRDefault="00370732" w:rsidP="0006461D">
      <w:pPr>
        <w:rPr>
          <w:rFonts w:ascii="Times New Roman" w:hAnsi="Times New Roman" w:cs="Times New Roman"/>
        </w:rPr>
      </w:pPr>
      <w:r w:rsidRPr="00370732">
        <w:rPr>
          <w:rFonts w:ascii="Times New Roman" w:hAnsi="Times New Roman" w:cs="Times New Roman"/>
        </w:rPr>
        <w:t xml:space="preserve">Rare diseases (RDs), mostly genetic in nature, are defined by the World Health Organization (WHO) as conditions or </w:t>
      </w:r>
      <w:r w:rsidR="0091110A">
        <w:rPr>
          <w:rFonts w:ascii="Times New Roman" w:hAnsi="Times New Roman" w:cs="Times New Roman"/>
        </w:rPr>
        <w:t>disorders</w:t>
      </w:r>
      <w:r w:rsidRPr="00370732">
        <w:rPr>
          <w:rFonts w:ascii="Times New Roman" w:hAnsi="Times New Roman" w:cs="Times New Roman"/>
        </w:rPr>
        <w:t xml:space="preserve"> that affect a prevalence of </w:t>
      </w:r>
      <w:ins w:id="47" w:author="yangjian" w:date="2023-04-02T15:43:00Z">
        <w:r w:rsidR="00FF7608">
          <w:rPr>
            <w:rFonts w:ascii="Times New Roman" w:hAnsi="Times New Roman" w:cs="Times New Roman"/>
          </w:rPr>
          <w:t xml:space="preserve">less than </w:t>
        </w:r>
      </w:ins>
      <w:r w:rsidRPr="00370732">
        <w:rPr>
          <w:rFonts w:ascii="Times New Roman" w:hAnsi="Times New Roman" w:cs="Times New Roman"/>
        </w:rPr>
        <w:t>6.5</w:t>
      </w:r>
      <w:del w:id="48" w:author="yangjian" w:date="2023-04-02T15:42:00Z">
        <w:r w:rsidRPr="00370732" w:rsidDel="00FF7608">
          <w:rPr>
            <w:rFonts w:ascii="Times New Roman" w:hAnsi="Times New Roman" w:cs="Times New Roman"/>
          </w:rPr>
          <w:delText xml:space="preserve"> to </w:delText>
        </w:r>
      </w:del>
      <w:ins w:id="49" w:author="yangjian" w:date="2023-04-02T15:42:00Z">
        <w:r w:rsidR="00FF7608">
          <w:rPr>
            <w:rFonts w:ascii="Times New Roman" w:hAnsi="Times New Roman" w:cs="Times New Roman"/>
          </w:rPr>
          <w:t>-</w:t>
        </w:r>
      </w:ins>
      <w:r w:rsidRPr="00370732">
        <w:rPr>
          <w:rFonts w:ascii="Times New Roman" w:hAnsi="Times New Roman" w:cs="Times New Roman"/>
        </w:rPr>
        <w:t xml:space="preserve">10 </w:t>
      </w:r>
      <w:ins w:id="50" w:author="yangjian" w:date="2023-04-02T15:43:00Z">
        <w:r w:rsidR="00FF7608">
          <w:rPr>
            <w:rFonts w:ascii="Times New Roman" w:hAnsi="Times New Roman" w:cs="Times New Roman" w:hint="eastAsia"/>
          </w:rPr>
          <w:t>in</w:t>
        </w:r>
      </w:ins>
      <w:del w:id="51" w:author="yangjian" w:date="2023-04-02T15:43:00Z">
        <w:r w:rsidR="0091110A" w:rsidDel="00FF7608">
          <w:rPr>
            <w:rFonts w:ascii="Times New Roman" w:hAnsi="Times New Roman" w:cs="Times New Roman"/>
          </w:rPr>
          <w:delText>per</w:delText>
        </w:r>
      </w:del>
      <w:r w:rsidRPr="00370732">
        <w:rPr>
          <w:rFonts w:ascii="Times New Roman" w:hAnsi="Times New Roman" w:cs="Times New Roman"/>
        </w:rPr>
        <w:t xml:space="preserve"> 10,000 individuals [1]. Despite being referred to as </w:t>
      </w:r>
      <w:r w:rsidR="00723F47">
        <w:rPr>
          <w:rFonts w:ascii="Times New Roman" w:hAnsi="Times New Roman" w:cs="Times New Roman"/>
        </w:rPr>
        <w:t>“rare”,</w:t>
      </w:r>
      <w:r w:rsidRPr="00370732">
        <w:rPr>
          <w:rFonts w:ascii="Times New Roman" w:hAnsi="Times New Roman" w:cs="Times New Roman"/>
        </w:rPr>
        <w:t xml:space="preserve"> there are over 7,000 RDs that collectively affect tens of millions of people in the general population, </w:t>
      </w:r>
      <w:r w:rsidR="0091110A" w:rsidRPr="0091110A">
        <w:rPr>
          <w:rFonts w:ascii="Times New Roman" w:hAnsi="Times New Roman" w:cs="Times New Roman"/>
        </w:rPr>
        <w:t>creating</w:t>
      </w:r>
      <w:r w:rsidRPr="00370732">
        <w:rPr>
          <w:rFonts w:ascii="Times New Roman" w:hAnsi="Times New Roman" w:cs="Times New Roman"/>
        </w:rPr>
        <w:t xml:space="preserve"> </w:t>
      </w:r>
      <w:r w:rsidR="0091110A" w:rsidRPr="0091110A">
        <w:rPr>
          <w:rFonts w:ascii="Times New Roman" w:hAnsi="Times New Roman" w:cs="Times New Roman"/>
        </w:rPr>
        <w:t>a pressing clinical demand</w:t>
      </w:r>
      <w:r w:rsidRPr="00370732">
        <w:rPr>
          <w:rFonts w:ascii="Times New Roman" w:hAnsi="Times New Roman" w:cs="Times New Roman"/>
        </w:rPr>
        <w:t xml:space="preserve"> for RD diagnosis and treatment [2, 3]. RDs pose a </w:t>
      </w:r>
      <w:r w:rsidR="00773925" w:rsidRPr="00773925">
        <w:rPr>
          <w:rFonts w:ascii="Times New Roman" w:hAnsi="Times New Roman" w:cs="Times New Roman"/>
        </w:rPr>
        <w:t xml:space="preserve">great </w:t>
      </w:r>
      <w:r w:rsidRPr="00370732">
        <w:rPr>
          <w:rFonts w:ascii="Times New Roman" w:hAnsi="Times New Roman" w:cs="Times New Roman"/>
        </w:rPr>
        <w:t xml:space="preserve">challenge </w:t>
      </w:r>
      <w:r w:rsidR="00773925" w:rsidRPr="00773925">
        <w:rPr>
          <w:rFonts w:ascii="Times New Roman" w:hAnsi="Times New Roman" w:cs="Times New Roman"/>
        </w:rPr>
        <w:t xml:space="preserve">for </w:t>
      </w:r>
      <w:r w:rsidR="00F60671">
        <w:rPr>
          <w:rFonts w:ascii="Times New Roman" w:hAnsi="Times New Roman" w:cs="Times New Roman"/>
        </w:rPr>
        <w:t xml:space="preserve">the </w:t>
      </w:r>
      <w:r w:rsidR="00773925" w:rsidRPr="00773925">
        <w:rPr>
          <w:rFonts w:ascii="Times New Roman" w:hAnsi="Times New Roman" w:cs="Times New Roman"/>
        </w:rPr>
        <w:t xml:space="preserve">clinical </w:t>
      </w:r>
      <w:r w:rsidR="00D1257A" w:rsidRPr="00D1257A">
        <w:rPr>
          <w:rFonts w:ascii="Times New Roman" w:hAnsi="Times New Roman" w:cs="Times New Roman"/>
        </w:rPr>
        <w:t xml:space="preserve">interview </w:t>
      </w:r>
      <w:r w:rsidR="00773925" w:rsidRPr="00773925">
        <w:rPr>
          <w:rFonts w:ascii="Times New Roman" w:hAnsi="Times New Roman" w:cs="Times New Roman"/>
        </w:rPr>
        <w:t>and further diagnosis</w:t>
      </w:r>
      <w:r w:rsidRPr="00370732">
        <w:rPr>
          <w:rFonts w:ascii="Times New Roman" w:hAnsi="Times New Roman" w:cs="Times New Roman"/>
        </w:rPr>
        <w:t xml:space="preserve"> due to their</w:t>
      </w:r>
      <w:r w:rsidR="00921EC6">
        <w:rPr>
          <w:rFonts w:ascii="Times New Roman" w:hAnsi="Times New Roman" w:cs="Times New Roman"/>
        </w:rPr>
        <w:t xml:space="preserve"> </w:t>
      </w:r>
      <w:r w:rsidR="00921EC6" w:rsidRPr="00921EC6">
        <w:rPr>
          <w:rFonts w:ascii="Times New Roman" w:hAnsi="Times New Roman" w:cs="Times New Roman"/>
        </w:rPr>
        <w:t>low individual frequency</w:t>
      </w:r>
      <w:r w:rsidR="00921EC6">
        <w:rPr>
          <w:rFonts w:ascii="Times New Roman" w:hAnsi="Times New Roman" w:cs="Times New Roman"/>
        </w:rPr>
        <w:t>,</w:t>
      </w:r>
      <w:r w:rsidRPr="00370732">
        <w:rPr>
          <w:rFonts w:ascii="Times New Roman" w:hAnsi="Times New Roman" w:cs="Times New Roman"/>
        </w:rPr>
        <w:t xml:space="preserve"> complex genetic profiles</w:t>
      </w:r>
      <w:r w:rsidR="004565CC">
        <w:rPr>
          <w:rFonts w:ascii="Times New Roman" w:hAnsi="Times New Roman" w:cs="Times New Roman"/>
        </w:rPr>
        <w:t xml:space="preserve">, </w:t>
      </w:r>
      <w:r w:rsidR="00447536">
        <w:rPr>
          <w:rFonts w:ascii="Times New Roman" w:hAnsi="Times New Roman" w:cs="Times New Roman"/>
        </w:rPr>
        <w:t>and</w:t>
      </w:r>
      <w:r w:rsidR="004565CC" w:rsidRPr="004565CC">
        <w:rPr>
          <w:rFonts w:ascii="Times New Roman" w:hAnsi="Times New Roman" w:cs="Times New Roman"/>
        </w:rPr>
        <w:t xml:space="preserve"> </w:t>
      </w:r>
      <w:r w:rsidRPr="00370732">
        <w:rPr>
          <w:rFonts w:ascii="Times New Roman" w:hAnsi="Times New Roman" w:cs="Times New Roman"/>
        </w:rPr>
        <w:t>the high heterogeneity and overlap of their phenotypic features [4, 5], which lead to many RD patients being misdiagnosed for years or remaining undiagnosed [6].</w:t>
      </w:r>
    </w:p>
    <w:p w14:paraId="0BD79D85" w14:textId="7629C495" w:rsidR="00F61BBA" w:rsidRDefault="00785844" w:rsidP="00B03A8C">
      <w:pPr>
        <w:rPr>
          <w:rFonts w:ascii="Times New Roman" w:hAnsi="Times New Roman" w:cs="Times New Roman"/>
        </w:rPr>
      </w:pPr>
      <w:r w:rsidRPr="00785844">
        <w:rPr>
          <w:rFonts w:ascii="Times New Roman" w:hAnsi="Times New Roman" w:cs="Times New Roman"/>
        </w:rPr>
        <w:t>In clinical scenarios</w:t>
      </w:r>
      <w:r>
        <w:rPr>
          <w:rFonts w:ascii="Times New Roman" w:hAnsi="Times New Roman" w:cs="Times New Roman"/>
        </w:rPr>
        <w:t>, t</w:t>
      </w:r>
      <w:r w:rsidR="00292763" w:rsidRPr="00292763">
        <w:rPr>
          <w:rFonts w:ascii="Times New Roman" w:hAnsi="Times New Roman" w:cs="Times New Roman"/>
        </w:rPr>
        <w:t xml:space="preserve">he clinical interview is a </w:t>
      </w:r>
      <w:r w:rsidR="00C1418A" w:rsidRPr="00C1418A">
        <w:rPr>
          <w:rFonts w:ascii="Times New Roman" w:hAnsi="Times New Roman" w:cs="Times New Roman"/>
        </w:rPr>
        <w:t>vital step in the</w:t>
      </w:r>
      <w:r w:rsidR="00292763" w:rsidRPr="00292763">
        <w:rPr>
          <w:rFonts w:ascii="Times New Roman" w:hAnsi="Times New Roman" w:cs="Times New Roman"/>
        </w:rPr>
        <w:t xml:space="preserve"> differential diagnosis (DDX)</w:t>
      </w:r>
      <w:r w:rsidR="00292763">
        <w:rPr>
          <w:rFonts w:ascii="Times New Roman" w:hAnsi="Times New Roman" w:cs="Times New Roman"/>
        </w:rPr>
        <w:t xml:space="preserve"> </w:t>
      </w:r>
      <w:r w:rsidR="00292763" w:rsidRPr="00292763">
        <w:rPr>
          <w:rFonts w:ascii="Times New Roman" w:hAnsi="Times New Roman" w:cs="Times New Roman"/>
        </w:rPr>
        <w:t>process</w:t>
      </w:r>
      <w:r w:rsidR="00406842">
        <w:rPr>
          <w:rFonts w:ascii="Times New Roman" w:hAnsi="Times New Roman" w:cs="Times New Roman"/>
        </w:rPr>
        <w:t>,</w:t>
      </w:r>
      <w:r w:rsidR="00292763" w:rsidRPr="00292763">
        <w:rPr>
          <w:rFonts w:ascii="Times New Roman" w:hAnsi="Times New Roman" w:cs="Times New Roman"/>
        </w:rPr>
        <w:t xml:space="preserve"> which </w:t>
      </w:r>
      <w:r w:rsidR="00B03A8C" w:rsidRPr="00B03A8C">
        <w:rPr>
          <w:rFonts w:ascii="Times New Roman" w:hAnsi="Times New Roman" w:cs="Times New Roman"/>
        </w:rPr>
        <w:t>plays a crucial role in</w:t>
      </w:r>
      <w:r w:rsidR="00292763" w:rsidRPr="00292763">
        <w:rPr>
          <w:rFonts w:ascii="Times New Roman" w:hAnsi="Times New Roman" w:cs="Times New Roman"/>
        </w:rPr>
        <w:t xml:space="preserve"> </w:t>
      </w:r>
      <w:r w:rsidR="00B03A8C" w:rsidRPr="00B03A8C">
        <w:rPr>
          <w:rFonts w:ascii="Times New Roman" w:hAnsi="Times New Roman" w:cs="Times New Roman"/>
        </w:rPr>
        <w:t xml:space="preserve">decreasing </w:t>
      </w:r>
      <w:r w:rsidR="00292763" w:rsidRPr="00292763">
        <w:rPr>
          <w:rFonts w:ascii="Times New Roman" w:hAnsi="Times New Roman" w:cs="Times New Roman"/>
        </w:rPr>
        <w:t>diagnosis error</w:t>
      </w:r>
      <w:r w:rsidR="00F60671">
        <w:rPr>
          <w:rFonts w:ascii="Times New Roman" w:hAnsi="Times New Roman" w:cs="Times New Roman"/>
        </w:rPr>
        <w:t>s</w:t>
      </w:r>
      <w:r w:rsidR="0019540F">
        <w:rPr>
          <w:rFonts w:ascii="Times New Roman" w:hAnsi="Times New Roman" w:cs="Times New Roman"/>
        </w:rPr>
        <w:t xml:space="preserve">, </w:t>
      </w:r>
      <w:r w:rsidR="00B03A8C" w:rsidRPr="00B03A8C">
        <w:rPr>
          <w:rFonts w:ascii="Times New Roman" w:hAnsi="Times New Roman" w:cs="Times New Roman"/>
        </w:rPr>
        <w:t xml:space="preserve">enhancing </w:t>
      </w:r>
      <w:r w:rsidR="0019540F" w:rsidRPr="0019540F">
        <w:rPr>
          <w:rFonts w:ascii="Times New Roman" w:hAnsi="Times New Roman" w:cs="Times New Roman"/>
        </w:rPr>
        <w:t>diagnostic accuracy</w:t>
      </w:r>
      <w:r w:rsidR="0019540F">
        <w:rPr>
          <w:rFonts w:ascii="Times New Roman" w:hAnsi="Times New Roman" w:cs="Times New Roman"/>
        </w:rPr>
        <w:t xml:space="preserve">, </w:t>
      </w:r>
      <w:r w:rsidR="0019540F" w:rsidRPr="0019540F">
        <w:rPr>
          <w:rFonts w:ascii="Times New Roman" w:hAnsi="Times New Roman" w:cs="Times New Roman"/>
        </w:rPr>
        <w:t>and ultimately reducing healthcare costs</w:t>
      </w:r>
      <w:r w:rsidR="0019540F">
        <w:rPr>
          <w:rFonts w:ascii="Times New Roman" w:hAnsi="Times New Roman" w:cs="Times New Roman"/>
        </w:rPr>
        <w:t xml:space="preserve"> [7</w:t>
      </w:r>
      <w:r w:rsidR="00E23B82">
        <w:rPr>
          <w:rFonts w:ascii="Times New Roman" w:hAnsi="Times New Roman" w:cs="Times New Roman"/>
        </w:rPr>
        <w:t>, 8</w:t>
      </w:r>
      <w:r w:rsidR="0019540F">
        <w:rPr>
          <w:rFonts w:ascii="Times New Roman" w:hAnsi="Times New Roman" w:cs="Times New Roman"/>
        </w:rPr>
        <w:t>]</w:t>
      </w:r>
      <w:r w:rsidR="0019540F" w:rsidRPr="0019540F">
        <w:rPr>
          <w:rFonts w:ascii="Times New Roman" w:hAnsi="Times New Roman" w:cs="Times New Roman"/>
        </w:rPr>
        <w:t>.</w:t>
      </w:r>
      <w:r w:rsidR="0019540F">
        <w:rPr>
          <w:rFonts w:ascii="Times New Roman" w:hAnsi="Times New Roman" w:cs="Times New Roman"/>
        </w:rPr>
        <w:t xml:space="preserve"> </w:t>
      </w:r>
      <w:r w:rsidR="0019540F" w:rsidRPr="0019540F">
        <w:rPr>
          <w:rFonts w:ascii="Times New Roman" w:hAnsi="Times New Roman" w:cs="Times New Roman"/>
        </w:rPr>
        <w:t xml:space="preserve">DDX involves </w:t>
      </w:r>
      <w:r w:rsidR="00406842" w:rsidRPr="00406842">
        <w:rPr>
          <w:rFonts w:ascii="Times New Roman" w:hAnsi="Times New Roman" w:cs="Times New Roman"/>
        </w:rPr>
        <w:t xml:space="preserve">conducting </w:t>
      </w:r>
      <w:r w:rsidR="00406842">
        <w:rPr>
          <w:rFonts w:ascii="Times New Roman" w:hAnsi="Times New Roman" w:cs="Times New Roman"/>
        </w:rPr>
        <w:t xml:space="preserve">a </w:t>
      </w:r>
      <w:r w:rsidR="0019540F" w:rsidRPr="0019540F">
        <w:rPr>
          <w:rFonts w:ascii="Times New Roman" w:hAnsi="Times New Roman" w:cs="Times New Roman"/>
        </w:rPr>
        <w:t xml:space="preserve">systematic </w:t>
      </w:r>
      <w:r w:rsidR="00406842" w:rsidRPr="00406842">
        <w:rPr>
          <w:rFonts w:ascii="Times New Roman" w:hAnsi="Times New Roman" w:cs="Times New Roman"/>
        </w:rPr>
        <w:t xml:space="preserve">evaluation </w:t>
      </w:r>
      <w:r w:rsidR="00406842">
        <w:rPr>
          <w:rFonts w:ascii="Times New Roman" w:hAnsi="Times New Roman" w:cs="Times New Roman"/>
        </w:rPr>
        <w:t>of the</w:t>
      </w:r>
      <w:r w:rsidR="0019540F" w:rsidRPr="0019540F">
        <w:rPr>
          <w:rFonts w:ascii="Times New Roman" w:hAnsi="Times New Roman" w:cs="Times New Roman"/>
        </w:rPr>
        <w:t xml:space="preserve"> patient's symptoms and </w:t>
      </w:r>
      <w:r w:rsidR="0019540F">
        <w:rPr>
          <w:rFonts w:ascii="Times New Roman" w:hAnsi="Times New Roman" w:cs="Times New Roman"/>
        </w:rPr>
        <w:t>test results</w:t>
      </w:r>
      <w:r w:rsidR="0019540F" w:rsidRPr="0019540F">
        <w:rPr>
          <w:rFonts w:ascii="Times New Roman" w:hAnsi="Times New Roman" w:cs="Times New Roman"/>
        </w:rPr>
        <w:t xml:space="preserve">, comparing them to a list of potential diseases that can cause similar symptoms, and ultimately arriving at the correct diagnosis by </w:t>
      </w:r>
      <w:r w:rsidR="00406842" w:rsidRPr="00406842">
        <w:rPr>
          <w:rFonts w:ascii="Times New Roman" w:hAnsi="Times New Roman" w:cs="Times New Roman"/>
        </w:rPr>
        <w:t>narrowing down the possible options.</w:t>
      </w:r>
      <w:r w:rsidR="00B12509">
        <w:rPr>
          <w:rFonts w:ascii="Times New Roman" w:hAnsi="Times New Roman" w:cs="Times New Roman"/>
        </w:rPr>
        <w:t xml:space="preserve"> </w:t>
      </w:r>
      <w:r w:rsidR="001C352F" w:rsidRPr="001C352F">
        <w:rPr>
          <w:rFonts w:ascii="Times New Roman" w:hAnsi="Times New Roman" w:cs="Times New Roman"/>
        </w:rPr>
        <w:t xml:space="preserve">The implementation of </w:t>
      </w:r>
      <w:r w:rsidR="00F31461">
        <w:rPr>
          <w:rFonts w:ascii="Times New Roman" w:hAnsi="Times New Roman" w:cs="Times New Roman"/>
        </w:rPr>
        <w:t>e</w:t>
      </w:r>
      <w:r w:rsidR="00F31461" w:rsidRPr="00F31461">
        <w:rPr>
          <w:rFonts w:ascii="Times New Roman" w:hAnsi="Times New Roman" w:cs="Times New Roman"/>
        </w:rPr>
        <w:t>lectronic differential diagnostic support (EDS) system</w:t>
      </w:r>
      <w:r w:rsidR="0019540F" w:rsidRPr="0019540F">
        <w:rPr>
          <w:rFonts w:ascii="Times New Roman" w:hAnsi="Times New Roman" w:cs="Times New Roman"/>
        </w:rPr>
        <w:t xml:space="preserve"> </w:t>
      </w:r>
      <w:r w:rsidR="00644112">
        <w:rPr>
          <w:rFonts w:ascii="Times New Roman" w:hAnsi="Times New Roman" w:cs="Times New Roman"/>
        </w:rPr>
        <w:t>for</w:t>
      </w:r>
      <w:r w:rsidR="0019540F" w:rsidRPr="0019540F">
        <w:rPr>
          <w:rFonts w:ascii="Times New Roman" w:hAnsi="Times New Roman" w:cs="Times New Roman"/>
        </w:rPr>
        <w:t xml:space="preserve"> </w:t>
      </w:r>
      <w:r w:rsidR="00E23B82">
        <w:rPr>
          <w:rFonts w:ascii="Times New Roman" w:hAnsi="Times New Roman" w:cs="Times New Roman"/>
        </w:rPr>
        <w:t>RDs</w:t>
      </w:r>
      <w:r w:rsidR="0019540F" w:rsidRPr="0019540F">
        <w:rPr>
          <w:rFonts w:ascii="Times New Roman" w:hAnsi="Times New Roman" w:cs="Times New Roman"/>
        </w:rPr>
        <w:t xml:space="preserve"> </w:t>
      </w:r>
      <w:r w:rsidR="00E23B82" w:rsidRPr="00E23B82">
        <w:rPr>
          <w:rFonts w:ascii="Times New Roman" w:hAnsi="Times New Roman" w:cs="Times New Roman"/>
        </w:rPr>
        <w:t>is urgently needed</w:t>
      </w:r>
      <w:r w:rsidR="00026FF2">
        <w:rPr>
          <w:rFonts w:ascii="Times New Roman" w:hAnsi="Times New Roman" w:cs="Times New Roman"/>
        </w:rPr>
        <w:t xml:space="preserve"> </w:t>
      </w:r>
      <w:r w:rsidR="0019540F" w:rsidRPr="0019540F">
        <w:rPr>
          <w:rFonts w:ascii="Times New Roman" w:hAnsi="Times New Roman" w:cs="Times New Roman"/>
        </w:rPr>
        <w:t>for several reasons</w:t>
      </w:r>
      <w:r w:rsidR="008A6637">
        <w:rPr>
          <w:rFonts w:ascii="Times New Roman" w:hAnsi="Times New Roman" w:cs="Times New Roman"/>
        </w:rPr>
        <w:t xml:space="preserve"> [9]</w:t>
      </w:r>
      <w:r w:rsidR="0019540F" w:rsidRPr="0019540F">
        <w:rPr>
          <w:rFonts w:ascii="Times New Roman" w:hAnsi="Times New Roman" w:cs="Times New Roman"/>
        </w:rPr>
        <w:t>.</w:t>
      </w:r>
      <w:r w:rsidR="00FA7936">
        <w:rPr>
          <w:rFonts w:ascii="Times New Roman" w:hAnsi="Times New Roman" w:cs="Times New Roman"/>
        </w:rPr>
        <w:t xml:space="preserve"> First</w:t>
      </w:r>
      <w:r w:rsidR="00B03A8C">
        <w:rPr>
          <w:rFonts w:ascii="Times New Roman" w:hAnsi="Times New Roman" w:cs="Times New Roman"/>
        </w:rPr>
        <w:t>ly</w:t>
      </w:r>
      <w:r w:rsidR="00FA7936">
        <w:rPr>
          <w:rFonts w:ascii="Times New Roman" w:hAnsi="Times New Roman" w:cs="Times New Roman"/>
        </w:rPr>
        <w:t>,</w:t>
      </w:r>
      <w:r w:rsidR="0019540F" w:rsidRPr="0019540F">
        <w:rPr>
          <w:rFonts w:ascii="Times New Roman" w:hAnsi="Times New Roman" w:cs="Times New Roman"/>
        </w:rPr>
        <w:t xml:space="preserve"> </w:t>
      </w:r>
      <w:r w:rsidR="007563DA" w:rsidRPr="0019540F">
        <w:rPr>
          <w:rFonts w:ascii="Times New Roman" w:hAnsi="Times New Roman" w:cs="Times New Roman"/>
        </w:rPr>
        <w:t xml:space="preserve">unlike common diseases, clinicians often have limited experience in diagnosing </w:t>
      </w:r>
      <w:r w:rsidR="007563DA">
        <w:rPr>
          <w:rFonts w:ascii="Times New Roman" w:hAnsi="Times New Roman" w:cs="Times New Roman"/>
        </w:rPr>
        <w:t>RDs</w:t>
      </w:r>
      <w:r w:rsidR="007563DA" w:rsidRPr="0019540F">
        <w:rPr>
          <w:rFonts w:ascii="Times New Roman" w:hAnsi="Times New Roman" w:cs="Times New Roman"/>
        </w:rPr>
        <w:t>.</w:t>
      </w:r>
      <w:r w:rsidR="00026FF2">
        <w:rPr>
          <w:rFonts w:ascii="Times New Roman" w:hAnsi="Times New Roman" w:cs="Times New Roman"/>
        </w:rPr>
        <w:t xml:space="preserve"> </w:t>
      </w:r>
      <w:r w:rsidR="00026FF2" w:rsidRPr="0019540F">
        <w:rPr>
          <w:rFonts w:ascii="Times New Roman" w:hAnsi="Times New Roman" w:cs="Times New Roman"/>
        </w:rPr>
        <w:t>Secondly</w:t>
      </w:r>
      <w:r w:rsidR="0019540F" w:rsidRPr="0019540F">
        <w:rPr>
          <w:rFonts w:ascii="Times New Roman" w:hAnsi="Times New Roman" w:cs="Times New Roman"/>
        </w:rPr>
        <w:t xml:space="preserve">, </w:t>
      </w:r>
      <w:r w:rsidR="007563DA">
        <w:rPr>
          <w:rFonts w:ascii="Times New Roman" w:hAnsi="Times New Roman" w:cs="Times New Roman"/>
        </w:rPr>
        <w:t>t</w:t>
      </w:r>
      <w:r w:rsidR="007563DA" w:rsidRPr="00E23B82">
        <w:rPr>
          <w:rFonts w:ascii="Times New Roman" w:hAnsi="Times New Roman" w:cs="Times New Roman"/>
        </w:rPr>
        <w:t xml:space="preserve">he </w:t>
      </w:r>
      <w:ins w:id="52" w:author="yangjian" w:date="2023-04-02T15:50:00Z">
        <w:r w:rsidR="00D27804" w:rsidRPr="00D27804">
          <w:rPr>
            <w:rFonts w:ascii="Times New Roman" w:hAnsi="Times New Roman" w:cs="Times New Roman"/>
          </w:rPr>
          <w:t>wide variety</w:t>
        </w:r>
        <w:r w:rsidR="00D27804">
          <w:rPr>
            <w:rFonts w:ascii="Times New Roman" w:hAnsi="Times New Roman" w:cs="Times New Roman"/>
          </w:rPr>
          <w:t xml:space="preserve"> and </w:t>
        </w:r>
      </w:ins>
      <w:r w:rsidR="007563DA" w:rsidRPr="00406842">
        <w:rPr>
          <w:rFonts w:ascii="Times New Roman" w:hAnsi="Times New Roman" w:cs="Times New Roman"/>
        </w:rPr>
        <w:t>broad</w:t>
      </w:r>
      <w:r w:rsidR="007563DA">
        <w:rPr>
          <w:rFonts w:ascii="Times New Roman" w:hAnsi="Times New Roman" w:cs="Times New Roman"/>
        </w:rPr>
        <w:t xml:space="preserve"> </w:t>
      </w:r>
      <w:r w:rsidR="007563DA" w:rsidRPr="00E23B82">
        <w:rPr>
          <w:rFonts w:ascii="Times New Roman" w:hAnsi="Times New Roman" w:cs="Times New Roman"/>
        </w:rPr>
        <w:t>phenotypic</w:t>
      </w:r>
      <w:r w:rsidR="007563DA" w:rsidRPr="00406842">
        <w:rPr>
          <w:rFonts w:ascii="Times New Roman" w:hAnsi="Times New Roman" w:cs="Times New Roman"/>
        </w:rPr>
        <w:t xml:space="preserve"> </w:t>
      </w:r>
      <w:r w:rsidR="007563DA" w:rsidRPr="00E23B82">
        <w:rPr>
          <w:rFonts w:ascii="Times New Roman" w:hAnsi="Times New Roman" w:cs="Times New Roman"/>
        </w:rPr>
        <w:t xml:space="preserve">overlap of </w:t>
      </w:r>
      <w:r w:rsidR="007563DA">
        <w:rPr>
          <w:rFonts w:ascii="Times New Roman" w:hAnsi="Times New Roman" w:cs="Times New Roman"/>
        </w:rPr>
        <w:t xml:space="preserve">RDs </w:t>
      </w:r>
      <w:r w:rsidR="007563DA" w:rsidRPr="00E23B82">
        <w:rPr>
          <w:rFonts w:ascii="Times New Roman" w:hAnsi="Times New Roman" w:cs="Times New Roman"/>
        </w:rPr>
        <w:t>often present</w:t>
      </w:r>
      <w:del w:id="53" w:author="yangjian" w:date="2023-04-02T16:04:00Z">
        <w:r w:rsidR="007563DA" w:rsidRPr="00E23B82" w:rsidDel="00F16A4C">
          <w:rPr>
            <w:rFonts w:ascii="Times New Roman" w:hAnsi="Times New Roman" w:cs="Times New Roman"/>
          </w:rPr>
          <w:delText>s</w:delText>
        </w:r>
      </w:del>
      <w:r w:rsidR="007563DA" w:rsidRPr="00E23B82">
        <w:rPr>
          <w:rFonts w:ascii="Times New Roman" w:hAnsi="Times New Roman" w:cs="Times New Roman"/>
        </w:rPr>
        <w:t xml:space="preserve"> clinicians with multiple potential diagnoses</w:t>
      </w:r>
      <w:r w:rsidR="007563DA">
        <w:rPr>
          <w:rFonts w:ascii="Times New Roman" w:hAnsi="Times New Roman" w:cs="Times New Roman"/>
        </w:rPr>
        <w:t xml:space="preserve">. </w:t>
      </w:r>
      <w:commentRangeStart w:id="54"/>
      <w:r w:rsidR="00B03A8C" w:rsidRPr="00B03A8C">
        <w:rPr>
          <w:rFonts w:ascii="Times New Roman" w:hAnsi="Times New Roman" w:cs="Times New Roman"/>
        </w:rPr>
        <w:t>Lastly</w:t>
      </w:r>
      <w:r w:rsidR="0019540F" w:rsidRPr="0019540F">
        <w:rPr>
          <w:rFonts w:ascii="Times New Roman" w:hAnsi="Times New Roman" w:cs="Times New Roman"/>
        </w:rPr>
        <w:t xml:space="preserve">, </w:t>
      </w:r>
      <w:ins w:id="55" w:author="yangjian" w:date="2023-04-02T16:06:00Z">
        <w:r w:rsidR="00F16A4C" w:rsidRPr="00F16A4C">
          <w:rPr>
            <w:rFonts w:ascii="Times New Roman" w:hAnsi="Times New Roman" w:cs="Times New Roman"/>
          </w:rPr>
          <w:t xml:space="preserve">realistic </w:t>
        </w:r>
      </w:ins>
      <w:ins w:id="56" w:author="yangjian" w:date="2023-04-02T16:04:00Z">
        <w:r w:rsidR="00F16A4C" w:rsidRPr="00F16A4C">
          <w:rPr>
            <w:rFonts w:ascii="Times New Roman" w:hAnsi="Times New Roman" w:cs="Times New Roman"/>
          </w:rPr>
          <w:t>phenotype record often contains inaccurate descriptions and noise, and patients typically do not exhibit all symptoms of RDs they belong to, making</w:t>
        </w:r>
      </w:ins>
      <w:del w:id="57" w:author="yangjian" w:date="2023-04-02T16:04:00Z">
        <w:r w:rsidR="0019540F" w:rsidRPr="0019540F" w:rsidDel="00F16A4C">
          <w:rPr>
            <w:rFonts w:ascii="Times New Roman" w:hAnsi="Times New Roman" w:cs="Times New Roman"/>
          </w:rPr>
          <w:delText xml:space="preserve">the diversity of </w:delText>
        </w:r>
        <w:r w:rsidR="00E23B82" w:rsidDel="00F16A4C">
          <w:rPr>
            <w:rFonts w:ascii="Times New Roman" w:hAnsi="Times New Roman" w:cs="Times New Roman"/>
          </w:rPr>
          <w:delText>RDs</w:delText>
        </w:r>
        <w:r w:rsidR="0019540F" w:rsidRPr="0019540F" w:rsidDel="00F16A4C">
          <w:rPr>
            <w:rFonts w:ascii="Times New Roman" w:hAnsi="Times New Roman" w:cs="Times New Roman"/>
          </w:rPr>
          <w:delText xml:space="preserve">, </w:delText>
        </w:r>
        <w:r w:rsidR="00E23B82" w:rsidRPr="00E23B82" w:rsidDel="00F16A4C">
          <w:rPr>
            <w:rFonts w:ascii="Times New Roman" w:hAnsi="Times New Roman" w:cs="Times New Roman"/>
          </w:rPr>
          <w:delText xml:space="preserve">with thousands of </w:delText>
        </w:r>
        <w:r w:rsidR="0029145F" w:rsidRPr="0029145F" w:rsidDel="00F16A4C">
          <w:rPr>
            <w:rFonts w:ascii="Times New Roman" w:hAnsi="Times New Roman" w:cs="Times New Roman"/>
          </w:rPr>
          <w:delText xml:space="preserve">conditions </w:delText>
        </w:r>
        <w:r w:rsidR="00E23B82" w:rsidRPr="00E23B82" w:rsidDel="00F16A4C">
          <w:rPr>
            <w:rFonts w:ascii="Times New Roman" w:hAnsi="Times New Roman" w:cs="Times New Roman"/>
          </w:rPr>
          <w:delText xml:space="preserve">associated with nearly </w:delText>
        </w:r>
        <w:r w:rsidR="00BF3998" w:rsidRPr="00BF3998" w:rsidDel="00F16A4C">
          <w:rPr>
            <w:rFonts w:ascii="Times New Roman" w:hAnsi="Times New Roman" w:cs="Times New Roman"/>
          </w:rPr>
          <w:delText>ten thousand</w:delText>
        </w:r>
        <w:r w:rsidR="00E23B82" w:rsidRPr="00E23B82" w:rsidDel="00F16A4C">
          <w:rPr>
            <w:rFonts w:ascii="Times New Roman" w:hAnsi="Times New Roman" w:cs="Times New Roman"/>
          </w:rPr>
          <w:delText xml:space="preserve"> phenotypes</w:delText>
        </w:r>
        <w:r w:rsidR="00B03A8C" w:rsidDel="00F16A4C">
          <w:rPr>
            <w:rFonts w:ascii="Times New Roman" w:hAnsi="Times New Roman" w:cs="Times New Roman"/>
          </w:rPr>
          <w:delText xml:space="preserve">, </w:delText>
        </w:r>
        <w:r w:rsidR="00B03A8C" w:rsidRPr="00B03A8C" w:rsidDel="00F16A4C">
          <w:rPr>
            <w:rFonts w:ascii="Times New Roman" w:hAnsi="Times New Roman" w:cs="Times New Roman"/>
          </w:rPr>
          <w:delText>can make</w:delText>
        </w:r>
      </w:del>
      <w:r w:rsidR="00B03A8C" w:rsidRPr="00B03A8C">
        <w:rPr>
          <w:rFonts w:ascii="Times New Roman" w:hAnsi="Times New Roman" w:cs="Times New Roman"/>
        </w:rPr>
        <w:t xml:space="preserve"> </w:t>
      </w:r>
      <w:r w:rsidR="00B03A8C" w:rsidRPr="00292763">
        <w:rPr>
          <w:rFonts w:ascii="Times New Roman" w:hAnsi="Times New Roman" w:cs="Times New Roman"/>
        </w:rPr>
        <w:t>clinical interview</w:t>
      </w:r>
      <w:r w:rsidR="00F60671">
        <w:rPr>
          <w:rFonts w:ascii="Times New Roman" w:hAnsi="Times New Roman" w:cs="Times New Roman"/>
        </w:rPr>
        <w:t>s</w:t>
      </w:r>
      <w:r w:rsidR="008A6637">
        <w:rPr>
          <w:rFonts w:ascii="Times New Roman" w:hAnsi="Times New Roman" w:cs="Times New Roman"/>
        </w:rPr>
        <w:t xml:space="preserve"> </w:t>
      </w:r>
      <w:r w:rsidR="00406842" w:rsidRPr="00406842">
        <w:rPr>
          <w:rFonts w:ascii="Times New Roman" w:hAnsi="Times New Roman" w:cs="Times New Roman"/>
        </w:rPr>
        <w:t>challenging</w:t>
      </w:r>
      <w:r w:rsidR="00B03A8C" w:rsidRPr="00B03A8C">
        <w:rPr>
          <w:rFonts w:ascii="Times New Roman" w:hAnsi="Times New Roman" w:cs="Times New Roman"/>
        </w:rPr>
        <w:t>.</w:t>
      </w:r>
      <w:commentRangeEnd w:id="54"/>
      <w:r w:rsidR="00A115B1">
        <w:rPr>
          <w:rStyle w:val="aa"/>
        </w:rPr>
        <w:commentReference w:id="54"/>
      </w:r>
      <w:del w:id="58" w:author="yangjian" w:date="2023-03-30T21:37:00Z">
        <w:r w:rsidR="00D06C3E" w:rsidDel="00740C98">
          <w:rPr>
            <w:rFonts w:ascii="Times New Roman" w:hAnsi="Times New Roman" w:cs="Times New Roman"/>
          </w:rPr>
          <w:delText>However, i</w:delText>
        </w:r>
        <w:r w:rsidR="00D06C3E" w:rsidRPr="00551271" w:rsidDel="00740C98">
          <w:rPr>
            <w:rFonts w:ascii="Times New Roman" w:hAnsi="Times New Roman" w:cs="Times New Roman"/>
          </w:rPr>
          <w:delText xml:space="preserve">n the field of </w:delText>
        </w:r>
        <w:r w:rsidR="00D06C3E" w:rsidDel="00740C98">
          <w:rPr>
            <w:rFonts w:ascii="Times New Roman" w:hAnsi="Times New Roman" w:cs="Times New Roman"/>
          </w:rPr>
          <w:delText>RD</w:delText>
        </w:r>
        <w:r w:rsidR="00D06C3E" w:rsidRPr="00551271" w:rsidDel="00740C98">
          <w:rPr>
            <w:rFonts w:ascii="Times New Roman" w:hAnsi="Times New Roman" w:cs="Times New Roman"/>
          </w:rPr>
          <w:delText xml:space="preserve"> diagnosis, there is still a lack of</w:delText>
        </w:r>
        <w:r w:rsidR="00D06C3E" w:rsidDel="00740C98">
          <w:rPr>
            <w:rFonts w:ascii="Times New Roman" w:hAnsi="Times New Roman" w:cs="Times New Roman"/>
          </w:rPr>
          <w:delText xml:space="preserve"> methods</w:delText>
        </w:r>
        <w:r w:rsidR="00D06C3E" w:rsidRPr="00551271" w:rsidDel="00740C98">
          <w:rPr>
            <w:rFonts w:ascii="Times New Roman" w:hAnsi="Times New Roman" w:cs="Times New Roman"/>
          </w:rPr>
          <w:delText xml:space="preserve"> </w:delText>
        </w:r>
        <w:r w:rsidR="00A72E4B" w:rsidDel="00740C98">
          <w:rPr>
            <w:rFonts w:ascii="Times New Roman" w:hAnsi="Times New Roman" w:cs="Times New Roman"/>
          </w:rPr>
          <w:delText xml:space="preserve">or </w:delText>
        </w:r>
        <w:r w:rsidR="00A72E4B" w:rsidRPr="00551271" w:rsidDel="00740C98">
          <w:rPr>
            <w:rFonts w:ascii="Times New Roman" w:hAnsi="Times New Roman" w:cs="Times New Roman"/>
          </w:rPr>
          <w:delText>tools</w:delText>
        </w:r>
        <w:r w:rsidR="00A72E4B" w:rsidDel="00740C98">
          <w:rPr>
            <w:rFonts w:ascii="Times New Roman" w:hAnsi="Times New Roman" w:cs="Times New Roman"/>
          </w:rPr>
          <w:delText xml:space="preserve"> </w:delText>
        </w:r>
        <w:r w:rsidR="00D06C3E" w:rsidRPr="00551271" w:rsidDel="00740C98">
          <w:rPr>
            <w:rFonts w:ascii="Times New Roman" w:hAnsi="Times New Roman" w:cs="Times New Roman"/>
          </w:rPr>
          <w:delText xml:space="preserve">for </w:delText>
        </w:r>
        <w:r w:rsidR="00D06C3E" w:rsidDel="00740C98">
          <w:rPr>
            <w:rFonts w:ascii="Times New Roman" w:hAnsi="Times New Roman" w:cs="Times New Roman"/>
          </w:rPr>
          <w:delText>DDX</w:delText>
        </w:r>
        <w:r w:rsidR="00D06C3E" w:rsidRPr="00551271" w:rsidDel="00740C98">
          <w:rPr>
            <w:rFonts w:ascii="Times New Roman" w:hAnsi="Times New Roman" w:cs="Times New Roman"/>
          </w:rPr>
          <w:delText>.</w:delText>
        </w:r>
      </w:del>
    </w:p>
    <w:p w14:paraId="0204588B" w14:textId="04A4F43A" w:rsidR="0058305C" w:rsidRDefault="00F204C5" w:rsidP="00B03A8C">
      <w:pPr>
        <w:rPr>
          <w:rFonts w:ascii="Times New Roman" w:hAnsi="Times New Roman" w:cs="Times New Roman"/>
        </w:rPr>
      </w:pPr>
      <w:r w:rsidRPr="00F204C5">
        <w:rPr>
          <w:rFonts w:ascii="Times New Roman" w:hAnsi="Times New Roman" w:cs="Times New Roman"/>
        </w:rPr>
        <w:t>Currently, various knowledge bases</w:t>
      </w:r>
      <w:r w:rsidR="00CA3448">
        <w:rPr>
          <w:rFonts w:ascii="Times New Roman" w:hAnsi="Times New Roman" w:cs="Times New Roman"/>
        </w:rPr>
        <w:t xml:space="preserve"> (KBs)</w:t>
      </w:r>
      <w:r w:rsidRPr="00F204C5">
        <w:rPr>
          <w:rFonts w:ascii="Times New Roman" w:hAnsi="Times New Roman" w:cs="Times New Roman"/>
        </w:rPr>
        <w:t xml:space="preserve"> have been established to </w:t>
      </w:r>
      <w:r w:rsidR="004A00C7" w:rsidRPr="004A00C7">
        <w:rPr>
          <w:rFonts w:ascii="Times New Roman" w:hAnsi="Times New Roman" w:cs="Times New Roman"/>
        </w:rPr>
        <w:t>improve</w:t>
      </w:r>
      <w:r w:rsidR="004A00C7">
        <w:rPr>
          <w:rFonts w:ascii="Times New Roman" w:hAnsi="Times New Roman" w:cs="Times New Roman"/>
        </w:rPr>
        <w:t xml:space="preserve"> </w:t>
      </w:r>
      <w:r w:rsidRPr="00F204C5">
        <w:rPr>
          <w:rFonts w:ascii="Times New Roman" w:hAnsi="Times New Roman" w:cs="Times New Roman"/>
        </w:rPr>
        <w:t xml:space="preserve">the management and treatment of </w:t>
      </w:r>
      <w:r w:rsidR="004122F2">
        <w:rPr>
          <w:rFonts w:ascii="Times New Roman" w:hAnsi="Times New Roman" w:cs="Times New Roman"/>
        </w:rPr>
        <w:t>RDs</w:t>
      </w:r>
      <w:ins w:id="59" w:author="yangjian" w:date="2023-03-27T21:17:00Z">
        <w:r w:rsidR="002E10CB">
          <w:rPr>
            <w:rFonts w:ascii="Times New Roman" w:hAnsi="Times New Roman" w:cs="Times New Roman" w:hint="eastAsia"/>
          </w:rPr>
          <w:t>,</w:t>
        </w:r>
        <w:r w:rsidR="002E10CB">
          <w:rPr>
            <w:rFonts w:ascii="Times New Roman" w:hAnsi="Times New Roman" w:cs="Times New Roman"/>
          </w:rPr>
          <w:t xml:space="preserve"> </w:t>
        </w:r>
      </w:ins>
      <w:ins w:id="60" w:author="yangjian" w:date="2023-04-02T17:02:00Z">
        <w:r w:rsidR="00776B1F">
          <w:rPr>
            <w:rFonts w:ascii="Times New Roman" w:hAnsi="Times New Roman" w:cs="Times New Roman"/>
          </w:rPr>
          <w:t>such as</w:t>
        </w:r>
      </w:ins>
      <w:ins w:id="61" w:author="yangjian" w:date="2023-03-27T21:18:00Z">
        <w:r w:rsidR="002E10CB">
          <w:rPr>
            <w:rFonts w:ascii="Times New Roman" w:hAnsi="Times New Roman" w:cs="Times New Roman"/>
          </w:rPr>
          <w:t xml:space="preserve"> OMIM [10], Orphanet [11], and </w:t>
        </w:r>
      </w:ins>
      <w:bookmarkStart w:id="62" w:name="_Hlk131189264"/>
      <w:ins w:id="63" w:author="yangjian" w:date="2023-03-27T21:20:00Z">
        <w:r w:rsidR="002E10CB" w:rsidRPr="00F204C5">
          <w:rPr>
            <w:rFonts w:ascii="Times New Roman" w:hAnsi="Times New Roman" w:cs="Times New Roman"/>
          </w:rPr>
          <w:t>Human Phenotype Ontology</w:t>
        </w:r>
        <w:bookmarkEnd w:id="62"/>
        <w:r w:rsidR="002E10CB">
          <w:rPr>
            <w:rFonts w:ascii="Times New Roman" w:hAnsi="Times New Roman" w:cs="Times New Roman"/>
          </w:rPr>
          <w:t xml:space="preserve"> (</w:t>
        </w:r>
      </w:ins>
      <w:ins w:id="64" w:author="yangjian" w:date="2023-03-27T21:18:00Z">
        <w:r w:rsidR="002E10CB">
          <w:rPr>
            <w:rFonts w:ascii="Times New Roman" w:hAnsi="Times New Roman" w:cs="Times New Roman"/>
          </w:rPr>
          <w:t>HPO</w:t>
        </w:r>
      </w:ins>
      <w:ins w:id="65" w:author="yangjian" w:date="2023-03-27T21:20:00Z">
        <w:r w:rsidR="002E10CB">
          <w:rPr>
            <w:rFonts w:ascii="Times New Roman" w:hAnsi="Times New Roman" w:cs="Times New Roman"/>
          </w:rPr>
          <w:t>)</w:t>
        </w:r>
      </w:ins>
      <w:del w:id="66" w:author="yangjian" w:date="2023-03-27T21:18:00Z">
        <w:r w:rsidR="00F92AC3" w:rsidDel="002E10CB">
          <w:rPr>
            <w:rFonts w:ascii="Times New Roman" w:hAnsi="Times New Roman" w:cs="Times New Roman"/>
          </w:rPr>
          <w:delText xml:space="preserve"> </w:delText>
        </w:r>
      </w:del>
      <w:ins w:id="67" w:author="yangjian" w:date="2023-03-27T21:18:00Z">
        <w:r w:rsidR="002E10CB">
          <w:rPr>
            <w:rFonts w:ascii="Times New Roman" w:hAnsi="Times New Roman" w:cs="Times New Roman"/>
          </w:rPr>
          <w:t xml:space="preserve"> [12, </w:t>
        </w:r>
        <w:r w:rsidR="002E10CB">
          <w:rPr>
            <w:rFonts w:ascii="Times New Roman" w:hAnsi="Times New Roman" w:cs="Times New Roman"/>
          </w:rPr>
          <w:lastRenderedPageBreak/>
          <w:t>13]</w:t>
        </w:r>
      </w:ins>
      <w:del w:id="68" w:author="yangjian" w:date="2023-03-27T21:18:00Z">
        <w:r w:rsidR="00F92AC3" w:rsidDel="002E10CB">
          <w:rPr>
            <w:rFonts w:ascii="Times New Roman" w:hAnsi="Times New Roman" w:cs="Times New Roman"/>
          </w:rPr>
          <w:delText>[1</w:delText>
        </w:r>
        <w:r w:rsidR="00A44B94" w:rsidDel="002E10CB">
          <w:rPr>
            <w:rFonts w:ascii="Times New Roman" w:hAnsi="Times New Roman" w:cs="Times New Roman"/>
          </w:rPr>
          <w:delText>0</w:delText>
        </w:r>
        <w:r w:rsidR="00F92AC3" w:rsidDel="002E10CB">
          <w:rPr>
            <w:rFonts w:ascii="Times New Roman" w:hAnsi="Times New Roman" w:cs="Times New Roman"/>
          </w:rPr>
          <w:delText>-1</w:delText>
        </w:r>
        <w:r w:rsidR="00A44B94" w:rsidDel="002E10CB">
          <w:rPr>
            <w:rFonts w:ascii="Times New Roman" w:hAnsi="Times New Roman" w:cs="Times New Roman"/>
          </w:rPr>
          <w:delText>3</w:delText>
        </w:r>
        <w:r w:rsidR="00F92AC3" w:rsidDel="002E10CB">
          <w:rPr>
            <w:rFonts w:ascii="Times New Roman" w:hAnsi="Times New Roman" w:cs="Times New Roman"/>
          </w:rPr>
          <w:delText>]</w:delText>
        </w:r>
      </w:del>
      <w:r w:rsidRPr="00F204C5">
        <w:rPr>
          <w:rFonts w:ascii="Times New Roman" w:hAnsi="Times New Roman" w:cs="Times New Roman"/>
        </w:rPr>
        <w:t xml:space="preserve">. </w:t>
      </w:r>
      <w:r w:rsidR="00C53C63">
        <w:rPr>
          <w:rFonts w:ascii="Times New Roman" w:hAnsi="Times New Roman" w:cs="Times New Roman"/>
        </w:rPr>
        <w:t xml:space="preserve">With </w:t>
      </w:r>
      <w:r w:rsidR="00786F75" w:rsidRPr="00786F75">
        <w:rPr>
          <w:rFonts w:ascii="Times New Roman" w:hAnsi="Times New Roman" w:cs="Times New Roman"/>
        </w:rPr>
        <w:t xml:space="preserve">the </w:t>
      </w:r>
      <w:r w:rsidR="00B849CC">
        <w:rPr>
          <w:rFonts w:ascii="Times New Roman" w:hAnsi="Times New Roman" w:cs="Times New Roman"/>
        </w:rPr>
        <w:t>aid</w:t>
      </w:r>
      <w:r w:rsidR="00385B28" w:rsidRPr="00385B28">
        <w:rPr>
          <w:rFonts w:ascii="Times New Roman" w:hAnsi="Times New Roman" w:cs="Times New Roman"/>
        </w:rPr>
        <w:t xml:space="preserve"> </w:t>
      </w:r>
      <w:r w:rsidR="00786F75" w:rsidRPr="00786F75">
        <w:rPr>
          <w:rFonts w:ascii="Times New Roman" w:hAnsi="Times New Roman" w:cs="Times New Roman"/>
        </w:rPr>
        <w:t>of these</w:t>
      </w:r>
      <w:r w:rsidR="00786F75">
        <w:rPr>
          <w:rFonts w:ascii="Times New Roman" w:hAnsi="Times New Roman" w:cs="Times New Roman"/>
        </w:rPr>
        <w:t xml:space="preserve"> </w:t>
      </w:r>
      <w:r w:rsidR="00C53C63">
        <w:rPr>
          <w:rFonts w:ascii="Times New Roman" w:hAnsi="Times New Roman" w:cs="Times New Roman"/>
        </w:rPr>
        <w:t>KBs</w:t>
      </w:r>
      <w:r w:rsidRPr="00F204C5">
        <w:rPr>
          <w:rFonts w:ascii="Times New Roman" w:hAnsi="Times New Roman" w:cs="Times New Roman"/>
        </w:rPr>
        <w:t xml:space="preserve">, </w:t>
      </w:r>
      <w:r w:rsidR="006B1725" w:rsidRPr="006B1725">
        <w:rPr>
          <w:rFonts w:ascii="Times New Roman" w:hAnsi="Times New Roman" w:cs="Times New Roman"/>
        </w:rPr>
        <w:t xml:space="preserve">numerous </w:t>
      </w:r>
      <w:r w:rsidR="00786F75">
        <w:rPr>
          <w:rFonts w:ascii="Times New Roman" w:hAnsi="Times New Roman" w:cs="Times New Roman"/>
        </w:rPr>
        <w:t>d</w:t>
      </w:r>
      <w:r w:rsidR="00786F75" w:rsidRPr="00786F75">
        <w:rPr>
          <w:rFonts w:ascii="Times New Roman" w:hAnsi="Times New Roman" w:cs="Times New Roman"/>
        </w:rPr>
        <w:t>iagnostic tools and algorithms</w:t>
      </w:r>
      <w:r w:rsidRPr="00F204C5">
        <w:rPr>
          <w:rFonts w:ascii="Times New Roman" w:hAnsi="Times New Roman" w:cs="Times New Roman"/>
        </w:rPr>
        <w:t xml:space="preserve"> have been developed to </w:t>
      </w:r>
      <w:r w:rsidR="00B849CC">
        <w:rPr>
          <w:rFonts w:ascii="Times New Roman" w:hAnsi="Times New Roman" w:cs="Times New Roman"/>
        </w:rPr>
        <w:t>assist</w:t>
      </w:r>
      <w:r w:rsidRPr="00F204C5">
        <w:rPr>
          <w:rFonts w:ascii="Times New Roman" w:hAnsi="Times New Roman" w:cs="Times New Roman"/>
        </w:rPr>
        <w:t xml:space="preserve"> clinicians in</w:t>
      </w:r>
      <w:r w:rsidR="008D3CFB">
        <w:rPr>
          <w:rFonts w:ascii="Times New Roman" w:hAnsi="Times New Roman" w:cs="Times New Roman"/>
        </w:rPr>
        <w:t xml:space="preserve"> </w:t>
      </w:r>
      <w:r w:rsidR="008D3CFB" w:rsidRPr="008D3CFB">
        <w:rPr>
          <w:rFonts w:ascii="Times New Roman" w:hAnsi="Times New Roman" w:cs="Times New Roman"/>
        </w:rPr>
        <w:t>accurately</w:t>
      </w:r>
      <w:r w:rsidRPr="00F204C5">
        <w:rPr>
          <w:rFonts w:ascii="Times New Roman" w:hAnsi="Times New Roman" w:cs="Times New Roman"/>
        </w:rPr>
        <w:t xml:space="preserve"> </w:t>
      </w:r>
      <w:r w:rsidR="00091EF0" w:rsidRPr="00091EF0">
        <w:rPr>
          <w:rFonts w:ascii="Times New Roman" w:hAnsi="Times New Roman" w:cs="Times New Roman"/>
        </w:rPr>
        <w:t xml:space="preserve">identifying </w:t>
      </w:r>
      <w:r w:rsidRPr="00F204C5">
        <w:rPr>
          <w:rFonts w:ascii="Times New Roman" w:hAnsi="Times New Roman" w:cs="Times New Roman"/>
        </w:rPr>
        <w:t xml:space="preserve">the </w:t>
      </w:r>
      <w:r w:rsidR="002F68F4">
        <w:rPr>
          <w:rFonts w:ascii="Times New Roman" w:hAnsi="Times New Roman" w:cs="Times New Roman"/>
        </w:rPr>
        <w:t>diseases</w:t>
      </w:r>
      <w:r w:rsidRPr="00F204C5">
        <w:rPr>
          <w:rFonts w:ascii="Times New Roman" w:hAnsi="Times New Roman" w:cs="Times New Roman"/>
        </w:rPr>
        <w:t xml:space="preserve"> and causative genes for </w:t>
      </w:r>
      <w:r w:rsidR="00091EF0">
        <w:rPr>
          <w:rFonts w:ascii="Times New Roman" w:hAnsi="Times New Roman" w:cs="Times New Roman"/>
        </w:rPr>
        <w:t xml:space="preserve">RD </w:t>
      </w:r>
      <w:r w:rsidRPr="00F204C5">
        <w:rPr>
          <w:rFonts w:ascii="Times New Roman" w:hAnsi="Times New Roman" w:cs="Times New Roman"/>
        </w:rPr>
        <w:t>patients</w:t>
      </w:r>
      <w:r w:rsidR="005A054A">
        <w:rPr>
          <w:rFonts w:ascii="Times New Roman" w:hAnsi="Times New Roman" w:cs="Times New Roman"/>
        </w:rPr>
        <w:t xml:space="preserve"> [</w:t>
      </w:r>
      <w:r w:rsidR="008A6637">
        <w:rPr>
          <w:rFonts w:ascii="Times New Roman" w:hAnsi="Times New Roman" w:cs="Times New Roman"/>
        </w:rPr>
        <w:t>1</w:t>
      </w:r>
      <w:r w:rsidR="00A44B94">
        <w:rPr>
          <w:rFonts w:ascii="Times New Roman" w:hAnsi="Times New Roman" w:cs="Times New Roman"/>
        </w:rPr>
        <w:t>4</w:t>
      </w:r>
      <w:r w:rsidR="008B2E91">
        <w:rPr>
          <w:rFonts w:ascii="Times New Roman" w:hAnsi="Times New Roman" w:cs="Times New Roman"/>
        </w:rPr>
        <w:t>-</w:t>
      </w:r>
      <w:r w:rsidR="008A6637">
        <w:rPr>
          <w:rFonts w:ascii="Times New Roman" w:hAnsi="Times New Roman" w:cs="Times New Roman"/>
        </w:rPr>
        <w:t>2</w:t>
      </w:r>
      <w:r w:rsidR="00A44B94">
        <w:rPr>
          <w:rFonts w:ascii="Times New Roman" w:hAnsi="Times New Roman" w:cs="Times New Roman"/>
        </w:rPr>
        <w:t>0</w:t>
      </w:r>
      <w:r w:rsidR="005A054A">
        <w:rPr>
          <w:rFonts w:ascii="Times New Roman" w:hAnsi="Times New Roman" w:cs="Times New Roman"/>
        </w:rPr>
        <w:t>]</w:t>
      </w:r>
      <w:r w:rsidRPr="00F204C5">
        <w:rPr>
          <w:rFonts w:ascii="Times New Roman" w:hAnsi="Times New Roman" w:cs="Times New Roman"/>
        </w:rPr>
        <w:t>.</w:t>
      </w:r>
      <w:r w:rsidR="001F3DEE">
        <w:rPr>
          <w:rFonts w:ascii="Times New Roman" w:hAnsi="Times New Roman" w:cs="Times New Roman"/>
        </w:rPr>
        <w:t xml:space="preserve"> </w:t>
      </w:r>
      <w:ins w:id="69" w:author="yangjian" w:date="2023-04-02T17:03:00Z">
        <w:r w:rsidR="00776B1F" w:rsidRPr="00776B1F">
          <w:rPr>
            <w:rFonts w:ascii="Times New Roman" w:hAnsi="Times New Roman" w:cs="Times New Roman"/>
          </w:rPr>
          <w:t>Most of these</w:t>
        </w:r>
        <w:r w:rsidR="00776B1F">
          <w:rPr>
            <w:rFonts w:ascii="Times New Roman" w:hAnsi="Times New Roman" w:cs="Times New Roman"/>
          </w:rPr>
          <w:t xml:space="preserve"> </w:t>
        </w:r>
      </w:ins>
      <w:del w:id="70" w:author="yangjian" w:date="2023-04-02T17:03:00Z">
        <w:r w:rsidR="001F3DEE" w:rsidRPr="001F3DEE" w:rsidDel="00776B1F">
          <w:rPr>
            <w:rFonts w:ascii="Times New Roman" w:hAnsi="Times New Roman" w:cs="Times New Roman"/>
          </w:rPr>
          <w:delText>A majority</w:delText>
        </w:r>
        <w:r w:rsidR="001F3DEE" w:rsidDel="00776B1F">
          <w:rPr>
            <w:rFonts w:ascii="Times New Roman" w:hAnsi="Times New Roman" w:cs="Times New Roman"/>
          </w:rPr>
          <w:delText xml:space="preserve"> </w:delText>
        </w:r>
        <w:r w:rsidR="001F3DEE" w:rsidRPr="001F3DEE" w:rsidDel="00776B1F">
          <w:rPr>
            <w:rFonts w:ascii="Times New Roman" w:hAnsi="Times New Roman" w:cs="Times New Roman"/>
          </w:rPr>
          <w:delText>of these</w:delText>
        </w:r>
        <w:r w:rsidR="00B80CB6" w:rsidDel="00776B1F">
          <w:rPr>
            <w:rFonts w:ascii="Times New Roman" w:hAnsi="Times New Roman" w:cs="Times New Roman"/>
          </w:rPr>
          <w:delText xml:space="preserve"> </w:delText>
        </w:r>
      </w:del>
      <w:del w:id="71" w:author="yangjian" w:date="2023-04-02T16:45:00Z">
        <w:r w:rsidR="00B80CB6" w:rsidRPr="00B80CB6" w:rsidDel="00884242">
          <w:rPr>
            <w:rFonts w:ascii="Times New Roman" w:hAnsi="Times New Roman" w:cs="Times New Roman"/>
          </w:rPr>
          <w:delText>mainstream</w:delText>
        </w:r>
        <w:r w:rsidR="001F3DEE" w:rsidRPr="001F3DEE" w:rsidDel="00884242">
          <w:rPr>
            <w:rFonts w:ascii="Times New Roman" w:hAnsi="Times New Roman" w:cs="Times New Roman"/>
          </w:rPr>
          <w:delText xml:space="preserve"> </w:delText>
        </w:r>
      </w:del>
      <w:r w:rsidR="001F3DEE" w:rsidRPr="001F3DEE">
        <w:rPr>
          <w:rFonts w:ascii="Times New Roman" w:hAnsi="Times New Roman" w:cs="Times New Roman"/>
        </w:rPr>
        <w:t xml:space="preserve">tools </w:t>
      </w:r>
      <w:r w:rsidR="00385B28" w:rsidRPr="00385B28">
        <w:rPr>
          <w:rFonts w:ascii="Times New Roman" w:hAnsi="Times New Roman" w:cs="Times New Roman"/>
        </w:rPr>
        <w:t>utilize</w:t>
      </w:r>
      <w:r w:rsidR="00CC6F74">
        <w:rPr>
          <w:rFonts w:ascii="Times New Roman" w:hAnsi="Times New Roman" w:cs="Times New Roman"/>
        </w:rPr>
        <w:t xml:space="preserve"> </w:t>
      </w:r>
      <w:del w:id="72" w:author="yangjian" w:date="2023-04-02T17:03:00Z">
        <w:r w:rsidR="00CC6F74" w:rsidRPr="00F204C5" w:rsidDel="001D1D62">
          <w:rPr>
            <w:rFonts w:ascii="Times New Roman" w:hAnsi="Times New Roman" w:cs="Times New Roman"/>
          </w:rPr>
          <w:delText xml:space="preserve">the </w:delText>
        </w:r>
      </w:del>
      <w:del w:id="73" w:author="yangjian" w:date="2023-03-27T21:20:00Z">
        <w:r w:rsidR="00CC6F74" w:rsidRPr="00F204C5" w:rsidDel="002E10CB">
          <w:rPr>
            <w:rFonts w:ascii="Times New Roman" w:hAnsi="Times New Roman" w:cs="Times New Roman"/>
          </w:rPr>
          <w:delText>Human Phenotype Ontology</w:delText>
        </w:r>
        <w:r w:rsidR="00C21847" w:rsidDel="002E10CB">
          <w:rPr>
            <w:rFonts w:ascii="Times New Roman" w:hAnsi="Times New Roman" w:cs="Times New Roman"/>
          </w:rPr>
          <w:delText xml:space="preserve"> (</w:delText>
        </w:r>
      </w:del>
      <w:r w:rsidR="001F3DEE" w:rsidRPr="001F3DEE">
        <w:rPr>
          <w:rFonts w:ascii="Times New Roman" w:hAnsi="Times New Roman" w:cs="Times New Roman"/>
        </w:rPr>
        <w:t>HPO</w:t>
      </w:r>
      <w:del w:id="74" w:author="yangjian" w:date="2023-03-27T21:20:00Z">
        <w:r w:rsidR="00C21847" w:rsidDel="002E10CB">
          <w:rPr>
            <w:rFonts w:ascii="Times New Roman" w:hAnsi="Times New Roman" w:cs="Times New Roman"/>
          </w:rPr>
          <w:delText>)</w:delText>
        </w:r>
      </w:del>
      <w:r w:rsidR="001F3DEE" w:rsidRPr="001F3DEE">
        <w:rPr>
          <w:rFonts w:ascii="Times New Roman" w:hAnsi="Times New Roman" w:cs="Times New Roman"/>
        </w:rPr>
        <w:t xml:space="preserve"> to standardize patient signs and symptoms</w:t>
      </w:r>
      <w:r w:rsidR="00385B28">
        <w:rPr>
          <w:rFonts w:ascii="Times New Roman" w:hAnsi="Times New Roman" w:cs="Times New Roman"/>
        </w:rPr>
        <w:t xml:space="preserve"> </w:t>
      </w:r>
      <w:r w:rsidR="00385B28" w:rsidRPr="001F3DEE">
        <w:rPr>
          <w:rFonts w:ascii="Times New Roman" w:hAnsi="Times New Roman" w:cs="Times New Roman"/>
        </w:rPr>
        <w:t>as input</w:t>
      </w:r>
      <w:r w:rsidR="001F3DEE" w:rsidRPr="001F3DEE">
        <w:rPr>
          <w:rFonts w:ascii="Times New Roman" w:hAnsi="Times New Roman" w:cs="Times New Roman"/>
        </w:rPr>
        <w:t xml:space="preserve">, sometimes </w:t>
      </w:r>
      <w:r w:rsidR="00BF458C">
        <w:rPr>
          <w:rFonts w:ascii="Times New Roman" w:hAnsi="Times New Roman" w:cs="Times New Roman"/>
        </w:rPr>
        <w:t xml:space="preserve">supplemented </w:t>
      </w:r>
      <w:r w:rsidR="001F3DEE" w:rsidRPr="001F3DEE">
        <w:rPr>
          <w:rFonts w:ascii="Times New Roman" w:hAnsi="Times New Roman" w:cs="Times New Roman"/>
        </w:rPr>
        <w:t xml:space="preserve">by </w:t>
      </w:r>
      <w:del w:id="75" w:author="yangjian" w:date="2023-04-02T16:46:00Z">
        <w:r w:rsidR="001F3DEE" w:rsidRPr="001F3DEE" w:rsidDel="002C5D99">
          <w:rPr>
            <w:rFonts w:ascii="Times New Roman" w:hAnsi="Times New Roman" w:cs="Times New Roman"/>
          </w:rPr>
          <w:delText xml:space="preserve">patient </w:delText>
        </w:r>
      </w:del>
      <w:r w:rsidR="001F3DEE" w:rsidRPr="001F3DEE">
        <w:rPr>
          <w:rFonts w:ascii="Times New Roman" w:hAnsi="Times New Roman" w:cs="Times New Roman"/>
        </w:rPr>
        <w:t xml:space="preserve">sequencing data in VCF format, and </w:t>
      </w:r>
      <w:del w:id="76" w:author="yangjian" w:date="2023-04-02T17:03:00Z">
        <w:r w:rsidR="00061AB7" w:rsidRPr="00061AB7" w:rsidDel="001D1D62">
          <w:rPr>
            <w:rFonts w:ascii="Times New Roman" w:hAnsi="Times New Roman" w:cs="Times New Roman"/>
          </w:rPr>
          <w:delText xml:space="preserve">ultimately </w:delText>
        </w:r>
      </w:del>
      <w:r w:rsidR="001F3DEE" w:rsidRPr="001F3DEE">
        <w:rPr>
          <w:rFonts w:ascii="Times New Roman" w:hAnsi="Times New Roman" w:cs="Times New Roman"/>
        </w:rPr>
        <w:t xml:space="preserve">output a </w:t>
      </w:r>
      <w:r w:rsidR="00385B28" w:rsidRPr="00385B28">
        <w:rPr>
          <w:rFonts w:ascii="Times New Roman" w:hAnsi="Times New Roman" w:cs="Times New Roman"/>
        </w:rPr>
        <w:t xml:space="preserve">prioritized </w:t>
      </w:r>
      <w:r w:rsidR="001F3DEE" w:rsidRPr="001F3DEE">
        <w:rPr>
          <w:rFonts w:ascii="Times New Roman" w:hAnsi="Times New Roman" w:cs="Times New Roman"/>
        </w:rPr>
        <w:t>list</w:t>
      </w:r>
      <w:ins w:id="77" w:author="yangjian" w:date="2023-04-02T16:46:00Z">
        <w:r w:rsidR="002C5D99">
          <w:rPr>
            <w:rFonts w:ascii="Times New Roman" w:hAnsi="Times New Roman" w:cs="Times New Roman"/>
          </w:rPr>
          <w:t xml:space="preserve"> </w:t>
        </w:r>
      </w:ins>
      <w:ins w:id="78" w:author="yangjian" w:date="2023-04-02T16:47:00Z">
        <w:r w:rsidR="002C5D99">
          <w:rPr>
            <w:rFonts w:ascii="Times New Roman" w:hAnsi="Times New Roman" w:cs="Times New Roman"/>
          </w:rPr>
          <w:t>(i.e., DDX list)</w:t>
        </w:r>
      </w:ins>
      <w:r w:rsidR="001F3DEE" w:rsidRPr="001F3DEE">
        <w:rPr>
          <w:rFonts w:ascii="Times New Roman" w:hAnsi="Times New Roman" w:cs="Times New Roman"/>
        </w:rPr>
        <w:t xml:space="preserve"> </w:t>
      </w:r>
      <w:r w:rsidR="00385B28">
        <w:rPr>
          <w:rFonts w:ascii="Times New Roman" w:hAnsi="Times New Roman" w:cs="Times New Roman"/>
        </w:rPr>
        <w:t>of</w:t>
      </w:r>
      <w:r w:rsidR="001F3DEE" w:rsidRPr="001F3DEE">
        <w:rPr>
          <w:rFonts w:ascii="Times New Roman" w:hAnsi="Times New Roman" w:cs="Times New Roman"/>
        </w:rPr>
        <w:t xml:space="preserve"> </w:t>
      </w:r>
      <w:r w:rsidR="00385B28" w:rsidRPr="00385B28">
        <w:rPr>
          <w:rFonts w:ascii="Times New Roman" w:hAnsi="Times New Roman" w:cs="Times New Roman"/>
        </w:rPr>
        <w:t xml:space="preserve">potential target diseases </w:t>
      </w:r>
      <w:r w:rsidR="00385B28">
        <w:rPr>
          <w:rFonts w:ascii="Times New Roman" w:hAnsi="Times New Roman" w:cs="Times New Roman"/>
        </w:rPr>
        <w:t>or</w:t>
      </w:r>
      <w:r w:rsidR="00385B28" w:rsidRPr="00385B28">
        <w:rPr>
          <w:rFonts w:ascii="Times New Roman" w:hAnsi="Times New Roman" w:cs="Times New Roman"/>
        </w:rPr>
        <w:t xml:space="preserve"> </w:t>
      </w:r>
      <w:r w:rsidR="00385B28">
        <w:rPr>
          <w:rFonts w:ascii="Times New Roman" w:hAnsi="Times New Roman" w:cs="Times New Roman"/>
        </w:rPr>
        <w:t>disease-</w:t>
      </w:r>
      <w:r w:rsidR="00385B28" w:rsidRPr="00385B28">
        <w:rPr>
          <w:rFonts w:ascii="Times New Roman" w:hAnsi="Times New Roman" w:cs="Times New Roman"/>
        </w:rPr>
        <w:t>cau</w:t>
      </w:r>
      <w:r w:rsidR="00385B28">
        <w:rPr>
          <w:rFonts w:ascii="Times New Roman" w:hAnsi="Times New Roman" w:cs="Times New Roman"/>
        </w:rPr>
        <w:t>sing</w:t>
      </w:r>
      <w:r w:rsidR="00385B28" w:rsidRPr="00385B28">
        <w:rPr>
          <w:rFonts w:ascii="Times New Roman" w:hAnsi="Times New Roman" w:cs="Times New Roman"/>
        </w:rPr>
        <w:t xml:space="preserve"> genes</w:t>
      </w:r>
      <w:del w:id="79" w:author="yangjian" w:date="2023-04-02T16:46:00Z">
        <w:r w:rsidR="001F3DEE" w:rsidRPr="001F3DEE" w:rsidDel="002C5D99">
          <w:rPr>
            <w:rFonts w:ascii="Times New Roman" w:hAnsi="Times New Roman" w:cs="Times New Roman"/>
          </w:rPr>
          <w:delText xml:space="preserve"> </w:delText>
        </w:r>
        <w:r w:rsidR="00385B28" w:rsidRPr="00385B28" w:rsidDel="002C5D99">
          <w:rPr>
            <w:rFonts w:ascii="Times New Roman" w:hAnsi="Times New Roman" w:cs="Times New Roman"/>
          </w:rPr>
          <w:delText>through</w:delText>
        </w:r>
        <w:r w:rsidR="000E585B" w:rsidRPr="000E585B" w:rsidDel="002C5D99">
          <w:rPr>
            <w:rFonts w:ascii="Times New Roman" w:hAnsi="Times New Roman" w:cs="Times New Roman"/>
          </w:rPr>
          <w:delText xml:space="preserve"> </w:delText>
        </w:r>
        <w:r w:rsidR="00385B28" w:rsidRPr="00385B28" w:rsidDel="002C5D99">
          <w:rPr>
            <w:rFonts w:ascii="Times New Roman" w:hAnsi="Times New Roman" w:cs="Times New Roman"/>
          </w:rPr>
          <w:delText>various</w:delText>
        </w:r>
        <w:r w:rsidR="00385B28" w:rsidDel="002C5D99">
          <w:rPr>
            <w:rFonts w:ascii="Times New Roman" w:hAnsi="Times New Roman" w:cs="Times New Roman"/>
          </w:rPr>
          <w:delText xml:space="preserve"> </w:delText>
        </w:r>
        <w:r w:rsidR="001F3DEE" w:rsidRPr="001F3DEE" w:rsidDel="002C5D99">
          <w:rPr>
            <w:rFonts w:ascii="Times New Roman" w:hAnsi="Times New Roman" w:cs="Times New Roman"/>
          </w:rPr>
          <w:delText>algorithms</w:delText>
        </w:r>
      </w:del>
      <w:r w:rsidR="001F3DEE">
        <w:rPr>
          <w:rFonts w:ascii="Times New Roman" w:hAnsi="Times New Roman" w:cs="Times New Roman"/>
        </w:rPr>
        <w:t>.</w:t>
      </w:r>
      <w:r w:rsidR="00B03A8C">
        <w:rPr>
          <w:rFonts w:ascii="Times New Roman" w:hAnsi="Times New Roman" w:cs="Times New Roman"/>
        </w:rPr>
        <w:t xml:space="preserve"> T</w:t>
      </w:r>
      <w:r w:rsidR="00EC61BE" w:rsidRPr="00EC61BE">
        <w:rPr>
          <w:rFonts w:ascii="Times New Roman" w:hAnsi="Times New Roman" w:cs="Times New Roman"/>
        </w:rPr>
        <w:t xml:space="preserve">he diagnostic </w:t>
      </w:r>
      <w:r w:rsidR="00FB7014" w:rsidRPr="00FB7014">
        <w:rPr>
          <w:rFonts w:ascii="Times New Roman" w:hAnsi="Times New Roman" w:cs="Times New Roman"/>
        </w:rPr>
        <w:t xml:space="preserve">pattern </w:t>
      </w:r>
      <w:r w:rsidR="00EC61BE" w:rsidRPr="00EC61BE">
        <w:rPr>
          <w:rFonts w:ascii="Times New Roman" w:hAnsi="Times New Roman" w:cs="Times New Roman"/>
        </w:rPr>
        <w:t xml:space="preserve">of these </w:t>
      </w:r>
      <w:r w:rsidR="00132FC7">
        <w:rPr>
          <w:rFonts w:ascii="Times New Roman" w:hAnsi="Times New Roman" w:cs="Times New Roman"/>
        </w:rPr>
        <w:t>tools</w:t>
      </w:r>
      <w:r w:rsidR="00EC61BE" w:rsidRPr="00EC61BE">
        <w:rPr>
          <w:rFonts w:ascii="Times New Roman" w:hAnsi="Times New Roman" w:cs="Times New Roman"/>
        </w:rPr>
        <w:t xml:space="preserve"> is to </w:t>
      </w:r>
      <w:r w:rsidR="000A68CD">
        <w:rPr>
          <w:rFonts w:ascii="Times New Roman" w:hAnsi="Times New Roman" w:cs="Times New Roman"/>
        </w:rPr>
        <w:t>obtain</w:t>
      </w:r>
      <w:r w:rsidR="00EC61BE" w:rsidRPr="00EC61BE">
        <w:rPr>
          <w:rFonts w:ascii="Times New Roman" w:hAnsi="Times New Roman" w:cs="Times New Roman"/>
        </w:rPr>
        <w:t xml:space="preserve"> a </w:t>
      </w:r>
      <w:r w:rsidR="000A68CD">
        <w:rPr>
          <w:rFonts w:ascii="Times New Roman" w:hAnsi="Times New Roman" w:cs="Times New Roman"/>
        </w:rPr>
        <w:t>one</w:t>
      </w:r>
      <w:r w:rsidR="00EC61BE" w:rsidRPr="00EC61BE">
        <w:rPr>
          <w:rFonts w:ascii="Times New Roman" w:hAnsi="Times New Roman" w:cs="Times New Roman"/>
        </w:rPr>
        <w:t xml:space="preserve">-time diagnosis based on </w:t>
      </w:r>
      <w:ins w:id="80" w:author="yangjian" w:date="2023-04-02T16:54:00Z">
        <w:r w:rsidR="004B13DF" w:rsidRPr="004B13DF">
          <w:rPr>
            <w:rFonts w:ascii="Times New Roman" w:hAnsi="Times New Roman" w:cs="Times New Roman"/>
          </w:rPr>
          <w:t>limited</w:t>
        </w:r>
        <w:r w:rsidR="004B13DF">
          <w:rPr>
            <w:rFonts w:ascii="Times New Roman" w:hAnsi="Times New Roman" w:cs="Times New Roman"/>
          </w:rPr>
          <w:t xml:space="preserve"> </w:t>
        </w:r>
      </w:ins>
      <w:del w:id="81" w:author="yangjian" w:date="2023-04-02T16:54:00Z">
        <w:r w:rsidR="000A68CD" w:rsidRPr="000A68CD" w:rsidDel="004B13DF">
          <w:rPr>
            <w:rFonts w:ascii="Times New Roman" w:hAnsi="Times New Roman" w:cs="Times New Roman"/>
          </w:rPr>
          <w:delText xml:space="preserve">restricted </w:delText>
        </w:r>
      </w:del>
      <w:r w:rsidR="00EC61BE" w:rsidRPr="00EC61BE">
        <w:rPr>
          <w:rFonts w:ascii="Times New Roman" w:hAnsi="Times New Roman" w:cs="Times New Roman"/>
        </w:rPr>
        <w:t>patient information</w:t>
      </w:r>
      <w:ins w:id="82" w:author="yangjian" w:date="2023-04-02T16:56:00Z">
        <w:r w:rsidR="00592145">
          <w:rPr>
            <w:rFonts w:ascii="Times New Roman" w:hAnsi="Times New Roman" w:cs="Times New Roman"/>
          </w:rPr>
          <w:t xml:space="preserve">, </w:t>
        </w:r>
      </w:ins>
      <w:del w:id="83" w:author="yangjian" w:date="2023-04-02T16:56:00Z">
        <w:r w:rsidR="00EC61BE" w:rsidRPr="00EC61BE" w:rsidDel="002E085D">
          <w:rPr>
            <w:rFonts w:ascii="Times New Roman" w:hAnsi="Times New Roman" w:cs="Times New Roman"/>
          </w:rPr>
          <w:delText xml:space="preserve"> </w:delText>
        </w:r>
      </w:del>
      <w:del w:id="84" w:author="yangjian" w:date="2023-04-02T17:04:00Z">
        <w:r w:rsidR="00EC61BE" w:rsidRPr="00EC61BE" w:rsidDel="001D1D62">
          <w:rPr>
            <w:rFonts w:ascii="Times New Roman" w:hAnsi="Times New Roman" w:cs="Times New Roman"/>
          </w:rPr>
          <w:delText>and</w:delText>
        </w:r>
      </w:del>
      <w:ins w:id="85" w:author="yangjian" w:date="2023-04-02T17:04:00Z">
        <w:r w:rsidR="001D1D62">
          <w:rPr>
            <w:rFonts w:ascii="Times New Roman" w:hAnsi="Times New Roman" w:cs="Times New Roman"/>
          </w:rPr>
          <w:t>but</w:t>
        </w:r>
      </w:ins>
      <w:ins w:id="86" w:author="yangjian" w:date="2023-04-02T16:56:00Z">
        <w:r w:rsidR="00592145">
          <w:rPr>
            <w:rFonts w:ascii="Times New Roman" w:hAnsi="Times New Roman" w:cs="Times New Roman"/>
          </w:rPr>
          <w:t xml:space="preserve"> it</w:t>
        </w:r>
      </w:ins>
      <w:r w:rsidR="00EC61BE" w:rsidRPr="00EC61BE">
        <w:rPr>
          <w:rFonts w:ascii="Times New Roman" w:hAnsi="Times New Roman" w:cs="Times New Roman"/>
        </w:rPr>
        <w:t xml:space="preserve"> </w:t>
      </w:r>
      <w:r w:rsidR="000A68CD" w:rsidRPr="000A68CD">
        <w:rPr>
          <w:rFonts w:ascii="Times New Roman" w:hAnsi="Times New Roman" w:cs="Times New Roman"/>
        </w:rPr>
        <w:t>does not include</w:t>
      </w:r>
      <w:r w:rsidR="00EC61BE" w:rsidRPr="00EC61BE">
        <w:rPr>
          <w:rFonts w:ascii="Times New Roman" w:hAnsi="Times New Roman" w:cs="Times New Roman"/>
        </w:rPr>
        <w:t xml:space="preserve"> subsequent differential diagnosis</w:t>
      </w:r>
      <w:r w:rsidR="00280E47">
        <w:rPr>
          <w:rFonts w:ascii="Times New Roman" w:hAnsi="Times New Roman" w:cs="Times New Roman"/>
        </w:rPr>
        <w:t xml:space="preserve"> </w:t>
      </w:r>
      <w:r w:rsidR="00F60671" w:rsidRPr="00F60671">
        <w:rPr>
          <w:rFonts w:ascii="Times New Roman" w:hAnsi="Times New Roman" w:cs="Times New Roman"/>
        </w:rPr>
        <w:t xml:space="preserve">procedures </w:t>
      </w:r>
      <w:r w:rsidR="00A170F1" w:rsidRPr="00A170F1">
        <w:rPr>
          <w:rFonts w:ascii="Times New Roman" w:hAnsi="Times New Roman" w:cs="Times New Roman"/>
        </w:rPr>
        <w:t xml:space="preserve">in instances where multiple competing diagnoses exist, </w:t>
      </w:r>
      <w:r w:rsidR="0064574A">
        <w:rPr>
          <w:rFonts w:ascii="Times New Roman" w:hAnsi="Times New Roman" w:cs="Times New Roman"/>
        </w:rPr>
        <w:t>i.e.,</w:t>
      </w:r>
      <w:r w:rsidR="00B03A8C" w:rsidRPr="00B03A8C">
        <w:rPr>
          <w:rFonts w:ascii="Times New Roman" w:hAnsi="Times New Roman" w:cs="Times New Roman"/>
        </w:rPr>
        <w:t xml:space="preserve"> they are DDX generators</w:t>
      </w:r>
      <w:r w:rsidR="00551271">
        <w:rPr>
          <w:rFonts w:ascii="Times New Roman" w:hAnsi="Times New Roman" w:cs="Times New Roman"/>
        </w:rPr>
        <w:t xml:space="preserve"> (</w:t>
      </w:r>
      <w:r w:rsidR="00551271" w:rsidRPr="00551271">
        <w:rPr>
          <w:rFonts w:ascii="Times New Roman" w:hAnsi="Times New Roman" w:cs="Times New Roman"/>
        </w:rPr>
        <w:t xml:space="preserve">only generate </w:t>
      </w:r>
      <w:r w:rsidR="006C2B93">
        <w:rPr>
          <w:rFonts w:ascii="Times New Roman" w:hAnsi="Times New Roman" w:cs="Times New Roman" w:hint="eastAsia"/>
        </w:rPr>
        <w:t>a</w:t>
      </w:r>
      <w:r w:rsidR="006C2B93">
        <w:rPr>
          <w:rFonts w:ascii="Times New Roman" w:hAnsi="Times New Roman" w:cs="Times New Roman"/>
        </w:rPr>
        <w:t xml:space="preserve"> </w:t>
      </w:r>
      <w:r w:rsidR="00551271" w:rsidRPr="00551271">
        <w:rPr>
          <w:rFonts w:ascii="Times New Roman" w:hAnsi="Times New Roman" w:cs="Times New Roman"/>
        </w:rPr>
        <w:t>candidate list</w:t>
      </w:r>
      <w:r w:rsidR="00551271">
        <w:rPr>
          <w:rFonts w:ascii="Times New Roman" w:hAnsi="Times New Roman" w:cs="Times New Roman"/>
        </w:rPr>
        <w:t>)</w:t>
      </w:r>
      <w:r w:rsidR="00B03A8C" w:rsidRPr="00B03A8C">
        <w:rPr>
          <w:rFonts w:ascii="Times New Roman" w:hAnsi="Times New Roman" w:cs="Times New Roman"/>
        </w:rPr>
        <w:t xml:space="preserve"> rather than </w:t>
      </w:r>
      <w:r w:rsidR="00B03A8C">
        <w:rPr>
          <w:rFonts w:ascii="Times New Roman" w:hAnsi="Times New Roman" w:cs="Times New Roman"/>
        </w:rPr>
        <w:t xml:space="preserve">DDX </w:t>
      </w:r>
      <w:r w:rsidR="00B03A8C" w:rsidRPr="00B03A8C">
        <w:rPr>
          <w:rFonts w:ascii="Times New Roman" w:hAnsi="Times New Roman" w:cs="Times New Roman"/>
        </w:rPr>
        <w:t>executors</w:t>
      </w:r>
      <w:r w:rsidR="0056399F">
        <w:rPr>
          <w:rFonts w:ascii="Times New Roman" w:hAnsi="Times New Roman" w:cs="Times New Roman"/>
        </w:rPr>
        <w:t xml:space="preserve"> [2</w:t>
      </w:r>
      <w:r w:rsidR="00A44B94">
        <w:rPr>
          <w:rFonts w:ascii="Times New Roman" w:hAnsi="Times New Roman" w:cs="Times New Roman"/>
        </w:rPr>
        <w:t>1</w:t>
      </w:r>
      <w:r w:rsidR="0056399F">
        <w:rPr>
          <w:rFonts w:ascii="Times New Roman" w:hAnsi="Times New Roman" w:cs="Times New Roman"/>
        </w:rPr>
        <w:t>]</w:t>
      </w:r>
      <w:r w:rsidR="00B03A8C">
        <w:rPr>
          <w:rFonts w:ascii="Times New Roman" w:hAnsi="Times New Roman" w:cs="Times New Roman"/>
        </w:rPr>
        <w:t>.</w:t>
      </w:r>
    </w:p>
    <w:p w14:paraId="035F4B63" w14:textId="0728E6C2" w:rsidR="000F600B" w:rsidRDefault="005B072F" w:rsidP="0006461D">
      <w:pPr>
        <w:rPr>
          <w:ins w:id="87" w:author="yangjian" w:date="2023-03-27T21:15:00Z"/>
          <w:rFonts w:ascii="Times New Roman" w:hAnsi="Times New Roman" w:cs="Times New Roman"/>
        </w:rPr>
      </w:pPr>
      <w:ins w:id="88" w:author="yangjian" w:date="2023-03-28T13:05:00Z">
        <w:r w:rsidRPr="005B072F">
          <w:rPr>
            <w:rFonts w:ascii="Times New Roman" w:hAnsi="Times New Roman" w:cs="Times New Roman"/>
          </w:rPr>
          <w:t>Nowadays</w:t>
        </w:r>
        <w:r>
          <w:rPr>
            <w:rFonts w:ascii="Times New Roman" w:hAnsi="Times New Roman" w:cs="Times New Roman"/>
          </w:rPr>
          <w:t xml:space="preserve">, </w:t>
        </w:r>
      </w:ins>
      <w:del w:id="89" w:author="yangjian" w:date="2023-03-28T13:04:00Z">
        <w:r w:rsidR="00EC4600" w:rsidRPr="00587D79" w:rsidDel="005B072F">
          <w:rPr>
            <w:rFonts w:ascii="Times New Roman" w:hAnsi="Times New Roman" w:cs="Times New Roman"/>
          </w:rPr>
          <w:delText>Nowadays</w:delText>
        </w:r>
        <w:r w:rsidR="00EC4600" w:rsidDel="005B072F">
          <w:rPr>
            <w:rFonts w:ascii="Times New Roman" w:hAnsi="Times New Roman" w:cs="Times New Roman"/>
          </w:rPr>
          <w:delText xml:space="preserve">, </w:delText>
        </w:r>
        <w:r w:rsidR="00EC4600" w:rsidRPr="00EC4600" w:rsidDel="005B072F">
          <w:rPr>
            <w:rFonts w:ascii="Times New Roman" w:hAnsi="Times New Roman" w:cs="Times New Roman"/>
          </w:rPr>
          <w:delText>dialog</w:delText>
        </w:r>
        <w:r w:rsidR="00EC4600" w:rsidDel="005B072F">
          <w:rPr>
            <w:rFonts w:ascii="Times New Roman" w:hAnsi="Times New Roman" w:cs="Times New Roman"/>
          </w:rPr>
          <w:delText xml:space="preserve">ue </w:delText>
        </w:r>
        <w:r w:rsidR="00EC4600" w:rsidRPr="00EC4600" w:rsidDel="005B072F">
          <w:rPr>
            <w:rFonts w:ascii="Times New Roman" w:hAnsi="Times New Roman" w:cs="Times New Roman"/>
          </w:rPr>
          <w:delText>system</w:delText>
        </w:r>
        <w:r w:rsidR="00EC4600" w:rsidDel="005B072F">
          <w:rPr>
            <w:rFonts w:ascii="Times New Roman" w:hAnsi="Times New Roman" w:cs="Times New Roman"/>
          </w:rPr>
          <w:delText>s</w:delText>
        </w:r>
        <w:r w:rsidR="00EC4600" w:rsidRPr="00EC4600" w:rsidDel="005B072F">
          <w:rPr>
            <w:rFonts w:ascii="Times New Roman" w:hAnsi="Times New Roman" w:cs="Times New Roman"/>
          </w:rPr>
          <w:delText xml:space="preserve"> </w:delText>
        </w:r>
        <w:r w:rsidR="00EC4600" w:rsidDel="005B072F">
          <w:rPr>
            <w:rFonts w:ascii="Times New Roman" w:hAnsi="Times New Roman" w:cs="Times New Roman"/>
          </w:rPr>
          <w:delText xml:space="preserve">for automatic disease diagnosis </w:delText>
        </w:r>
        <w:r w:rsidR="00EC4600" w:rsidRPr="00EC4600" w:rsidDel="005B072F">
          <w:rPr>
            <w:rFonts w:ascii="Times New Roman" w:hAnsi="Times New Roman" w:cs="Times New Roman"/>
          </w:rPr>
          <w:delText>are gaining popularity as a means of collecting additional patient information by simulating doctor-patient conversations</w:delText>
        </w:r>
        <w:r w:rsidR="00EC4600" w:rsidDel="005B072F">
          <w:rPr>
            <w:rFonts w:ascii="Times New Roman" w:hAnsi="Times New Roman" w:cs="Times New Roman"/>
          </w:rPr>
          <w:delText xml:space="preserve"> [</w:delText>
        </w:r>
        <w:r w:rsidR="005C0ABF" w:rsidDel="005B072F">
          <w:rPr>
            <w:rFonts w:ascii="Times New Roman" w:hAnsi="Times New Roman" w:cs="Times New Roman"/>
          </w:rPr>
          <w:delText>2</w:delText>
        </w:r>
        <w:r w:rsidR="00A44B94" w:rsidDel="005B072F">
          <w:rPr>
            <w:rFonts w:ascii="Times New Roman" w:hAnsi="Times New Roman" w:cs="Times New Roman"/>
          </w:rPr>
          <w:delText>2</w:delText>
        </w:r>
        <w:r w:rsidR="005C0ABF" w:rsidDel="005B072F">
          <w:rPr>
            <w:rFonts w:ascii="Times New Roman" w:hAnsi="Times New Roman" w:cs="Times New Roman"/>
          </w:rPr>
          <w:delText>-2</w:delText>
        </w:r>
        <w:r w:rsidR="00A44B94" w:rsidDel="005B072F">
          <w:rPr>
            <w:rFonts w:ascii="Times New Roman" w:hAnsi="Times New Roman" w:cs="Times New Roman"/>
          </w:rPr>
          <w:delText>4</w:delText>
        </w:r>
        <w:r w:rsidR="00EC4600" w:rsidDel="005B072F">
          <w:rPr>
            <w:rFonts w:ascii="Times New Roman" w:hAnsi="Times New Roman" w:cs="Times New Roman"/>
          </w:rPr>
          <w:delText>]</w:delText>
        </w:r>
        <w:r w:rsidR="001B29D3" w:rsidDel="005B072F">
          <w:rPr>
            <w:rFonts w:ascii="Times New Roman" w:hAnsi="Times New Roman" w:cs="Times New Roman"/>
          </w:rPr>
          <w:delText>.</w:delText>
        </w:r>
        <w:r w:rsidR="00EC4600" w:rsidDel="005B072F">
          <w:rPr>
            <w:rFonts w:ascii="Times New Roman" w:hAnsi="Times New Roman" w:cs="Times New Roman"/>
          </w:rPr>
          <w:delText xml:space="preserve"> </w:delText>
        </w:r>
        <w:r w:rsidR="001B29D3" w:rsidDel="005B072F">
          <w:rPr>
            <w:rFonts w:ascii="Times New Roman" w:hAnsi="Times New Roman" w:cs="Times New Roman"/>
          </w:rPr>
          <w:delText>This</w:delText>
        </w:r>
        <w:r w:rsidR="00EC4600" w:rsidRPr="00EC4600" w:rsidDel="005B072F">
          <w:rPr>
            <w:rFonts w:ascii="Times New Roman" w:hAnsi="Times New Roman" w:cs="Times New Roman"/>
          </w:rPr>
          <w:delText xml:space="preserve"> leads to an enhancement in diagnostic accuracy</w:delText>
        </w:r>
        <w:r w:rsidR="00EC4600" w:rsidDel="005B072F">
          <w:rPr>
            <w:rFonts w:ascii="Times New Roman" w:hAnsi="Times New Roman" w:cs="Times New Roman"/>
          </w:rPr>
          <w:delText xml:space="preserve"> and </w:delText>
        </w:r>
        <w:r w:rsidR="00EC4600" w:rsidRPr="00EC4600" w:rsidDel="005B072F">
          <w:rPr>
            <w:rFonts w:ascii="Times New Roman" w:hAnsi="Times New Roman" w:cs="Times New Roman"/>
          </w:rPr>
          <w:delText xml:space="preserve">represents an innovative approach to </w:delText>
        </w:r>
        <w:r w:rsidR="00FD4492" w:rsidDel="005B072F">
          <w:rPr>
            <w:rFonts w:ascii="Times New Roman" w:hAnsi="Times New Roman" w:cs="Times New Roman" w:hint="eastAsia"/>
          </w:rPr>
          <w:delText>assisting</w:delText>
        </w:r>
        <w:r w:rsidR="00FD4492" w:rsidDel="005B072F">
          <w:rPr>
            <w:rFonts w:ascii="Times New Roman" w:hAnsi="Times New Roman" w:cs="Times New Roman"/>
          </w:rPr>
          <w:delText xml:space="preserve"> </w:delText>
        </w:r>
        <w:r w:rsidR="00EC4600" w:rsidDel="005B072F">
          <w:rPr>
            <w:rFonts w:ascii="Times New Roman" w:hAnsi="Times New Roman" w:cs="Times New Roman"/>
          </w:rPr>
          <w:delText>DDX</w:delText>
        </w:r>
        <w:r w:rsidR="00EC4600" w:rsidRPr="00EC4600" w:rsidDel="005B072F">
          <w:rPr>
            <w:rFonts w:ascii="Times New Roman" w:hAnsi="Times New Roman" w:cs="Times New Roman"/>
          </w:rPr>
          <w:delText>.</w:delText>
        </w:r>
        <w:r w:rsidR="00EC4600" w:rsidDel="005B072F">
          <w:rPr>
            <w:rFonts w:ascii="Times New Roman" w:hAnsi="Times New Roman" w:cs="Times New Roman"/>
          </w:rPr>
          <w:delText xml:space="preserve"> </w:delText>
        </w:r>
        <w:r w:rsidR="00EC4600" w:rsidRPr="00EC4600" w:rsidDel="005B072F">
          <w:rPr>
            <w:rFonts w:ascii="Times New Roman" w:hAnsi="Times New Roman" w:cs="Times New Roman"/>
          </w:rPr>
          <w:delText>Most of these systems employ</w:delText>
        </w:r>
        <w:r w:rsidR="001635BC" w:rsidDel="005B072F">
          <w:rPr>
            <w:rFonts w:ascii="Times New Roman" w:hAnsi="Times New Roman" w:cs="Times New Roman"/>
          </w:rPr>
          <w:delText xml:space="preserve"> deep</w:delText>
        </w:r>
        <w:r w:rsidR="00EC4600" w:rsidRPr="00EC4600" w:rsidDel="005B072F">
          <w:rPr>
            <w:rFonts w:ascii="Times New Roman" w:hAnsi="Times New Roman" w:cs="Times New Roman"/>
          </w:rPr>
          <w:delText xml:space="preserve"> </w:delText>
        </w:r>
        <w:r w:rsidR="001B29D3" w:rsidRPr="001B29D3" w:rsidDel="005B072F">
          <w:rPr>
            <w:rFonts w:ascii="Times New Roman" w:hAnsi="Times New Roman" w:cs="Times New Roman"/>
          </w:rPr>
          <w:delText>reinforcement learning techniques, specifically the DQN algorithm</w:delText>
        </w:r>
        <w:r w:rsidR="001635BC" w:rsidDel="005B072F">
          <w:rPr>
            <w:rFonts w:ascii="Times New Roman" w:hAnsi="Times New Roman" w:cs="Times New Roman"/>
          </w:rPr>
          <w:delText xml:space="preserve"> [2</w:delText>
        </w:r>
        <w:r w:rsidR="00A44B94" w:rsidDel="005B072F">
          <w:rPr>
            <w:rFonts w:ascii="Times New Roman" w:hAnsi="Times New Roman" w:cs="Times New Roman"/>
          </w:rPr>
          <w:delText>5</w:delText>
        </w:r>
        <w:r w:rsidR="001635BC" w:rsidDel="005B072F">
          <w:rPr>
            <w:rFonts w:ascii="Times New Roman" w:hAnsi="Times New Roman" w:cs="Times New Roman"/>
          </w:rPr>
          <w:delText>]</w:delText>
        </w:r>
        <w:r w:rsidR="001B29D3" w:rsidRPr="001B29D3" w:rsidDel="005B072F">
          <w:rPr>
            <w:rFonts w:ascii="Times New Roman" w:hAnsi="Times New Roman" w:cs="Times New Roman"/>
          </w:rPr>
          <w:delText xml:space="preserve">, to train their dialogue strategies using </w:delText>
        </w:r>
        <w:r w:rsidR="00590E92" w:rsidDel="005B072F">
          <w:rPr>
            <w:rFonts w:ascii="Times New Roman" w:hAnsi="Times New Roman" w:cs="Times New Roman"/>
          </w:rPr>
          <w:delText xml:space="preserve">clinical </w:delText>
        </w:r>
        <w:r w:rsidR="00A055E4" w:rsidDel="005B072F">
          <w:rPr>
            <w:rFonts w:ascii="Times New Roman" w:hAnsi="Times New Roman" w:cs="Times New Roman"/>
          </w:rPr>
          <w:delText>diagnos</w:delText>
        </w:r>
        <w:r w:rsidR="00877924" w:rsidDel="005B072F">
          <w:rPr>
            <w:rFonts w:ascii="Times New Roman" w:hAnsi="Times New Roman" w:cs="Times New Roman"/>
          </w:rPr>
          <w:delText>tic</w:delText>
        </w:r>
        <w:r w:rsidR="00A055E4" w:rsidDel="005B072F">
          <w:rPr>
            <w:rFonts w:ascii="Times New Roman" w:hAnsi="Times New Roman" w:cs="Times New Roman"/>
          </w:rPr>
          <w:delText xml:space="preserve"> </w:delText>
        </w:r>
        <w:r w:rsidR="003C515B" w:rsidDel="005B072F">
          <w:rPr>
            <w:rFonts w:ascii="Times New Roman" w:hAnsi="Times New Roman" w:cs="Times New Roman"/>
          </w:rPr>
          <w:delText xml:space="preserve">conversation </w:delText>
        </w:r>
        <w:r w:rsidR="001B29D3" w:rsidRPr="001B29D3" w:rsidDel="005B072F">
          <w:rPr>
            <w:rFonts w:ascii="Times New Roman" w:hAnsi="Times New Roman" w:cs="Times New Roman"/>
          </w:rPr>
          <w:delText>corpus as training data</w:delText>
        </w:r>
        <w:r w:rsidR="00EC4600" w:rsidRPr="00EC4600" w:rsidDel="005B072F">
          <w:rPr>
            <w:rFonts w:ascii="Times New Roman" w:hAnsi="Times New Roman" w:cs="Times New Roman"/>
          </w:rPr>
          <w:delText xml:space="preserve">. </w:delText>
        </w:r>
        <w:r w:rsidR="007F1DD8" w:rsidRPr="007F1DD8" w:rsidDel="005B072F">
          <w:rPr>
            <w:rFonts w:ascii="Times New Roman" w:hAnsi="Times New Roman" w:cs="Times New Roman"/>
          </w:rPr>
          <w:delText xml:space="preserve">This implementation of DQN primarily consists of two components: </w:delText>
        </w:r>
        <w:r w:rsidR="00D654B3" w:rsidRPr="007F1DD8" w:rsidDel="005B072F">
          <w:rPr>
            <w:rFonts w:ascii="Times New Roman" w:hAnsi="Times New Roman" w:cs="Times New Roman"/>
          </w:rPr>
          <w:delText xml:space="preserve">an agent </w:delText>
        </w:r>
        <w:r w:rsidR="00D654B3" w:rsidDel="005B072F">
          <w:rPr>
            <w:rFonts w:ascii="Times New Roman" w:hAnsi="Times New Roman" w:cs="Times New Roman"/>
          </w:rPr>
          <w:delText xml:space="preserve">and </w:delText>
        </w:r>
        <w:r w:rsidR="007F1DD8" w:rsidRPr="007F1DD8" w:rsidDel="005B072F">
          <w:rPr>
            <w:rFonts w:ascii="Times New Roman" w:hAnsi="Times New Roman" w:cs="Times New Roman"/>
          </w:rPr>
          <w:delText xml:space="preserve">a user simulator module. During each round of </w:delText>
        </w:r>
        <w:r w:rsidR="00BD0C48" w:rsidDel="005B072F">
          <w:rPr>
            <w:rFonts w:ascii="Times New Roman" w:hAnsi="Times New Roman" w:cs="Times New Roman"/>
          </w:rPr>
          <w:delText xml:space="preserve">their </w:delText>
        </w:r>
        <w:r w:rsidR="007F1DD8" w:rsidRPr="007F1DD8" w:rsidDel="005B072F">
          <w:rPr>
            <w:rFonts w:ascii="Times New Roman" w:hAnsi="Times New Roman" w:cs="Times New Roman"/>
          </w:rPr>
          <w:delText xml:space="preserve">conversation, </w:delText>
        </w:r>
        <w:r w:rsidR="007F1DD8" w:rsidDel="005B072F">
          <w:rPr>
            <w:rFonts w:ascii="Times New Roman" w:hAnsi="Times New Roman" w:cs="Times New Roman"/>
          </w:rPr>
          <w:delText>t</w:delText>
        </w:r>
        <w:r w:rsidR="007F1DD8" w:rsidRPr="007F1DD8" w:rsidDel="005B072F">
          <w:rPr>
            <w:rFonts w:ascii="Times New Roman" w:hAnsi="Times New Roman" w:cs="Times New Roman"/>
          </w:rPr>
          <w:delText>he agent module selects the symptom with the highest reward, as determined by the Q-value calculated from deep Q-networks, and then adjusts its dialogue strategy based on the feedback received from the user simulator module.</w:delText>
        </w:r>
        <w:r w:rsidR="001877DE" w:rsidDel="005B072F">
          <w:rPr>
            <w:rFonts w:ascii="Times New Roman" w:hAnsi="Times New Roman" w:cs="Times New Roman" w:hint="eastAsia"/>
          </w:rPr>
          <w:delText xml:space="preserve"> </w:delText>
        </w:r>
        <w:r w:rsidR="00AC30B4" w:rsidRPr="00AC30B4" w:rsidDel="005B072F">
          <w:rPr>
            <w:rFonts w:ascii="Times New Roman" w:hAnsi="Times New Roman" w:cs="Times New Roman"/>
          </w:rPr>
          <w:delText xml:space="preserve">However, this method has limitations when applied to RD diagnosis. One major limitation is the scarcity of conversation corpus for </w:delText>
        </w:r>
        <w:r w:rsidR="00AC30B4" w:rsidDel="005B072F">
          <w:rPr>
            <w:rFonts w:ascii="Times New Roman" w:hAnsi="Times New Roman" w:cs="Times New Roman"/>
          </w:rPr>
          <w:delText xml:space="preserve">RDs. </w:delText>
        </w:r>
        <w:r w:rsidR="00AC30B4" w:rsidRPr="00AC30B4" w:rsidDel="005B072F">
          <w:rPr>
            <w:rFonts w:ascii="Times New Roman" w:hAnsi="Times New Roman" w:cs="Times New Roman"/>
          </w:rPr>
          <w:delText xml:space="preserve">Additionally, </w:delText>
        </w:r>
        <w:r w:rsidR="00AC30B4" w:rsidDel="005B072F">
          <w:rPr>
            <w:rFonts w:ascii="Times New Roman" w:hAnsi="Times New Roman" w:cs="Times New Roman"/>
          </w:rPr>
          <w:delText>most</w:delText>
        </w:r>
        <w:r w:rsidR="00AC30B4" w:rsidRPr="00AC30B4" w:rsidDel="005B072F">
          <w:rPr>
            <w:rFonts w:ascii="Times New Roman" w:hAnsi="Times New Roman" w:cs="Times New Roman"/>
          </w:rPr>
          <w:delText xml:space="preserve"> of these studies only involve a few diseases and several dozens of symptoms. </w:delText>
        </w:r>
        <w:r w:rsidR="007E74AF" w:rsidDel="005B072F">
          <w:rPr>
            <w:rFonts w:ascii="Times New Roman" w:hAnsi="Times New Roman" w:cs="Times New Roman" w:hint="eastAsia"/>
          </w:rPr>
          <w:delText>For</w:delText>
        </w:r>
        <w:r w:rsidR="007E74AF" w:rsidDel="005B072F">
          <w:rPr>
            <w:rFonts w:ascii="Times New Roman" w:hAnsi="Times New Roman" w:cs="Times New Roman"/>
          </w:rPr>
          <w:delText xml:space="preserve"> RDs, t</w:delText>
        </w:r>
        <w:r w:rsidR="00AC30B4" w:rsidRPr="00AC30B4" w:rsidDel="005B072F">
          <w:rPr>
            <w:rFonts w:ascii="Times New Roman" w:hAnsi="Times New Roman" w:cs="Times New Roman"/>
          </w:rPr>
          <w:delText xml:space="preserve">his vast expansion of the research object scale </w:delText>
        </w:r>
        <w:r w:rsidR="00D654B3" w:rsidDel="005B072F">
          <w:rPr>
            <w:rFonts w:ascii="Times New Roman" w:hAnsi="Times New Roman" w:cs="Times New Roman"/>
          </w:rPr>
          <w:delText>l</w:delText>
        </w:r>
        <w:r w:rsidR="00AC30B4" w:rsidRPr="00AC30B4" w:rsidDel="005B072F">
          <w:rPr>
            <w:rFonts w:ascii="Times New Roman" w:hAnsi="Times New Roman" w:cs="Times New Roman"/>
          </w:rPr>
          <w:delText>eads to a reduction in the applicability and efficiency of this research framework.</w:delText>
        </w:r>
        <w:r w:rsidR="00D654B3" w:rsidDel="005B072F">
          <w:rPr>
            <w:rFonts w:ascii="Times New Roman" w:hAnsi="Times New Roman" w:cs="Times New Roman"/>
          </w:rPr>
          <w:delText xml:space="preserve"> </w:delText>
        </w:r>
        <w:r w:rsidR="00D654B3" w:rsidRPr="00D654B3" w:rsidDel="005B072F">
          <w:rPr>
            <w:rFonts w:ascii="Times New Roman" w:hAnsi="Times New Roman" w:cs="Times New Roman"/>
          </w:rPr>
          <w:delText xml:space="preserve">But the form of human-computer </w:delText>
        </w:r>
        <w:r w:rsidR="00D654B3" w:rsidDel="005B072F">
          <w:rPr>
            <w:rFonts w:ascii="Times New Roman" w:hAnsi="Times New Roman" w:cs="Times New Roman"/>
          </w:rPr>
          <w:delText>i</w:delText>
        </w:r>
        <w:r w:rsidR="00D654B3" w:rsidRPr="00D654B3" w:rsidDel="005B072F">
          <w:rPr>
            <w:rFonts w:ascii="Times New Roman" w:hAnsi="Times New Roman" w:cs="Times New Roman"/>
          </w:rPr>
          <w:delText>nteraction</w:delText>
        </w:r>
        <w:r w:rsidR="00D654B3" w:rsidDel="005B072F">
          <w:rPr>
            <w:rFonts w:ascii="Times New Roman" w:hAnsi="Times New Roman" w:cs="Times New Roman"/>
          </w:rPr>
          <w:delText xml:space="preserve"> </w:delText>
        </w:r>
        <w:r w:rsidR="009F1FEA" w:rsidRPr="009F1FEA" w:rsidDel="005B072F">
          <w:rPr>
            <w:rFonts w:ascii="Times New Roman" w:hAnsi="Times New Roman" w:cs="Times New Roman"/>
          </w:rPr>
          <w:delText xml:space="preserve">that simulates clinical interviews </w:delText>
        </w:r>
        <w:r w:rsidR="00D654B3" w:rsidRPr="00D654B3" w:rsidDel="005B072F">
          <w:rPr>
            <w:rFonts w:ascii="Times New Roman" w:hAnsi="Times New Roman" w:cs="Times New Roman"/>
          </w:rPr>
          <w:delText xml:space="preserve">and the idea of </w:delText>
        </w:r>
        <w:r w:rsidR="00D654B3" w:rsidDel="005B072F">
          <w:rPr>
            <w:rFonts w:ascii="Times New Roman" w:hAnsi="Times New Roman" w:cs="Times New Roman"/>
          </w:rPr>
          <w:delText xml:space="preserve">questioning </w:delText>
        </w:r>
        <w:r w:rsidR="00AE6623" w:rsidRPr="00AC30B4" w:rsidDel="005B072F">
          <w:rPr>
            <w:rFonts w:ascii="Times New Roman" w:hAnsi="Times New Roman" w:cs="Times New Roman"/>
          </w:rPr>
          <w:delText>symptoms</w:delText>
        </w:r>
        <w:r w:rsidR="00BF0431" w:rsidDel="005B072F">
          <w:rPr>
            <w:rFonts w:ascii="Times New Roman" w:hAnsi="Times New Roman" w:cs="Times New Roman"/>
          </w:rPr>
          <w:delText xml:space="preserve"> </w:delText>
        </w:r>
        <w:r w:rsidR="00BF0431" w:rsidDel="005B072F">
          <w:rPr>
            <w:rFonts w:ascii="Times New Roman" w:hAnsi="Times New Roman" w:cs="Times New Roman" w:hint="eastAsia"/>
          </w:rPr>
          <w:delText>by</w:delText>
        </w:r>
        <w:r w:rsidR="00BF0431" w:rsidDel="005B072F">
          <w:rPr>
            <w:rFonts w:ascii="Times New Roman" w:hAnsi="Times New Roman" w:cs="Times New Roman"/>
          </w:rPr>
          <w:delText xml:space="preserve"> agents</w:delText>
        </w:r>
        <w:r w:rsidR="00D654B3" w:rsidRPr="00D654B3" w:rsidDel="005B072F">
          <w:rPr>
            <w:rFonts w:ascii="Times New Roman" w:hAnsi="Times New Roman" w:cs="Times New Roman"/>
          </w:rPr>
          <w:delText xml:space="preserve"> based on </w:delText>
        </w:r>
        <w:r w:rsidR="009F1FEA" w:rsidDel="005B072F">
          <w:rPr>
            <w:rFonts w:ascii="Times New Roman" w:hAnsi="Times New Roman" w:cs="Times New Roman"/>
          </w:rPr>
          <w:delText>calculated rewards</w:delText>
        </w:r>
        <w:r w:rsidR="00D654B3" w:rsidRPr="00D654B3" w:rsidDel="005B072F">
          <w:rPr>
            <w:rFonts w:ascii="Times New Roman" w:hAnsi="Times New Roman" w:cs="Times New Roman"/>
          </w:rPr>
          <w:delText xml:space="preserve"> have inspired us.</w:delText>
        </w:r>
      </w:del>
      <w:ins w:id="90" w:author="yangjian" w:date="2023-03-28T13:05:00Z">
        <w:r>
          <w:rPr>
            <w:rFonts w:ascii="Times New Roman" w:hAnsi="Times New Roman" w:cs="Times New Roman"/>
          </w:rPr>
          <w:t>a</w:t>
        </w:r>
      </w:ins>
      <w:ins w:id="91" w:author="yangjian" w:date="2023-03-28T12:28:00Z">
        <w:r w:rsidR="001B2A05" w:rsidRPr="001B2A05">
          <w:rPr>
            <w:rFonts w:ascii="Times New Roman" w:hAnsi="Times New Roman" w:cs="Times New Roman"/>
          </w:rPr>
          <w:t xml:space="preserve">rtificial intelligence (AI) research is increasingly attracting attention </w:t>
        </w:r>
      </w:ins>
      <w:ins w:id="92" w:author="yangjian" w:date="2023-03-28T13:06:00Z">
        <w:r w:rsidRPr="005B072F">
          <w:rPr>
            <w:rFonts w:ascii="Times New Roman" w:hAnsi="Times New Roman" w:cs="Times New Roman"/>
          </w:rPr>
          <w:t>in the field of medical diagnosis</w:t>
        </w:r>
      </w:ins>
      <w:ins w:id="93" w:author="yangjian" w:date="2023-03-28T14:24:00Z">
        <w:r w:rsidR="00D21334">
          <w:rPr>
            <w:rFonts w:ascii="Times New Roman" w:hAnsi="Times New Roman" w:cs="Times New Roman"/>
          </w:rPr>
          <w:t xml:space="preserve"> [</w:t>
        </w:r>
        <w:r w:rsidR="00683164">
          <w:rPr>
            <w:rFonts w:ascii="Times New Roman" w:hAnsi="Times New Roman" w:cs="Times New Roman"/>
          </w:rPr>
          <w:t>22</w:t>
        </w:r>
        <w:r w:rsidR="00D21334">
          <w:rPr>
            <w:rFonts w:ascii="Times New Roman" w:hAnsi="Times New Roman" w:cs="Times New Roman"/>
          </w:rPr>
          <w:t>]</w:t>
        </w:r>
      </w:ins>
      <w:ins w:id="94" w:author="yangjian" w:date="2023-03-28T12:28:00Z">
        <w:r w:rsidR="001B2A05" w:rsidRPr="001B2A05">
          <w:rPr>
            <w:rFonts w:ascii="Times New Roman" w:hAnsi="Times New Roman" w:cs="Times New Roman"/>
          </w:rPr>
          <w:t xml:space="preserve">. ChatGPT, </w:t>
        </w:r>
      </w:ins>
      <w:ins w:id="95" w:author="yangjian" w:date="2023-04-02T17:00:00Z">
        <w:r w:rsidR="00592145">
          <w:rPr>
            <w:rFonts w:ascii="Times New Roman" w:hAnsi="Times New Roman" w:cs="Times New Roman"/>
          </w:rPr>
          <w:t xml:space="preserve">which is </w:t>
        </w:r>
      </w:ins>
      <w:ins w:id="96" w:author="yangjian" w:date="2023-03-28T12:28:00Z">
        <w:r w:rsidR="001B2A05" w:rsidRPr="001B2A05">
          <w:rPr>
            <w:rFonts w:ascii="Times New Roman" w:hAnsi="Times New Roman" w:cs="Times New Roman"/>
          </w:rPr>
          <w:t>a recently</w:t>
        </w:r>
      </w:ins>
      <w:ins w:id="97" w:author="yangjian" w:date="2023-04-02T17:00:00Z">
        <w:r w:rsidR="00592145">
          <w:rPr>
            <w:rFonts w:ascii="Times New Roman" w:hAnsi="Times New Roman" w:cs="Times New Roman"/>
          </w:rPr>
          <w:t xml:space="preserve"> </w:t>
        </w:r>
      </w:ins>
      <w:ins w:id="98" w:author="yangjian" w:date="2023-03-28T12:28:00Z">
        <w:r w:rsidR="001B2A05" w:rsidRPr="001B2A05">
          <w:rPr>
            <w:rFonts w:ascii="Times New Roman" w:hAnsi="Times New Roman" w:cs="Times New Roman"/>
          </w:rPr>
          <w:t>popular general chatbot based on the generative pre-trained transformer (GPT) architecture</w:t>
        </w:r>
      </w:ins>
      <w:ins w:id="99" w:author="yangjian" w:date="2023-03-28T14:34:00Z">
        <w:r w:rsidR="00683164">
          <w:rPr>
            <w:rFonts w:ascii="Times New Roman" w:hAnsi="Times New Roman" w:cs="Times New Roman"/>
          </w:rPr>
          <w:t xml:space="preserve"> [</w:t>
        </w:r>
      </w:ins>
      <w:ins w:id="100" w:author="yangjian" w:date="2023-03-28T14:38:00Z">
        <w:r w:rsidR="003D1E5D">
          <w:rPr>
            <w:rFonts w:ascii="Times New Roman" w:hAnsi="Times New Roman" w:cs="Times New Roman"/>
          </w:rPr>
          <w:t>23</w:t>
        </w:r>
      </w:ins>
      <w:ins w:id="101" w:author="yangjian" w:date="2023-03-28T14:44:00Z">
        <w:r w:rsidR="002E5AE0">
          <w:rPr>
            <w:rFonts w:ascii="Times New Roman" w:hAnsi="Times New Roman" w:cs="Times New Roman"/>
          </w:rPr>
          <w:t>-25</w:t>
        </w:r>
      </w:ins>
      <w:ins w:id="102" w:author="yangjian" w:date="2023-03-28T14:34:00Z">
        <w:r w:rsidR="00683164">
          <w:rPr>
            <w:rFonts w:ascii="Times New Roman" w:hAnsi="Times New Roman" w:cs="Times New Roman"/>
          </w:rPr>
          <w:t>]</w:t>
        </w:r>
      </w:ins>
      <w:ins w:id="103" w:author="yangjian" w:date="2023-03-28T12:28:00Z">
        <w:r w:rsidR="001B2A05" w:rsidRPr="001B2A05">
          <w:rPr>
            <w:rFonts w:ascii="Times New Roman" w:hAnsi="Times New Roman" w:cs="Times New Roman"/>
          </w:rPr>
          <w:t xml:space="preserve">, has shown great potential in </w:t>
        </w:r>
      </w:ins>
      <w:ins w:id="104" w:author="yangjian" w:date="2023-04-02T17:01:00Z">
        <w:r w:rsidR="00592145" w:rsidRPr="00592145">
          <w:rPr>
            <w:rFonts w:ascii="Times New Roman" w:hAnsi="Times New Roman" w:cs="Times New Roman"/>
          </w:rPr>
          <w:t xml:space="preserve">various </w:t>
        </w:r>
      </w:ins>
      <w:ins w:id="105" w:author="yangjian" w:date="2023-03-28T12:28:00Z">
        <w:r w:rsidR="001B2A05" w:rsidRPr="001B2A05">
          <w:rPr>
            <w:rFonts w:ascii="Times New Roman" w:hAnsi="Times New Roman" w:cs="Times New Roman"/>
          </w:rPr>
          <w:t xml:space="preserve">domains, </w:t>
        </w:r>
      </w:ins>
      <w:ins w:id="106" w:author="yangjian" w:date="2023-04-02T17:01:00Z">
        <w:r w:rsidR="00592145" w:rsidRPr="00592145">
          <w:rPr>
            <w:rFonts w:ascii="Times New Roman" w:hAnsi="Times New Roman" w:cs="Times New Roman"/>
          </w:rPr>
          <w:t xml:space="preserve">including </w:t>
        </w:r>
      </w:ins>
      <w:ins w:id="107" w:author="yangjian" w:date="2023-03-28T13:10:00Z">
        <w:r w:rsidR="00C04EA3">
          <w:rPr>
            <w:rFonts w:ascii="Times New Roman" w:hAnsi="Times New Roman" w:cs="Times New Roman"/>
          </w:rPr>
          <w:t xml:space="preserve">assisting clinical diagnosis </w:t>
        </w:r>
      </w:ins>
      <w:ins w:id="108" w:author="yangjian" w:date="2023-04-02T17:01:00Z">
        <w:r w:rsidR="00527325">
          <w:rPr>
            <w:rFonts w:ascii="Times New Roman" w:hAnsi="Times New Roman" w:cs="Times New Roman"/>
          </w:rPr>
          <w:t>based on</w:t>
        </w:r>
      </w:ins>
      <w:ins w:id="109" w:author="yangjian" w:date="2023-03-28T13:10:00Z">
        <w:r w:rsidR="00C04EA3" w:rsidRPr="00C04EA3">
          <w:rPr>
            <w:rFonts w:ascii="Times New Roman" w:hAnsi="Times New Roman" w:cs="Times New Roman"/>
          </w:rPr>
          <w:t xml:space="preserve"> common</w:t>
        </w:r>
      </w:ins>
      <w:ins w:id="110" w:author="yangjian" w:date="2023-03-28T14:46:00Z">
        <w:r w:rsidR="002E5AE0">
          <w:rPr>
            <w:rFonts w:ascii="Times New Roman" w:hAnsi="Times New Roman" w:cs="Times New Roman"/>
          </w:rPr>
          <w:t xml:space="preserve"> chief</w:t>
        </w:r>
      </w:ins>
      <w:ins w:id="111" w:author="yangjian" w:date="2023-03-28T13:10:00Z">
        <w:r w:rsidR="00C04EA3" w:rsidRPr="00C04EA3">
          <w:rPr>
            <w:rFonts w:ascii="Times New Roman" w:hAnsi="Times New Roman" w:cs="Times New Roman"/>
          </w:rPr>
          <w:t xml:space="preserve"> complaints</w:t>
        </w:r>
      </w:ins>
      <w:ins w:id="112" w:author="yangjian" w:date="2023-03-28T14:44:00Z">
        <w:r w:rsidR="002E5AE0">
          <w:rPr>
            <w:rFonts w:ascii="Times New Roman" w:hAnsi="Times New Roman" w:cs="Times New Roman"/>
          </w:rPr>
          <w:t xml:space="preserve"> [</w:t>
        </w:r>
      </w:ins>
      <w:ins w:id="113" w:author="yangjian" w:date="2023-03-28T14:46:00Z">
        <w:r w:rsidR="002E5AE0">
          <w:rPr>
            <w:rFonts w:ascii="Times New Roman" w:hAnsi="Times New Roman" w:cs="Times New Roman"/>
          </w:rPr>
          <w:t>26</w:t>
        </w:r>
      </w:ins>
      <w:ins w:id="114" w:author="yangjian" w:date="2023-03-28T15:03:00Z">
        <w:r w:rsidR="009346BE">
          <w:rPr>
            <w:rFonts w:ascii="Times New Roman" w:hAnsi="Times New Roman" w:cs="Times New Roman"/>
          </w:rPr>
          <w:t>, 27</w:t>
        </w:r>
      </w:ins>
      <w:ins w:id="115" w:author="yangjian" w:date="2023-03-28T14:44:00Z">
        <w:r w:rsidR="002E5AE0">
          <w:rPr>
            <w:rFonts w:ascii="Times New Roman" w:hAnsi="Times New Roman" w:cs="Times New Roman"/>
          </w:rPr>
          <w:t>]</w:t>
        </w:r>
      </w:ins>
      <w:ins w:id="116" w:author="yangjian" w:date="2023-03-28T12:28:00Z">
        <w:r w:rsidR="001B2A05" w:rsidRPr="001B2A05">
          <w:rPr>
            <w:rFonts w:ascii="Times New Roman" w:hAnsi="Times New Roman" w:cs="Times New Roman"/>
          </w:rPr>
          <w:t>. However, th</w:t>
        </w:r>
      </w:ins>
      <w:ins w:id="117" w:author="yangjian" w:date="2023-03-29T18:54:00Z">
        <w:r w:rsidR="00CF2636">
          <w:rPr>
            <w:rFonts w:ascii="Times New Roman" w:hAnsi="Times New Roman" w:cs="Times New Roman"/>
          </w:rPr>
          <w:t>ese</w:t>
        </w:r>
      </w:ins>
      <w:ins w:id="118" w:author="yangjian" w:date="2023-03-28T12:28:00Z">
        <w:r w:rsidR="001B2A05" w:rsidRPr="001B2A05">
          <w:rPr>
            <w:rFonts w:ascii="Times New Roman" w:hAnsi="Times New Roman" w:cs="Times New Roman"/>
          </w:rPr>
          <w:t xml:space="preserve"> large language model</w:t>
        </w:r>
      </w:ins>
      <w:ins w:id="119" w:author="yangjian" w:date="2023-03-29T18:54:00Z">
        <w:r w:rsidR="00CF2636">
          <w:rPr>
            <w:rFonts w:ascii="Times New Roman" w:hAnsi="Times New Roman" w:cs="Times New Roman"/>
          </w:rPr>
          <w:t>s</w:t>
        </w:r>
      </w:ins>
      <w:ins w:id="120" w:author="yangjian" w:date="2023-03-28T12:28:00Z">
        <w:r w:rsidR="001B2A05" w:rsidRPr="001B2A05">
          <w:rPr>
            <w:rFonts w:ascii="Times New Roman" w:hAnsi="Times New Roman" w:cs="Times New Roman"/>
          </w:rPr>
          <w:t xml:space="preserve"> (LLM</w:t>
        </w:r>
      </w:ins>
      <w:ins w:id="121" w:author="yangjian" w:date="2023-03-29T18:54:00Z">
        <w:r w:rsidR="00CF2636">
          <w:rPr>
            <w:rFonts w:ascii="Times New Roman" w:hAnsi="Times New Roman" w:cs="Times New Roman"/>
          </w:rPr>
          <w:t>s</w:t>
        </w:r>
      </w:ins>
      <w:ins w:id="122" w:author="yangjian" w:date="2023-03-28T12:28:00Z">
        <w:r w:rsidR="001B2A05" w:rsidRPr="001B2A05">
          <w:rPr>
            <w:rFonts w:ascii="Times New Roman" w:hAnsi="Times New Roman" w:cs="Times New Roman"/>
          </w:rPr>
          <w:t>) cannot guarantee absolute correctness and lack authoritative credibility when conversing about specialized domain knowledge</w:t>
        </w:r>
      </w:ins>
      <w:ins w:id="123" w:author="yangjian" w:date="2023-04-02T17:06:00Z">
        <w:r w:rsidR="00B02DBC" w:rsidRPr="00B02DBC">
          <w:rPr>
            <w:rFonts w:ascii="Times New Roman" w:hAnsi="Times New Roman" w:cs="Times New Roman"/>
          </w:rPr>
          <w:t>, and they have</w:t>
        </w:r>
        <w:r w:rsidR="00B02DBC">
          <w:rPr>
            <w:rFonts w:ascii="Times New Roman" w:hAnsi="Times New Roman" w:cs="Times New Roman"/>
          </w:rPr>
          <w:t xml:space="preserve"> </w:t>
        </w:r>
      </w:ins>
      <w:ins w:id="124" w:author="yangjian" w:date="2023-03-28T15:06:00Z">
        <w:r w:rsidR="00630321" w:rsidRPr="00630321">
          <w:rPr>
            <w:rFonts w:ascii="Times New Roman" w:hAnsi="Times New Roman" w:cs="Times New Roman"/>
          </w:rPr>
          <w:t xml:space="preserve">not been validated in the field of </w:t>
        </w:r>
        <w:r w:rsidR="00630321">
          <w:rPr>
            <w:rFonts w:ascii="Times New Roman" w:hAnsi="Times New Roman" w:cs="Times New Roman"/>
          </w:rPr>
          <w:t>RD</w:t>
        </w:r>
        <w:r w:rsidR="00630321" w:rsidRPr="00630321">
          <w:rPr>
            <w:rFonts w:ascii="Times New Roman" w:hAnsi="Times New Roman" w:cs="Times New Roman"/>
          </w:rPr>
          <w:t xml:space="preserve"> diagnosis</w:t>
        </w:r>
      </w:ins>
      <w:ins w:id="125" w:author="yangjian" w:date="2023-03-28T12:28:00Z">
        <w:r w:rsidR="001B2A05" w:rsidRPr="001B2A05">
          <w:rPr>
            <w:rFonts w:ascii="Times New Roman" w:hAnsi="Times New Roman" w:cs="Times New Roman"/>
          </w:rPr>
          <w:t>.</w:t>
        </w:r>
      </w:ins>
      <w:ins w:id="126" w:author="yangjian" w:date="2023-03-28T12:54:00Z">
        <w:r w:rsidR="007D02C7">
          <w:rPr>
            <w:rFonts w:ascii="Times New Roman" w:hAnsi="Times New Roman" w:cs="Times New Roman" w:hint="eastAsia"/>
          </w:rPr>
          <w:t xml:space="preserve"> </w:t>
        </w:r>
      </w:ins>
      <w:ins w:id="127" w:author="yangjian" w:date="2023-03-28T12:33:00Z">
        <w:r w:rsidR="000F600B">
          <w:rPr>
            <w:rFonts w:ascii="Times New Roman" w:hAnsi="Times New Roman" w:cs="Times New Roman"/>
          </w:rPr>
          <w:t>Many r</w:t>
        </w:r>
      </w:ins>
      <w:ins w:id="128" w:author="yangjian" w:date="2023-03-28T12:32:00Z">
        <w:r w:rsidR="000F600B" w:rsidRPr="000F600B">
          <w:rPr>
            <w:rFonts w:ascii="Times New Roman" w:hAnsi="Times New Roman" w:cs="Times New Roman"/>
          </w:rPr>
          <w:t xml:space="preserve">ecent </w:t>
        </w:r>
      </w:ins>
      <w:ins w:id="129" w:author="yangjian" w:date="2023-03-28T12:55:00Z">
        <w:r w:rsidR="007D02C7" w:rsidRPr="007D02C7">
          <w:rPr>
            <w:rFonts w:ascii="Times New Roman" w:hAnsi="Times New Roman" w:cs="Times New Roman"/>
          </w:rPr>
          <w:t xml:space="preserve">studies </w:t>
        </w:r>
      </w:ins>
      <w:ins w:id="130" w:author="yangjian" w:date="2023-03-28T12:32:00Z">
        <w:r w:rsidR="000F600B" w:rsidRPr="000F600B">
          <w:rPr>
            <w:rFonts w:ascii="Times New Roman" w:hAnsi="Times New Roman" w:cs="Times New Roman"/>
          </w:rPr>
          <w:t>hav</w:t>
        </w:r>
        <w:r w:rsidR="000F600B">
          <w:rPr>
            <w:rFonts w:ascii="Times New Roman" w:hAnsi="Times New Roman" w:cs="Times New Roman" w:hint="eastAsia"/>
          </w:rPr>
          <w:t>e</w:t>
        </w:r>
        <w:r w:rsidR="000F600B" w:rsidRPr="000F600B">
          <w:rPr>
            <w:rFonts w:ascii="Times New Roman" w:hAnsi="Times New Roman" w:cs="Times New Roman"/>
          </w:rPr>
          <w:t xml:space="preserve"> explored reinforcement learning</w:t>
        </w:r>
        <w:r w:rsidR="000F600B">
          <w:rPr>
            <w:rFonts w:ascii="Times New Roman" w:hAnsi="Times New Roman" w:cs="Times New Roman"/>
          </w:rPr>
          <w:t xml:space="preserve"> (RL)</w:t>
        </w:r>
        <w:r w:rsidR="000F600B" w:rsidRPr="000F600B">
          <w:rPr>
            <w:rFonts w:ascii="Times New Roman" w:hAnsi="Times New Roman" w:cs="Times New Roman"/>
          </w:rPr>
          <w:t xml:space="preserve"> techniques for dialogue diagnosis, </w:t>
        </w:r>
      </w:ins>
      <w:ins w:id="131" w:author="yangjian" w:date="2023-03-28T12:43:00Z">
        <w:r w:rsidR="00D859B7">
          <w:rPr>
            <w:rFonts w:ascii="Times New Roman" w:hAnsi="Times New Roman" w:cs="Times New Roman"/>
          </w:rPr>
          <w:t xml:space="preserve">mainly the </w:t>
        </w:r>
      </w:ins>
      <w:ins w:id="132" w:author="yangjian" w:date="2023-03-28T12:44:00Z">
        <w:r w:rsidR="00D859B7" w:rsidRPr="00D859B7">
          <w:rPr>
            <w:rFonts w:ascii="Times New Roman" w:hAnsi="Times New Roman" w:cs="Times New Roman"/>
          </w:rPr>
          <w:t>deep Q-network</w:t>
        </w:r>
        <w:r w:rsidR="00D859B7">
          <w:rPr>
            <w:rFonts w:ascii="Times New Roman" w:hAnsi="Times New Roman" w:cs="Times New Roman"/>
          </w:rPr>
          <w:t xml:space="preserve"> (DQN) </w:t>
        </w:r>
        <w:r w:rsidR="00D859B7" w:rsidRPr="001B29D3">
          <w:rPr>
            <w:rFonts w:ascii="Times New Roman" w:hAnsi="Times New Roman" w:cs="Times New Roman"/>
          </w:rPr>
          <w:t>algorithm</w:t>
        </w:r>
      </w:ins>
      <w:ins w:id="133" w:author="yangjian" w:date="2023-03-28T12:45:00Z">
        <w:r w:rsidR="00D859B7">
          <w:rPr>
            <w:rFonts w:ascii="Times New Roman" w:hAnsi="Times New Roman" w:cs="Times New Roman"/>
          </w:rPr>
          <w:t xml:space="preserve"> </w:t>
        </w:r>
      </w:ins>
      <w:ins w:id="134" w:author="yangjian" w:date="2023-03-28T12:44:00Z">
        <w:r w:rsidR="00D859B7">
          <w:rPr>
            <w:rFonts w:ascii="Times New Roman" w:hAnsi="Times New Roman" w:cs="Times New Roman"/>
          </w:rPr>
          <w:t>[</w:t>
        </w:r>
      </w:ins>
      <w:ins w:id="135" w:author="yangjian" w:date="2023-03-28T15:14:00Z">
        <w:r w:rsidR="00D35C2D">
          <w:rPr>
            <w:rFonts w:ascii="Times New Roman" w:hAnsi="Times New Roman" w:cs="Times New Roman"/>
          </w:rPr>
          <w:t>28</w:t>
        </w:r>
      </w:ins>
      <w:ins w:id="136" w:author="yangjian" w:date="2023-03-28T12:44:00Z">
        <w:r w:rsidR="00D859B7">
          <w:rPr>
            <w:rFonts w:ascii="Times New Roman" w:hAnsi="Times New Roman" w:cs="Times New Roman"/>
          </w:rPr>
          <w:t>]</w:t>
        </w:r>
      </w:ins>
      <w:ins w:id="137" w:author="yangjian" w:date="2023-03-28T12:45:00Z">
        <w:r w:rsidR="00D859B7">
          <w:rPr>
            <w:rFonts w:ascii="Times New Roman" w:hAnsi="Times New Roman" w:cs="Times New Roman"/>
          </w:rPr>
          <w:t xml:space="preserve">, </w:t>
        </w:r>
      </w:ins>
      <w:ins w:id="138" w:author="yangjian" w:date="2023-03-28T12:32:00Z">
        <w:r w:rsidR="000F600B" w:rsidRPr="000F600B">
          <w:rPr>
            <w:rFonts w:ascii="Times New Roman" w:hAnsi="Times New Roman" w:cs="Times New Roman"/>
          </w:rPr>
          <w:t xml:space="preserve">which simulate clinical interview in user-agent interaction to collect additional patient </w:t>
        </w:r>
      </w:ins>
      <w:ins w:id="139" w:author="yangjian" w:date="2023-03-28T12:33:00Z">
        <w:r w:rsidR="000F600B">
          <w:rPr>
            <w:rFonts w:ascii="Times New Roman" w:hAnsi="Times New Roman" w:cs="Times New Roman"/>
          </w:rPr>
          <w:t>sym</w:t>
        </w:r>
      </w:ins>
      <w:ins w:id="140" w:author="yangjian" w:date="2023-03-28T12:34:00Z">
        <w:r w:rsidR="000F600B">
          <w:rPr>
            <w:rFonts w:ascii="Times New Roman" w:hAnsi="Times New Roman" w:cs="Times New Roman"/>
          </w:rPr>
          <w:t>ptoms</w:t>
        </w:r>
      </w:ins>
      <w:ins w:id="141" w:author="yangjian" w:date="2023-03-28T12:32:00Z">
        <w:r w:rsidR="000F600B" w:rsidRPr="000F600B">
          <w:rPr>
            <w:rFonts w:ascii="Times New Roman" w:hAnsi="Times New Roman" w:cs="Times New Roman"/>
          </w:rPr>
          <w:t xml:space="preserve"> and</w:t>
        </w:r>
      </w:ins>
      <w:ins w:id="142" w:author="yangjian" w:date="2023-03-28T12:47:00Z">
        <w:r w:rsidR="00D859B7">
          <w:rPr>
            <w:rFonts w:ascii="Times New Roman" w:hAnsi="Times New Roman" w:cs="Times New Roman"/>
          </w:rPr>
          <w:t xml:space="preserve"> thus</w:t>
        </w:r>
      </w:ins>
      <w:ins w:id="143" w:author="yangjian" w:date="2023-03-28T12:32:00Z">
        <w:r w:rsidR="000F600B" w:rsidRPr="000F600B">
          <w:rPr>
            <w:rFonts w:ascii="Times New Roman" w:hAnsi="Times New Roman" w:cs="Times New Roman"/>
          </w:rPr>
          <w:t xml:space="preserve"> improve </w:t>
        </w:r>
      </w:ins>
      <w:ins w:id="144" w:author="yangjian" w:date="2023-03-28T12:35:00Z">
        <w:r w:rsidR="000F600B" w:rsidRPr="000F600B">
          <w:rPr>
            <w:rFonts w:ascii="Times New Roman" w:hAnsi="Times New Roman" w:cs="Times New Roman"/>
          </w:rPr>
          <w:t xml:space="preserve">diagnostic </w:t>
        </w:r>
      </w:ins>
      <w:ins w:id="145" w:author="yangjian" w:date="2023-03-28T12:32:00Z">
        <w:r w:rsidR="000F600B" w:rsidRPr="000F600B">
          <w:rPr>
            <w:rFonts w:ascii="Times New Roman" w:hAnsi="Times New Roman" w:cs="Times New Roman"/>
          </w:rPr>
          <w:t>accuracy</w:t>
        </w:r>
      </w:ins>
      <w:ins w:id="146" w:author="yangjian" w:date="2023-03-28T13:11:00Z">
        <w:r w:rsidR="00C04EA3">
          <w:rPr>
            <w:rFonts w:ascii="Times New Roman" w:hAnsi="Times New Roman" w:cs="Times New Roman"/>
          </w:rPr>
          <w:t xml:space="preserve"> [</w:t>
        </w:r>
      </w:ins>
      <w:ins w:id="147" w:author="yangjian" w:date="2023-03-28T15:14:00Z">
        <w:r w:rsidR="00D35C2D">
          <w:rPr>
            <w:rFonts w:ascii="Times New Roman" w:hAnsi="Times New Roman" w:cs="Times New Roman"/>
          </w:rPr>
          <w:t>29-31</w:t>
        </w:r>
      </w:ins>
      <w:ins w:id="148" w:author="yangjian" w:date="2023-03-28T13:11:00Z">
        <w:r w:rsidR="00C04EA3">
          <w:rPr>
            <w:rFonts w:ascii="Times New Roman" w:hAnsi="Times New Roman" w:cs="Times New Roman"/>
          </w:rPr>
          <w:t>]</w:t>
        </w:r>
      </w:ins>
      <w:ins w:id="149" w:author="yangjian" w:date="2023-03-28T12:32:00Z">
        <w:r w:rsidR="000F600B" w:rsidRPr="000F600B">
          <w:rPr>
            <w:rFonts w:ascii="Times New Roman" w:hAnsi="Times New Roman" w:cs="Times New Roman"/>
          </w:rPr>
          <w:t>.</w:t>
        </w:r>
      </w:ins>
      <w:ins w:id="150" w:author="yangjian" w:date="2023-03-28T12:47:00Z">
        <w:r w:rsidR="00D859B7">
          <w:rPr>
            <w:rFonts w:ascii="Times New Roman" w:hAnsi="Times New Roman" w:cs="Times New Roman"/>
          </w:rPr>
          <w:t xml:space="preserve"> </w:t>
        </w:r>
      </w:ins>
      <w:ins w:id="151" w:author="yangjian" w:date="2023-03-28T12:50:00Z">
        <w:r w:rsidR="007D02C7" w:rsidRPr="007D02C7">
          <w:rPr>
            <w:rFonts w:ascii="Times New Roman" w:hAnsi="Times New Roman" w:cs="Times New Roman"/>
          </w:rPr>
          <w:t>Specifically</w:t>
        </w:r>
        <w:r w:rsidR="007D02C7">
          <w:rPr>
            <w:rFonts w:ascii="Times New Roman" w:hAnsi="Times New Roman" w:cs="Times New Roman"/>
          </w:rPr>
          <w:t>, t</w:t>
        </w:r>
      </w:ins>
      <w:ins w:id="152" w:author="yangjian" w:date="2023-03-28T12:47:00Z">
        <w:r w:rsidR="00D859B7">
          <w:rPr>
            <w:rFonts w:ascii="Times New Roman" w:hAnsi="Times New Roman" w:cs="Times New Roman"/>
          </w:rPr>
          <w:t xml:space="preserve">he </w:t>
        </w:r>
      </w:ins>
      <w:ins w:id="153" w:author="yangjian" w:date="2023-03-28T12:48:00Z">
        <w:r w:rsidR="00D859B7">
          <w:rPr>
            <w:rFonts w:ascii="Times New Roman" w:hAnsi="Times New Roman" w:cs="Times New Roman"/>
          </w:rPr>
          <w:t xml:space="preserve">DQN </w:t>
        </w:r>
        <w:r w:rsidR="00D859B7" w:rsidRPr="001B29D3">
          <w:rPr>
            <w:rFonts w:ascii="Times New Roman" w:hAnsi="Times New Roman" w:cs="Times New Roman"/>
          </w:rPr>
          <w:t>algorithm</w:t>
        </w:r>
        <w:r w:rsidR="00D859B7">
          <w:rPr>
            <w:rFonts w:ascii="Times New Roman" w:hAnsi="Times New Roman" w:cs="Times New Roman"/>
          </w:rPr>
          <w:t xml:space="preserve"> </w:t>
        </w:r>
        <w:r w:rsidR="00D859B7" w:rsidRPr="00D859B7">
          <w:rPr>
            <w:rFonts w:ascii="Times New Roman" w:hAnsi="Times New Roman" w:cs="Times New Roman"/>
          </w:rPr>
          <w:t>calculates Q-values for candidate symptoms</w:t>
        </w:r>
        <w:r w:rsidR="00D859B7">
          <w:rPr>
            <w:rFonts w:ascii="Times New Roman" w:hAnsi="Times New Roman" w:cs="Times New Roman"/>
          </w:rPr>
          <w:t xml:space="preserve">, which </w:t>
        </w:r>
      </w:ins>
      <w:ins w:id="154" w:author="yangjian" w:date="2023-03-28T12:49:00Z">
        <w:r w:rsidR="00D859B7" w:rsidRPr="00D859B7">
          <w:rPr>
            <w:rFonts w:ascii="Times New Roman" w:hAnsi="Times New Roman" w:cs="Times New Roman"/>
          </w:rPr>
          <w:t>measure reward</w:t>
        </w:r>
        <w:r w:rsidR="00D859B7">
          <w:rPr>
            <w:rFonts w:ascii="Times New Roman" w:hAnsi="Times New Roman" w:cs="Times New Roman"/>
          </w:rPr>
          <w:t>s</w:t>
        </w:r>
        <w:r w:rsidR="00D859B7" w:rsidRPr="00D859B7">
          <w:rPr>
            <w:rFonts w:ascii="Times New Roman" w:hAnsi="Times New Roman" w:cs="Times New Roman"/>
          </w:rPr>
          <w:t xml:space="preserve"> for </w:t>
        </w:r>
      </w:ins>
      <w:ins w:id="155" w:author="yangjian" w:date="2023-03-28T12:56:00Z">
        <w:r w:rsidR="007D02C7" w:rsidRPr="007D02C7">
          <w:rPr>
            <w:rFonts w:ascii="Times New Roman" w:hAnsi="Times New Roman" w:cs="Times New Roman"/>
          </w:rPr>
          <w:t>its agent asking for different symptoms</w:t>
        </w:r>
      </w:ins>
      <w:ins w:id="156" w:author="yangjian" w:date="2023-03-28T12:51:00Z">
        <w:r w:rsidR="007D02C7">
          <w:rPr>
            <w:rFonts w:ascii="Times New Roman" w:hAnsi="Times New Roman" w:cs="Times New Roman"/>
          </w:rPr>
          <w:t xml:space="preserve">. </w:t>
        </w:r>
      </w:ins>
      <w:ins w:id="157" w:author="yangjian" w:date="2023-03-28T13:03:00Z">
        <w:r w:rsidR="00C272F2" w:rsidRPr="00C272F2">
          <w:rPr>
            <w:rFonts w:ascii="Times New Roman" w:hAnsi="Times New Roman" w:cs="Times New Roman"/>
          </w:rPr>
          <w:t>This approach represents an innovative way to assist DDX</w:t>
        </w:r>
        <w:r w:rsidR="00C272F2">
          <w:rPr>
            <w:rFonts w:ascii="Times New Roman" w:hAnsi="Times New Roman" w:cs="Times New Roman"/>
          </w:rPr>
          <w:t xml:space="preserve"> but</w:t>
        </w:r>
      </w:ins>
      <w:ins w:id="158" w:author="yangjian" w:date="2023-03-28T12:53:00Z">
        <w:r w:rsidR="007D02C7" w:rsidRPr="007D02C7">
          <w:rPr>
            <w:rFonts w:ascii="Times New Roman" w:hAnsi="Times New Roman" w:cs="Times New Roman"/>
          </w:rPr>
          <w:t xml:space="preserve"> has limitations when applied to RD diagnosis. One major limitation is the scarcity of conversation corpus for RDs. Additionally, most studies </w:t>
        </w:r>
      </w:ins>
      <w:ins w:id="159" w:author="yangjian" w:date="2023-04-02T17:11:00Z">
        <w:r w:rsidR="007473CA">
          <w:rPr>
            <w:rFonts w:ascii="Times New Roman" w:hAnsi="Times New Roman" w:cs="Times New Roman"/>
          </w:rPr>
          <w:t xml:space="preserve">have </w:t>
        </w:r>
      </w:ins>
      <w:ins w:id="160" w:author="yangjian" w:date="2023-03-28T12:53:00Z">
        <w:r w:rsidR="007D02C7" w:rsidRPr="007D02C7">
          <w:rPr>
            <w:rFonts w:ascii="Times New Roman" w:hAnsi="Times New Roman" w:cs="Times New Roman"/>
          </w:rPr>
          <w:t>only involve</w:t>
        </w:r>
      </w:ins>
      <w:ins w:id="161" w:author="yangjian" w:date="2023-04-02T17:11:00Z">
        <w:r w:rsidR="007473CA">
          <w:rPr>
            <w:rFonts w:ascii="Times New Roman" w:hAnsi="Times New Roman" w:cs="Times New Roman"/>
          </w:rPr>
          <w:t>d</w:t>
        </w:r>
      </w:ins>
      <w:ins w:id="162" w:author="yangjian" w:date="2023-03-28T12:53:00Z">
        <w:r w:rsidR="007D02C7" w:rsidRPr="007D02C7">
          <w:rPr>
            <w:rFonts w:ascii="Times New Roman" w:hAnsi="Times New Roman" w:cs="Times New Roman"/>
          </w:rPr>
          <w:t xml:space="preserve"> a few diseases and several dozens of symptoms</w:t>
        </w:r>
      </w:ins>
      <w:ins w:id="163" w:author="yangjian" w:date="2023-04-02T17:13:00Z">
        <w:r w:rsidR="007473CA">
          <w:rPr>
            <w:rFonts w:ascii="Times New Roman" w:hAnsi="Times New Roman" w:cs="Times New Roman"/>
          </w:rPr>
          <w:t xml:space="preserve">, </w:t>
        </w:r>
        <w:r w:rsidR="007473CA" w:rsidRPr="007473CA">
          <w:rPr>
            <w:rFonts w:ascii="Times New Roman" w:hAnsi="Times New Roman" w:cs="Times New Roman"/>
          </w:rPr>
          <w:t xml:space="preserve">making it challenging to apply DQN to RDs due to the large </w:t>
        </w:r>
      </w:ins>
      <w:ins w:id="164" w:author="yangjian" w:date="2023-04-02T17:16:00Z">
        <w:r w:rsidR="007473CA">
          <w:rPr>
            <w:rFonts w:ascii="Times New Roman" w:hAnsi="Times New Roman" w:cs="Times New Roman"/>
          </w:rPr>
          <w:t>scale</w:t>
        </w:r>
      </w:ins>
      <w:ins w:id="165" w:author="yangjian" w:date="2023-04-02T17:13:00Z">
        <w:r w:rsidR="007473CA" w:rsidRPr="007473CA">
          <w:rPr>
            <w:rFonts w:ascii="Times New Roman" w:hAnsi="Times New Roman" w:cs="Times New Roman"/>
          </w:rPr>
          <w:t xml:space="preserve"> of </w:t>
        </w:r>
      </w:ins>
      <w:ins w:id="166" w:author="yangjian" w:date="2023-04-02T17:18:00Z">
        <w:r w:rsidR="007473CA" w:rsidRPr="007473CA">
          <w:rPr>
            <w:rFonts w:ascii="Times New Roman" w:hAnsi="Times New Roman" w:cs="Times New Roman"/>
          </w:rPr>
          <w:t xml:space="preserve">candidate </w:t>
        </w:r>
      </w:ins>
      <w:ins w:id="167" w:author="yangjian" w:date="2023-04-02T17:13:00Z">
        <w:r w:rsidR="007473CA" w:rsidRPr="007473CA">
          <w:rPr>
            <w:rFonts w:ascii="Times New Roman" w:hAnsi="Times New Roman" w:cs="Times New Roman"/>
          </w:rPr>
          <w:t xml:space="preserve">diseases and </w:t>
        </w:r>
      </w:ins>
      <w:ins w:id="168" w:author="yangjian" w:date="2023-04-02T17:17:00Z">
        <w:r w:rsidR="007473CA" w:rsidRPr="00E23B82">
          <w:rPr>
            <w:rFonts w:ascii="Times New Roman" w:hAnsi="Times New Roman" w:cs="Times New Roman"/>
          </w:rPr>
          <w:t>phenotypic</w:t>
        </w:r>
        <w:r w:rsidR="007473CA" w:rsidRPr="00406842">
          <w:rPr>
            <w:rFonts w:ascii="Times New Roman" w:hAnsi="Times New Roman" w:cs="Times New Roman"/>
          </w:rPr>
          <w:t xml:space="preserve"> </w:t>
        </w:r>
        <w:r w:rsidR="007473CA" w:rsidRPr="00E23B82">
          <w:rPr>
            <w:rFonts w:ascii="Times New Roman" w:hAnsi="Times New Roman" w:cs="Times New Roman"/>
          </w:rPr>
          <w:t>overlap</w:t>
        </w:r>
      </w:ins>
      <w:ins w:id="169" w:author="yangjian" w:date="2023-03-28T12:53:00Z">
        <w:r w:rsidR="007D02C7" w:rsidRPr="007D02C7">
          <w:rPr>
            <w:rFonts w:ascii="Times New Roman" w:hAnsi="Times New Roman" w:cs="Times New Roman"/>
          </w:rPr>
          <w:t xml:space="preserve">. But </w:t>
        </w:r>
      </w:ins>
      <w:ins w:id="170" w:author="yangjian" w:date="2023-04-02T17:16:00Z">
        <w:r w:rsidR="007473CA" w:rsidRPr="007473CA">
          <w:rPr>
            <w:rFonts w:ascii="Times New Roman" w:hAnsi="Times New Roman" w:cs="Times New Roman"/>
          </w:rPr>
          <w:t>the concept</w:t>
        </w:r>
      </w:ins>
      <w:ins w:id="171" w:author="yangjian" w:date="2023-04-02T17:18:00Z">
        <w:r w:rsidR="007473CA">
          <w:rPr>
            <w:rFonts w:ascii="Times New Roman" w:hAnsi="Times New Roman" w:cs="Times New Roman"/>
          </w:rPr>
          <w:t>s</w:t>
        </w:r>
      </w:ins>
      <w:ins w:id="172" w:author="yangjian" w:date="2023-04-02T17:16:00Z">
        <w:r w:rsidR="007473CA" w:rsidRPr="007473CA">
          <w:rPr>
            <w:rFonts w:ascii="Times New Roman" w:hAnsi="Times New Roman" w:cs="Times New Roman"/>
          </w:rPr>
          <w:t xml:space="preserve"> of simulating clinical interviews and using agents to question symptoms based on calculated rewards</w:t>
        </w:r>
      </w:ins>
      <w:ins w:id="173" w:author="yangjian" w:date="2023-03-28T12:53:00Z">
        <w:r w:rsidR="007D02C7" w:rsidRPr="007D02C7">
          <w:rPr>
            <w:rFonts w:ascii="Times New Roman" w:hAnsi="Times New Roman" w:cs="Times New Roman"/>
          </w:rPr>
          <w:t xml:space="preserve"> ha</w:t>
        </w:r>
      </w:ins>
      <w:ins w:id="174" w:author="yangjian" w:date="2023-04-02T17:18:00Z">
        <w:r w:rsidR="007473CA">
          <w:rPr>
            <w:rFonts w:ascii="Times New Roman" w:hAnsi="Times New Roman" w:cs="Times New Roman"/>
          </w:rPr>
          <w:t>ve</w:t>
        </w:r>
      </w:ins>
      <w:ins w:id="175" w:author="yangjian" w:date="2023-03-28T12:53:00Z">
        <w:r w:rsidR="007D02C7" w:rsidRPr="007D02C7">
          <w:rPr>
            <w:rFonts w:ascii="Times New Roman" w:hAnsi="Times New Roman" w:cs="Times New Roman"/>
          </w:rPr>
          <w:t xml:space="preserve"> inspired us.</w:t>
        </w:r>
      </w:ins>
    </w:p>
    <w:p w14:paraId="2AE2B5B6" w14:textId="545FB7EB" w:rsidR="00726C81" w:rsidRPr="00020D24" w:rsidDel="007D02C7" w:rsidRDefault="00726C81" w:rsidP="0006461D">
      <w:pPr>
        <w:rPr>
          <w:del w:id="176" w:author="yangjian" w:date="2023-03-28T12:53:00Z"/>
          <w:rFonts w:ascii="Times New Roman" w:hAnsi="Times New Roman" w:cs="Times New Roman"/>
        </w:rPr>
      </w:pPr>
    </w:p>
    <w:p w14:paraId="5E18270D" w14:textId="0483ACC7" w:rsidR="00D45417" w:rsidRDefault="00DD222C" w:rsidP="0006461D">
      <w:pPr>
        <w:rPr>
          <w:rFonts w:ascii="Times New Roman" w:hAnsi="Times New Roman" w:cs="Times New Roman"/>
        </w:rPr>
      </w:pPr>
      <w:r w:rsidRPr="00DD222C">
        <w:rPr>
          <w:rFonts w:ascii="Times New Roman" w:hAnsi="Times New Roman" w:cs="Times New Roman"/>
        </w:rPr>
        <w:t xml:space="preserve">In this study, we present a </w:t>
      </w:r>
      <w:r>
        <w:rPr>
          <w:rFonts w:ascii="Times New Roman" w:hAnsi="Times New Roman" w:cs="Times New Roman"/>
        </w:rPr>
        <w:t>novel</w:t>
      </w:r>
      <w:r w:rsidRPr="00DD222C">
        <w:rPr>
          <w:rFonts w:ascii="Times New Roman" w:hAnsi="Times New Roman" w:cs="Times New Roman"/>
        </w:rPr>
        <w:t xml:space="preserve"> </w:t>
      </w:r>
      <w:r w:rsidR="006D5022" w:rsidRPr="00F31461">
        <w:rPr>
          <w:rFonts w:ascii="Times New Roman" w:hAnsi="Times New Roman" w:cs="Times New Roman"/>
        </w:rPr>
        <w:t>EDS</w:t>
      </w:r>
      <w:r w:rsidRPr="00DD222C">
        <w:rPr>
          <w:rFonts w:ascii="Times New Roman" w:hAnsi="Times New Roman" w:cs="Times New Roman"/>
        </w:rPr>
        <w:t xml:space="preserve"> system </w:t>
      </w:r>
      <w:r>
        <w:rPr>
          <w:rFonts w:ascii="Times New Roman" w:hAnsi="Times New Roman" w:cs="Times New Roman"/>
        </w:rPr>
        <w:t>assisting</w:t>
      </w:r>
      <w:r w:rsidR="00B83957">
        <w:rPr>
          <w:rFonts w:ascii="Times New Roman" w:hAnsi="Times New Roman" w:cs="Times New Roman"/>
        </w:rPr>
        <w:t xml:space="preserve"> </w:t>
      </w:r>
      <w:r w:rsidR="00B83957">
        <w:rPr>
          <w:rFonts w:ascii="Times New Roman" w:hAnsi="Times New Roman" w:cs="Times New Roman" w:hint="eastAsia"/>
        </w:rPr>
        <w:t>the</w:t>
      </w:r>
      <w:r w:rsidRPr="00A677B7">
        <w:rPr>
          <w:rFonts w:ascii="Times New Roman" w:hAnsi="Times New Roman" w:cs="Times New Roman"/>
        </w:rPr>
        <w:t xml:space="preserve"> </w:t>
      </w:r>
      <w:r w:rsidR="00E33B52" w:rsidRPr="00292763">
        <w:rPr>
          <w:rFonts w:ascii="Times New Roman" w:hAnsi="Times New Roman" w:cs="Times New Roman"/>
        </w:rPr>
        <w:t>differential diagnosis</w:t>
      </w:r>
      <w:r w:rsidR="00E33B52" w:rsidRPr="00A677B7">
        <w:rPr>
          <w:rFonts w:ascii="Times New Roman" w:hAnsi="Times New Roman" w:cs="Times New Roman"/>
        </w:rPr>
        <w:t xml:space="preserve"> </w:t>
      </w:r>
      <w:r w:rsidRPr="00A677B7">
        <w:rPr>
          <w:rFonts w:ascii="Times New Roman" w:hAnsi="Times New Roman" w:cs="Times New Roman"/>
        </w:rPr>
        <w:t xml:space="preserve">of </w:t>
      </w:r>
      <w:del w:id="177" w:author="yangjian" w:date="2023-03-28T13:46:00Z">
        <w:r w:rsidR="003039FF" w:rsidDel="00411C4A">
          <w:rPr>
            <w:rFonts w:ascii="Times New Roman" w:hAnsi="Times New Roman" w:cs="Times New Roman" w:hint="eastAsia"/>
          </w:rPr>
          <w:delText>RDs</w:delText>
        </w:r>
      </w:del>
      <w:ins w:id="178" w:author="yangjian" w:date="2023-03-28T13:46:00Z">
        <w:r w:rsidR="00411C4A">
          <w:rPr>
            <w:rFonts w:ascii="Times New Roman" w:hAnsi="Times New Roman" w:cs="Times New Roman"/>
          </w:rPr>
          <w:t>rare diseases</w:t>
        </w:r>
      </w:ins>
      <w:r w:rsidRPr="00DD222C">
        <w:rPr>
          <w:rFonts w:ascii="Times New Roman" w:hAnsi="Times New Roman" w:cs="Times New Roman"/>
        </w:rPr>
        <w:t xml:space="preserve">, referred to as RDmaster, which enables the capture of additional crucial symptoms </w:t>
      </w:r>
      <w:r w:rsidR="0003706B">
        <w:rPr>
          <w:rFonts w:ascii="Times New Roman" w:hAnsi="Times New Roman" w:cs="Times New Roman"/>
        </w:rPr>
        <w:t xml:space="preserve">beyond </w:t>
      </w:r>
      <w:r w:rsidR="009D3B71" w:rsidRPr="009D3B71">
        <w:rPr>
          <w:rFonts w:ascii="Times New Roman" w:hAnsi="Times New Roman" w:cs="Times New Roman"/>
        </w:rPr>
        <w:t xml:space="preserve">the patient's initial medical record </w:t>
      </w:r>
      <w:r w:rsidRPr="00DD222C">
        <w:rPr>
          <w:rFonts w:ascii="Times New Roman" w:hAnsi="Times New Roman" w:cs="Times New Roman"/>
        </w:rPr>
        <w:t xml:space="preserve">through phenotype-oriented </w:t>
      </w:r>
      <w:r w:rsidR="004E32FD" w:rsidRPr="004E32FD">
        <w:rPr>
          <w:rFonts w:ascii="Times New Roman" w:hAnsi="Times New Roman" w:cs="Times New Roman"/>
        </w:rPr>
        <w:t xml:space="preserve">question-and-answer </w:t>
      </w:r>
      <w:r w:rsidR="004E32FD">
        <w:rPr>
          <w:rFonts w:ascii="Times New Roman" w:hAnsi="Times New Roman" w:cs="Times New Roman"/>
        </w:rPr>
        <w:t>(</w:t>
      </w:r>
      <w:r w:rsidRPr="00DD222C">
        <w:rPr>
          <w:rFonts w:ascii="Times New Roman" w:hAnsi="Times New Roman" w:cs="Times New Roman"/>
        </w:rPr>
        <w:t>Q&amp;A</w:t>
      </w:r>
      <w:r w:rsidR="004E32FD">
        <w:rPr>
          <w:rFonts w:ascii="Times New Roman" w:hAnsi="Times New Roman" w:cs="Times New Roman"/>
        </w:rPr>
        <w:t>)</w:t>
      </w:r>
      <w:r w:rsidRPr="00DD222C">
        <w:rPr>
          <w:rFonts w:ascii="Times New Roman" w:hAnsi="Times New Roman" w:cs="Times New Roman"/>
        </w:rPr>
        <w:t xml:space="preserve">. </w:t>
      </w:r>
      <w:r w:rsidR="00020D24" w:rsidRPr="003A29B9">
        <w:rPr>
          <w:rFonts w:ascii="Times New Roman" w:hAnsi="Times New Roman" w:cs="Times New Roman"/>
        </w:rPr>
        <w:t xml:space="preserve">Two </w:t>
      </w:r>
      <w:r w:rsidR="00020D24" w:rsidRPr="00B83957">
        <w:rPr>
          <w:rFonts w:ascii="Times New Roman" w:hAnsi="Times New Roman" w:cs="Times New Roman"/>
        </w:rPr>
        <w:t>clinically</w:t>
      </w:r>
      <w:r w:rsidR="00020D24">
        <w:rPr>
          <w:rFonts w:ascii="Times New Roman" w:hAnsi="Times New Roman" w:cs="Times New Roman"/>
        </w:rPr>
        <w:t xml:space="preserve"> </w:t>
      </w:r>
      <w:r w:rsidR="00020D24" w:rsidRPr="003A29B9">
        <w:rPr>
          <w:rFonts w:ascii="Times New Roman" w:hAnsi="Times New Roman" w:cs="Times New Roman"/>
        </w:rPr>
        <w:t>interpretable algorithms based on the likelihood ratio paradigm are integrated</w:t>
      </w:r>
      <w:r w:rsidR="00020D24">
        <w:rPr>
          <w:rFonts w:ascii="Times New Roman" w:hAnsi="Times New Roman" w:cs="Times New Roman"/>
        </w:rPr>
        <w:t xml:space="preserve"> into our system</w:t>
      </w:r>
      <w:r w:rsidR="00020D24" w:rsidRPr="003A29B9">
        <w:rPr>
          <w:rFonts w:ascii="Times New Roman" w:hAnsi="Times New Roman" w:cs="Times New Roman"/>
        </w:rPr>
        <w:t xml:space="preserve"> to support </w:t>
      </w:r>
      <w:r w:rsidR="00020D24">
        <w:rPr>
          <w:rFonts w:ascii="Times New Roman" w:hAnsi="Times New Roman" w:cs="Times New Roman"/>
        </w:rPr>
        <w:t xml:space="preserve">the </w:t>
      </w:r>
      <w:r w:rsidR="00020D24" w:rsidRPr="003A29B9">
        <w:rPr>
          <w:rFonts w:ascii="Times New Roman" w:hAnsi="Times New Roman" w:cs="Times New Roman"/>
        </w:rPr>
        <w:t xml:space="preserve">multi-omics diagnosis of </w:t>
      </w:r>
      <w:r w:rsidR="00020D24">
        <w:rPr>
          <w:rFonts w:ascii="Times New Roman" w:hAnsi="Times New Roman" w:cs="Times New Roman" w:hint="eastAsia"/>
        </w:rPr>
        <w:t>RD</w:t>
      </w:r>
      <w:r w:rsidR="00020D24">
        <w:rPr>
          <w:rFonts w:ascii="Times New Roman" w:hAnsi="Times New Roman" w:cs="Times New Roman"/>
        </w:rPr>
        <w:t>s</w:t>
      </w:r>
      <w:r w:rsidR="006A7606">
        <w:rPr>
          <w:rFonts w:ascii="Times New Roman" w:hAnsi="Times New Roman" w:cs="Times New Roman"/>
        </w:rPr>
        <w:t xml:space="preserve"> [</w:t>
      </w:r>
      <w:ins w:id="179" w:author="yangjian" w:date="2023-03-28T15:43:00Z">
        <w:r w:rsidR="00666FF0">
          <w:rPr>
            <w:rFonts w:ascii="Times New Roman" w:hAnsi="Times New Roman" w:cs="Times New Roman"/>
          </w:rPr>
          <w:t>32</w:t>
        </w:r>
      </w:ins>
      <w:ins w:id="180" w:author="yangjian" w:date="2023-04-02T19:39:00Z">
        <w:r w:rsidR="008E2D67">
          <w:rPr>
            <w:rFonts w:ascii="Times New Roman" w:hAnsi="Times New Roman" w:cs="Times New Roman"/>
          </w:rPr>
          <w:t>-34</w:t>
        </w:r>
      </w:ins>
      <w:del w:id="181" w:author="yangjian" w:date="2023-03-28T15:42:00Z">
        <w:r w:rsidR="006A7606" w:rsidDel="00666FF0">
          <w:rPr>
            <w:rFonts w:ascii="Times New Roman" w:hAnsi="Times New Roman" w:cs="Times New Roman"/>
          </w:rPr>
          <w:delText>26</w:delText>
        </w:r>
      </w:del>
      <w:r w:rsidR="006A7606">
        <w:rPr>
          <w:rFonts w:ascii="Times New Roman" w:hAnsi="Times New Roman" w:cs="Times New Roman"/>
        </w:rPr>
        <w:t>]</w:t>
      </w:r>
      <w:del w:id="182" w:author="yangjian" w:date="2023-04-02T19:39:00Z">
        <w:r w:rsidR="00020D24" w:rsidDel="008E2D67">
          <w:rPr>
            <w:rFonts w:ascii="Times New Roman" w:hAnsi="Times New Roman" w:cs="Times New Roman"/>
          </w:rPr>
          <w:delText xml:space="preserve">, </w:delText>
        </w:r>
        <w:r w:rsidR="00020D24" w:rsidRPr="00B83957" w:rsidDel="008E2D67">
          <w:rPr>
            <w:rFonts w:ascii="Times New Roman" w:hAnsi="Times New Roman" w:cs="Times New Roman"/>
          </w:rPr>
          <w:delText>specifically PheLR for phenomic</w:delText>
        </w:r>
        <w:r w:rsidR="00020D24" w:rsidDel="008E2D67">
          <w:rPr>
            <w:rFonts w:ascii="Times New Roman" w:hAnsi="Times New Roman" w:cs="Times New Roman"/>
          </w:rPr>
          <w:delText xml:space="preserve"> </w:delText>
        </w:r>
        <w:r w:rsidR="00020D24" w:rsidRPr="00B83957" w:rsidDel="008E2D67">
          <w:rPr>
            <w:rFonts w:ascii="Times New Roman" w:hAnsi="Times New Roman" w:cs="Times New Roman"/>
          </w:rPr>
          <w:delText>analysis and LIRICAL for genomic</w:delText>
        </w:r>
      </w:del>
      <w:del w:id="183" w:author="yangjian" w:date="2023-03-28T13:28:00Z">
        <w:r w:rsidR="00020D24" w:rsidDel="000165B6">
          <w:rPr>
            <w:rFonts w:ascii="Times New Roman" w:hAnsi="Times New Roman" w:cs="Times New Roman"/>
          </w:rPr>
          <w:delText xml:space="preserve">, </w:delText>
        </w:r>
        <w:r w:rsidR="00020D24" w:rsidRPr="00E939EB" w:rsidDel="000165B6">
          <w:rPr>
            <w:rFonts w:ascii="Times New Roman" w:hAnsi="Times New Roman" w:cs="Times New Roman"/>
          </w:rPr>
          <w:delText>enabling</w:delText>
        </w:r>
        <w:r w:rsidR="00020D24" w:rsidDel="000165B6">
          <w:rPr>
            <w:rFonts w:ascii="Times New Roman" w:hAnsi="Times New Roman" w:cs="Times New Roman"/>
          </w:rPr>
          <w:delText xml:space="preserve"> </w:delText>
        </w:r>
        <w:r w:rsidR="00020D24" w:rsidDel="000165B6">
          <w:rPr>
            <w:rFonts w:ascii="Times New Roman" w:hAnsi="Times New Roman" w:cs="Times New Roman" w:hint="eastAsia"/>
          </w:rPr>
          <w:delText>the</w:delText>
        </w:r>
        <w:r w:rsidR="00020D24" w:rsidRPr="003A29B9" w:rsidDel="000165B6">
          <w:rPr>
            <w:rFonts w:ascii="Times New Roman" w:hAnsi="Times New Roman" w:cs="Times New Roman"/>
          </w:rPr>
          <w:delText xml:space="preserve"> calculat</w:delText>
        </w:r>
        <w:r w:rsidR="00020D24" w:rsidDel="000165B6">
          <w:rPr>
            <w:rFonts w:ascii="Times New Roman" w:hAnsi="Times New Roman" w:cs="Times New Roman"/>
          </w:rPr>
          <w:delText>ion of</w:delText>
        </w:r>
        <w:r w:rsidR="00020D24" w:rsidRPr="003A29B9" w:rsidDel="000165B6">
          <w:rPr>
            <w:rFonts w:ascii="Times New Roman" w:hAnsi="Times New Roman" w:cs="Times New Roman"/>
          </w:rPr>
          <w:delText xml:space="preserve"> posterior probabilities for ORPHA diseases</w:delText>
        </w:r>
      </w:del>
      <w:del w:id="184" w:author="yangjian" w:date="2023-04-02T19:39:00Z">
        <w:r w:rsidR="00020D24" w:rsidRPr="003A29B9" w:rsidDel="008E2D67">
          <w:rPr>
            <w:rFonts w:ascii="Times New Roman" w:hAnsi="Times New Roman" w:cs="Times New Roman"/>
          </w:rPr>
          <w:delText xml:space="preserve"> </w:delText>
        </w:r>
        <w:r w:rsidR="0026737A" w:rsidDel="008E2D67">
          <w:rPr>
            <w:rFonts w:ascii="Times New Roman" w:hAnsi="Times New Roman" w:cs="Times New Roman"/>
          </w:rPr>
          <w:delText>[</w:delText>
        </w:r>
      </w:del>
      <w:del w:id="185" w:author="yangjian" w:date="2023-03-28T15:43:00Z">
        <w:r w:rsidR="006A7606" w:rsidDel="00666FF0">
          <w:rPr>
            <w:rFonts w:ascii="Times New Roman" w:hAnsi="Times New Roman" w:cs="Times New Roman"/>
          </w:rPr>
          <w:delText xml:space="preserve">27, </w:delText>
        </w:r>
        <w:r w:rsidR="00A44B94" w:rsidDel="00666FF0">
          <w:rPr>
            <w:rFonts w:ascii="Times New Roman" w:hAnsi="Times New Roman" w:cs="Times New Roman"/>
          </w:rPr>
          <w:delText>28</w:delText>
        </w:r>
      </w:del>
      <w:del w:id="186" w:author="yangjian" w:date="2023-04-02T19:39:00Z">
        <w:r w:rsidR="0026737A" w:rsidDel="008E2D67">
          <w:rPr>
            <w:rFonts w:ascii="Times New Roman" w:hAnsi="Times New Roman" w:cs="Times New Roman"/>
          </w:rPr>
          <w:delText>]</w:delText>
        </w:r>
      </w:del>
      <w:r w:rsidR="00020D24" w:rsidRPr="003A29B9">
        <w:rPr>
          <w:rFonts w:ascii="Times New Roman" w:hAnsi="Times New Roman" w:cs="Times New Roman"/>
        </w:rPr>
        <w:t>.</w:t>
      </w:r>
      <w:r w:rsidR="00020D24">
        <w:rPr>
          <w:rFonts w:ascii="Times New Roman" w:hAnsi="Times New Roman" w:cs="Times New Roman"/>
        </w:rPr>
        <w:t xml:space="preserve"> </w:t>
      </w:r>
      <w:ins w:id="187" w:author="yangjian" w:date="2023-04-02T19:46:00Z">
        <w:r w:rsidR="00094F54" w:rsidRPr="00223C5C">
          <w:rPr>
            <w:rFonts w:ascii="Times New Roman" w:hAnsi="Times New Roman" w:cs="Times New Roman"/>
          </w:rPr>
          <w:t xml:space="preserve">We also propose a novel indicator, AIGGI, </w:t>
        </w:r>
        <w:r w:rsidR="00094F54">
          <w:rPr>
            <w:rFonts w:ascii="Times New Roman" w:hAnsi="Times New Roman" w:cs="Times New Roman"/>
          </w:rPr>
          <w:t xml:space="preserve">by </w:t>
        </w:r>
        <w:r w:rsidR="00094F54" w:rsidRPr="00E939EB">
          <w:rPr>
            <w:rFonts w:ascii="Times New Roman" w:hAnsi="Times New Roman" w:cs="Times New Roman"/>
          </w:rPr>
          <w:t xml:space="preserve">reference </w:t>
        </w:r>
        <w:r w:rsidR="00094F54" w:rsidRPr="00223C5C">
          <w:rPr>
            <w:rFonts w:ascii="Times New Roman" w:hAnsi="Times New Roman" w:cs="Times New Roman"/>
          </w:rPr>
          <w:t xml:space="preserve">to two </w:t>
        </w:r>
        <w:r w:rsidR="00094F54">
          <w:rPr>
            <w:rFonts w:ascii="Times New Roman" w:hAnsi="Times New Roman" w:cs="Times New Roman"/>
          </w:rPr>
          <w:t xml:space="preserve">classic </w:t>
        </w:r>
        <w:r w:rsidR="00094F54" w:rsidRPr="00223C5C">
          <w:rPr>
            <w:rFonts w:ascii="Times New Roman" w:hAnsi="Times New Roman" w:cs="Times New Roman"/>
          </w:rPr>
          <w:t xml:space="preserve">decision tree construction </w:t>
        </w:r>
        <w:r w:rsidR="00094F54">
          <w:rPr>
            <w:rFonts w:ascii="Times New Roman" w:hAnsi="Times New Roman" w:cs="Times New Roman"/>
          </w:rPr>
          <w:t>metrics</w:t>
        </w:r>
        <w:r w:rsidR="00094F54" w:rsidRPr="00223C5C">
          <w:rPr>
            <w:rFonts w:ascii="Times New Roman" w:hAnsi="Times New Roman" w:cs="Times New Roman"/>
          </w:rPr>
          <w:t xml:space="preserve"> (information gain and Gini index)</w:t>
        </w:r>
        <w:r w:rsidR="00094F54">
          <w:rPr>
            <w:rFonts w:ascii="Times New Roman" w:hAnsi="Times New Roman" w:cs="Times New Roman"/>
          </w:rPr>
          <w:t xml:space="preserve"> [35, 36]</w:t>
        </w:r>
        <w:r w:rsidR="00094F54" w:rsidRPr="00223C5C">
          <w:rPr>
            <w:rFonts w:ascii="Times New Roman" w:hAnsi="Times New Roman" w:cs="Times New Roman"/>
          </w:rPr>
          <w:t xml:space="preserve">, to </w:t>
        </w:r>
        <w:r w:rsidR="00094F54">
          <w:rPr>
            <w:rFonts w:ascii="Times New Roman" w:hAnsi="Times New Roman" w:cs="Times New Roman"/>
          </w:rPr>
          <w:t>m</w:t>
        </w:r>
        <w:r w:rsidR="00094F54" w:rsidRPr="00EE3452">
          <w:rPr>
            <w:rFonts w:ascii="Times New Roman" w:hAnsi="Times New Roman" w:cs="Times New Roman"/>
          </w:rPr>
          <w:t>easu</w:t>
        </w:r>
        <w:r w:rsidR="00094F54">
          <w:rPr>
            <w:rFonts w:ascii="Times New Roman" w:hAnsi="Times New Roman" w:cs="Times New Roman"/>
          </w:rPr>
          <w:t>re</w:t>
        </w:r>
        <w:r w:rsidR="00094F54" w:rsidRPr="00EE3452">
          <w:rPr>
            <w:rFonts w:ascii="Times New Roman" w:hAnsi="Times New Roman" w:cs="Times New Roman"/>
          </w:rPr>
          <w:t xml:space="preserve"> the expected gain of </w:t>
        </w:r>
        <w:r w:rsidR="00094F54">
          <w:rPr>
            <w:rFonts w:ascii="Times New Roman" w:hAnsi="Times New Roman" w:cs="Times New Roman"/>
          </w:rPr>
          <w:t>our</w:t>
        </w:r>
        <w:r w:rsidR="00094F54" w:rsidRPr="00EE3452">
          <w:rPr>
            <w:rFonts w:ascii="Times New Roman" w:hAnsi="Times New Roman" w:cs="Times New Roman"/>
          </w:rPr>
          <w:t xml:space="preserve"> agent questioning phenotypes in real-time </w:t>
        </w:r>
        <w:r w:rsidR="00094F54" w:rsidRPr="00223C5C">
          <w:rPr>
            <w:rFonts w:ascii="Times New Roman" w:hAnsi="Times New Roman" w:cs="Times New Roman"/>
          </w:rPr>
          <w:t xml:space="preserve">diagnostic </w:t>
        </w:r>
        <w:r w:rsidR="00094F54" w:rsidRPr="00EE3452">
          <w:rPr>
            <w:rFonts w:ascii="Times New Roman" w:hAnsi="Times New Roman" w:cs="Times New Roman"/>
          </w:rPr>
          <w:t>status</w:t>
        </w:r>
        <w:r w:rsidR="00094F54" w:rsidRPr="00223C5C">
          <w:rPr>
            <w:rFonts w:ascii="Times New Roman" w:hAnsi="Times New Roman" w:cs="Times New Roman"/>
          </w:rPr>
          <w:t>.</w:t>
        </w:r>
        <w:r w:rsidR="00094F54">
          <w:rPr>
            <w:rFonts w:ascii="Times New Roman" w:hAnsi="Times New Roman" w:cs="Times New Roman"/>
          </w:rPr>
          <w:t xml:space="preserve"> </w:t>
        </w:r>
        <w:r w:rsidR="00094F54" w:rsidRPr="00F2178C">
          <w:rPr>
            <w:rFonts w:ascii="Times New Roman" w:hAnsi="Times New Roman" w:cs="Times New Roman"/>
          </w:rPr>
          <w:t>RDmaster is implemented as an online web tool and provides good visualization support</w:t>
        </w:r>
        <w:r w:rsidR="00094F54">
          <w:rPr>
            <w:rFonts w:ascii="Times New Roman" w:hAnsi="Times New Roman" w:cs="Times New Roman"/>
          </w:rPr>
          <w:t xml:space="preserve"> (</w:t>
        </w:r>
        <w:r w:rsidR="00094F54" w:rsidRPr="00243C35">
          <w:rPr>
            <w:rFonts w:ascii="Times New Roman" w:hAnsi="Times New Roman" w:cs="Times New Roman"/>
          </w:rPr>
          <w:t>http://rdmaster.nbscn.org</w:t>
        </w:r>
        <w:r w:rsidR="00094F54">
          <w:rPr>
            <w:rFonts w:ascii="Times New Roman" w:hAnsi="Times New Roman" w:cs="Times New Roman"/>
          </w:rPr>
          <w:t>/).</w:t>
        </w:r>
        <w:r w:rsidR="00094F54">
          <w:rPr>
            <w:rFonts w:ascii="Times New Roman" w:hAnsi="Times New Roman" w:cs="Times New Roman" w:hint="eastAsia"/>
          </w:rPr>
          <w:t xml:space="preserve"> </w:t>
        </w:r>
        <w:r w:rsidR="00094F54" w:rsidRPr="00D45417">
          <w:rPr>
            <w:rFonts w:ascii="Times New Roman" w:hAnsi="Times New Roman" w:cs="Times New Roman"/>
          </w:rPr>
          <w:t xml:space="preserve">We conducted </w:t>
        </w:r>
        <w:r w:rsidR="00094F54">
          <w:rPr>
            <w:rFonts w:ascii="Times New Roman" w:hAnsi="Times New Roman" w:cs="Times New Roman"/>
          </w:rPr>
          <w:t xml:space="preserve">a </w:t>
        </w:r>
        <w:r w:rsidR="00094F54" w:rsidRPr="00D45417">
          <w:rPr>
            <w:rFonts w:ascii="Times New Roman" w:hAnsi="Times New Roman" w:cs="Times New Roman"/>
          </w:rPr>
          <w:t>simulation experiment to qualitatively analyze our dialogue strategy and confirm</w:t>
        </w:r>
        <w:r w:rsidR="00094F54">
          <w:rPr>
            <w:rFonts w:ascii="Times New Roman" w:hAnsi="Times New Roman" w:cs="Times New Roman"/>
          </w:rPr>
          <w:t>ed</w:t>
        </w:r>
        <w:r w:rsidR="00094F54" w:rsidRPr="00D45417">
          <w:rPr>
            <w:rFonts w:ascii="Times New Roman" w:hAnsi="Times New Roman" w:cs="Times New Roman"/>
          </w:rPr>
          <w:t xml:space="preserve"> its </w:t>
        </w:r>
        <w:r w:rsidR="00094F54" w:rsidRPr="00094F54">
          <w:rPr>
            <w:rFonts w:ascii="Times New Roman" w:hAnsi="Times New Roman" w:cs="Times New Roman"/>
          </w:rPr>
          <w:t>rationality</w:t>
        </w:r>
        <w:r w:rsidR="00094F54" w:rsidRPr="00D45417">
          <w:rPr>
            <w:rFonts w:ascii="Times New Roman" w:hAnsi="Times New Roman" w:cs="Times New Roman"/>
          </w:rPr>
          <w:t>.</w:t>
        </w:r>
      </w:ins>
      <w:del w:id="188" w:author="yangjian" w:date="2023-04-02T19:46:00Z">
        <w:r w:rsidR="00223C5C" w:rsidRPr="00223C5C" w:rsidDel="00094F54">
          <w:rPr>
            <w:rFonts w:ascii="Times New Roman" w:hAnsi="Times New Roman" w:cs="Times New Roman"/>
          </w:rPr>
          <w:delText xml:space="preserve">We also propose a novel indicator, AIGGI, </w:delText>
        </w:r>
        <w:r w:rsidR="00223C5C" w:rsidDel="00094F54">
          <w:rPr>
            <w:rFonts w:ascii="Times New Roman" w:hAnsi="Times New Roman" w:cs="Times New Roman"/>
          </w:rPr>
          <w:delText xml:space="preserve">by </w:delText>
        </w:r>
        <w:r w:rsidR="00223C5C" w:rsidRPr="00E939EB" w:rsidDel="00094F54">
          <w:rPr>
            <w:rFonts w:ascii="Times New Roman" w:hAnsi="Times New Roman" w:cs="Times New Roman"/>
          </w:rPr>
          <w:delText xml:space="preserve">reference </w:delText>
        </w:r>
        <w:r w:rsidR="00223C5C" w:rsidRPr="00223C5C" w:rsidDel="00094F54">
          <w:rPr>
            <w:rFonts w:ascii="Times New Roman" w:hAnsi="Times New Roman" w:cs="Times New Roman"/>
          </w:rPr>
          <w:delText xml:space="preserve">to two </w:delText>
        </w:r>
        <w:r w:rsidR="006A7606" w:rsidDel="00094F54">
          <w:rPr>
            <w:rFonts w:ascii="Times New Roman" w:hAnsi="Times New Roman" w:cs="Times New Roman"/>
          </w:rPr>
          <w:delText xml:space="preserve">classic </w:delText>
        </w:r>
        <w:r w:rsidR="00223C5C" w:rsidRPr="00223C5C" w:rsidDel="00094F54">
          <w:rPr>
            <w:rFonts w:ascii="Times New Roman" w:hAnsi="Times New Roman" w:cs="Times New Roman"/>
          </w:rPr>
          <w:delText xml:space="preserve">decision tree construction </w:delText>
        </w:r>
        <w:r w:rsidR="006A7606" w:rsidDel="00094F54">
          <w:rPr>
            <w:rFonts w:ascii="Times New Roman" w:hAnsi="Times New Roman" w:cs="Times New Roman"/>
          </w:rPr>
          <w:delText>metrics</w:delText>
        </w:r>
        <w:r w:rsidR="00223C5C" w:rsidRPr="00223C5C" w:rsidDel="00094F54">
          <w:rPr>
            <w:rFonts w:ascii="Times New Roman" w:hAnsi="Times New Roman" w:cs="Times New Roman"/>
          </w:rPr>
          <w:delText xml:space="preserve"> (information gain and Gini index)</w:delText>
        </w:r>
        <w:r w:rsidR="00D66621" w:rsidDel="00094F54">
          <w:rPr>
            <w:rFonts w:ascii="Times New Roman" w:hAnsi="Times New Roman" w:cs="Times New Roman"/>
          </w:rPr>
          <w:delText xml:space="preserve"> [</w:delText>
        </w:r>
      </w:del>
      <w:del w:id="189" w:author="yangjian" w:date="2023-03-28T15:43:00Z">
        <w:r w:rsidR="00D66621" w:rsidDel="00666FF0">
          <w:rPr>
            <w:rFonts w:ascii="Times New Roman" w:hAnsi="Times New Roman" w:cs="Times New Roman"/>
          </w:rPr>
          <w:delText>29, 30</w:delText>
        </w:r>
      </w:del>
      <w:del w:id="190" w:author="yangjian" w:date="2023-04-02T19:46:00Z">
        <w:r w:rsidR="00D66621" w:rsidDel="00094F54">
          <w:rPr>
            <w:rFonts w:ascii="Times New Roman" w:hAnsi="Times New Roman" w:cs="Times New Roman"/>
          </w:rPr>
          <w:delText>]</w:delText>
        </w:r>
        <w:r w:rsidR="00223C5C" w:rsidRPr="00223C5C" w:rsidDel="00094F54">
          <w:rPr>
            <w:rFonts w:ascii="Times New Roman" w:hAnsi="Times New Roman" w:cs="Times New Roman"/>
          </w:rPr>
          <w:delText xml:space="preserve">, to </w:delText>
        </w:r>
      </w:del>
      <w:del w:id="191" w:author="yangjian" w:date="2023-04-02T19:43:00Z">
        <w:r w:rsidR="00223C5C" w:rsidRPr="00223C5C" w:rsidDel="00EE3452">
          <w:rPr>
            <w:rFonts w:ascii="Times New Roman" w:hAnsi="Times New Roman" w:cs="Times New Roman"/>
          </w:rPr>
          <w:delText xml:space="preserve">measure the comprehensive benefits of users affirming or negating </w:delText>
        </w:r>
        <w:r w:rsidR="009A5839" w:rsidDel="00EE3452">
          <w:rPr>
            <w:rFonts w:ascii="Times New Roman" w:hAnsi="Times New Roman" w:cs="Times New Roman" w:hint="eastAsia"/>
          </w:rPr>
          <w:delText>i</w:delText>
        </w:r>
        <w:r w:rsidR="009A5839" w:rsidRPr="009A5839" w:rsidDel="00EE3452">
          <w:rPr>
            <w:rFonts w:ascii="Times New Roman" w:hAnsi="Times New Roman" w:cs="Times New Roman"/>
          </w:rPr>
          <w:delText>nterrogated</w:delText>
        </w:r>
        <w:r w:rsidR="009A5839" w:rsidDel="00EE3452">
          <w:rPr>
            <w:rFonts w:ascii="Times New Roman" w:hAnsi="Times New Roman" w:cs="Times New Roman"/>
          </w:rPr>
          <w:delText xml:space="preserve"> </w:delText>
        </w:r>
        <w:r w:rsidR="00223C5C" w:rsidRPr="00223C5C" w:rsidDel="00EE3452">
          <w:rPr>
            <w:rFonts w:ascii="Times New Roman" w:hAnsi="Times New Roman" w:cs="Times New Roman"/>
          </w:rPr>
          <w:delText xml:space="preserve">phenotypes </w:delText>
        </w:r>
        <w:r w:rsidR="00D45417" w:rsidDel="00EE3452">
          <w:rPr>
            <w:rFonts w:ascii="Times New Roman" w:hAnsi="Times New Roman" w:cs="Times New Roman" w:hint="eastAsia"/>
          </w:rPr>
          <w:delText>with</w:delText>
        </w:r>
        <w:r w:rsidR="00223C5C" w:rsidRPr="00223C5C" w:rsidDel="00EE3452">
          <w:rPr>
            <w:rFonts w:ascii="Times New Roman" w:hAnsi="Times New Roman" w:cs="Times New Roman"/>
          </w:rPr>
          <w:delText>in</w:delText>
        </w:r>
        <w:r w:rsidR="00D45417" w:rsidDel="00EE3452">
          <w:rPr>
            <w:rFonts w:ascii="Times New Roman" w:hAnsi="Times New Roman" w:cs="Times New Roman"/>
          </w:rPr>
          <w:delText xml:space="preserve"> </w:delText>
        </w:r>
      </w:del>
      <w:del w:id="192" w:author="yangjian" w:date="2023-04-02T19:40:00Z">
        <w:r w:rsidR="00D45417" w:rsidDel="00EE3452">
          <w:rPr>
            <w:rFonts w:ascii="Times New Roman" w:hAnsi="Times New Roman" w:cs="Times New Roman"/>
          </w:rPr>
          <w:delText xml:space="preserve">a </w:delText>
        </w:r>
      </w:del>
      <w:del w:id="193" w:author="yangjian" w:date="2023-04-02T19:43:00Z">
        <w:r w:rsidR="00223C5C" w:rsidRPr="00223C5C" w:rsidDel="00EE3452">
          <w:rPr>
            <w:rFonts w:ascii="Times New Roman" w:hAnsi="Times New Roman" w:cs="Times New Roman"/>
          </w:rPr>
          <w:delText>real-time diagnostic status</w:delText>
        </w:r>
      </w:del>
      <w:del w:id="194" w:author="yangjian" w:date="2023-04-02T19:46:00Z">
        <w:r w:rsidR="00223C5C" w:rsidRPr="00223C5C" w:rsidDel="00094F54">
          <w:rPr>
            <w:rFonts w:ascii="Times New Roman" w:hAnsi="Times New Roman" w:cs="Times New Roman"/>
          </w:rPr>
          <w:delText>.</w:delText>
        </w:r>
        <w:r w:rsidR="00223C5C" w:rsidDel="00094F54">
          <w:rPr>
            <w:rFonts w:ascii="Times New Roman" w:hAnsi="Times New Roman" w:cs="Times New Roman"/>
          </w:rPr>
          <w:delText xml:space="preserve"> </w:delText>
        </w:r>
        <w:r w:rsidR="00F2178C" w:rsidRPr="00F2178C" w:rsidDel="00094F54">
          <w:rPr>
            <w:rFonts w:ascii="Times New Roman" w:hAnsi="Times New Roman" w:cs="Times New Roman"/>
          </w:rPr>
          <w:delText>RDmaster is implemented as an online web tool and provides good visualization support</w:delText>
        </w:r>
        <w:r w:rsidR="00F2178C" w:rsidDel="00094F54">
          <w:rPr>
            <w:rFonts w:ascii="Times New Roman" w:hAnsi="Times New Roman" w:cs="Times New Roman"/>
          </w:rPr>
          <w:delText xml:space="preserve"> (</w:delText>
        </w:r>
      </w:del>
      <w:del w:id="195" w:author="yangjian" w:date="2023-03-27T20:52:00Z">
        <w:r w:rsidR="002E10CB" w:rsidDel="00243C35">
          <w:rPr>
            <w:rStyle w:val="a7"/>
            <w:rFonts w:ascii="Times New Roman" w:hAnsi="Times New Roman" w:cs="Times New Roman"/>
          </w:rPr>
          <w:fldChar w:fldCharType="begin"/>
        </w:r>
        <w:r w:rsidR="002E10CB" w:rsidDel="00243C35">
          <w:rPr>
            <w:rStyle w:val="a7"/>
            <w:rFonts w:ascii="Times New Roman" w:hAnsi="Times New Roman" w:cs="Times New Roman"/>
          </w:rPr>
          <w:delInstrText xml:space="preserve"> HYPERLINK "http://todo" </w:delInstrText>
        </w:r>
        <w:r w:rsidR="002E10CB" w:rsidDel="00243C35">
          <w:rPr>
            <w:rStyle w:val="a7"/>
            <w:rFonts w:ascii="Times New Roman" w:hAnsi="Times New Roman" w:cs="Times New Roman"/>
          </w:rPr>
          <w:fldChar w:fldCharType="separate"/>
        </w:r>
        <w:r w:rsidR="00FC7449" w:rsidRPr="00C3638E" w:rsidDel="00243C35">
          <w:rPr>
            <w:rStyle w:val="a7"/>
            <w:rFonts w:ascii="Times New Roman" w:hAnsi="Times New Roman" w:cs="Times New Roman"/>
          </w:rPr>
          <w:delText>http://todo</w:delText>
        </w:r>
        <w:r w:rsidR="002E10CB" w:rsidDel="00243C35">
          <w:rPr>
            <w:rStyle w:val="a7"/>
            <w:rFonts w:ascii="Times New Roman" w:hAnsi="Times New Roman" w:cs="Times New Roman"/>
          </w:rPr>
          <w:fldChar w:fldCharType="end"/>
        </w:r>
      </w:del>
      <w:del w:id="196" w:author="yangjian" w:date="2023-04-02T19:46:00Z">
        <w:r w:rsidR="00F2178C" w:rsidDel="00094F54">
          <w:rPr>
            <w:rFonts w:ascii="Times New Roman" w:hAnsi="Times New Roman" w:cs="Times New Roman"/>
          </w:rPr>
          <w:delText>).</w:delText>
        </w:r>
        <w:r w:rsidR="00FC7449" w:rsidDel="00094F54">
          <w:rPr>
            <w:rFonts w:ascii="Times New Roman" w:hAnsi="Times New Roman" w:cs="Times New Roman" w:hint="eastAsia"/>
          </w:rPr>
          <w:delText xml:space="preserve"> </w:delText>
        </w:r>
        <w:r w:rsidR="00D45417" w:rsidRPr="00D45417" w:rsidDel="00094F54">
          <w:rPr>
            <w:rFonts w:ascii="Times New Roman" w:hAnsi="Times New Roman" w:cs="Times New Roman"/>
          </w:rPr>
          <w:delText>We conducted simulation experiment</w:delText>
        </w:r>
      </w:del>
      <w:del w:id="197" w:author="yangjian" w:date="2023-03-28T14:53:00Z">
        <w:r w:rsidR="00D45417" w:rsidRPr="00D45417" w:rsidDel="00107A47">
          <w:rPr>
            <w:rFonts w:ascii="Times New Roman" w:hAnsi="Times New Roman" w:cs="Times New Roman"/>
          </w:rPr>
          <w:delText>s</w:delText>
        </w:r>
      </w:del>
      <w:del w:id="198" w:author="yangjian" w:date="2023-04-02T19:46:00Z">
        <w:r w:rsidR="00D45417" w:rsidRPr="00D45417" w:rsidDel="00094F54">
          <w:rPr>
            <w:rFonts w:ascii="Times New Roman" w:hAnsi="Times New Roman" w:cs="Times New Roman"/>
          </w:rPr>
          <w:delText xml:space="preserve"> to qualitatively analyze our dialogue strategy and confirm its </w:delText>
        </w:r>
      </w:del>
      <w:del w:id="199" w:author="yangjian" w:date="2023-04-02T19:44:00Z">
        <w:r w:rsidR="00D45417" w:rsidRPr="00D45417" w:rsidDel="00094F54">
          <w:rPr>
            <w:rFonts w:ascii="Times New Roman" w:hAnsi="Times New Roman" w:cs="Times New Roman"/>
          </w:rPr>
          <w:delText>feasibility</w:delText>
        </w:r>
      </w:del>
      <w:del w:id="200" w:author="yangjian" w:date="2023-04-02T19:46:00Z">
        <w:r w:rsidR="00D45417" w:rsidRPr="00D45417" w:rsidDel="00094F54">
          <w:rPr>
            <w:rFonts w:ascii="Times New Roman" w:hAnsi="Times New Roman" w:cs="Times New Roman"/>
          </w:rPr>
          <w:delText>.</w:delText>
        </w:r>
      </w:del>
      <w:r w:rsidR="00D45417">
        <w:rPr>
          <w:rFonts w:ascii="Times New Roman" w:hAnsi="Times New Roman" w:cs="Times New Roman"/>
        </w:rPr>
        <w:t xml:space="preserve"> </w:t>
      </w:r>
      <w:ins w:id="201" w:author="yangjian" w:date="2023-03-28T15:39:00Z">
        <w:r w:rsidR="00DB06BA" w:rsidRPr="00DB06BA">
          <w:rPr>
            <w:rFonts w:ascii="Times New Roman" w:hAnsi="Times New Roman" w:cs="Times New Roman"/>
          </w:rPr>
          <w:t xml:space="preserve">We further </w:t>
        </w:r>
      </w:ins>
      <w:ins w:id="202" w:author="yangjian" w:date="2023-04-02T19:47:00Z">
        <w:r w:rsidR="00094F54" w:rsidRPr="00094F54">
          <w:rPr>
            <w:rFonts w:ascii="Times New Roman" w:hAnsi="Times New Roman" w:cs="Times New Roman"/>
          </w:rPr>
          <w:t>carried out</w:t>
        </w:r>
        <w:r w:rsidR="00094F54">
          <w:rPr>
            <w:rFonts w:ascii="Times New Roman" w:hAnsi="Times New Roman" w:cs="Times New Roman"/>
          </w:rPr>
          <w:t xml:space="preserve"> </w:t>
        </w:r>
      </w:ins>
      <w:ins w:id="203" w:author="yangjian" w:date="2023-03-28T15:39:00Z">
        <w:r w:rsidR="00DB06BA" w:rsidRPr="00DB06BA">
          <w:rPr>
            <w:rFonts w:ascii="Times New Roman" w:hAnsi="Times New Roman" w:cs="Times New Roman"/>
          </w:rPr>
          <w:t xml:space="preserve">a comprehensive diagnostic test (on both </w:t>
        </w:r>
      </w:ins>
      <w:ins w:id="204" w:author="yangjian" w:date="2023-03-28T15:41:00Z">
        <w:r w:rsidR="00DB06BA">
          <w:rPr>
            <w:rFonts w:ascii="Times New Roman" w:hAnsi="Times New Roman" w:cs="Times New Roman"/>
          </w:rPr>
          <w:t>p</w:t>
        </w:r>
        <w:r w:rsidR="00DB06BA" w:rsidRPr="00DB06BA">
          <w:rPr>
            <w:rFonts w:ascii="Times New Roman" w:hAnsi="Times New Roman" w:cs="Times New Roman"/>
          </w:rPr>
          <w:t xml:space="preserve">henomic </w:t>
        </w:r>
      </w:ins>
      <w:ins w:id="205" w:author="yangjian" w:date="2023-03-28T15:39:00Z">
        <w:r w:rsidR="00DB06BA" w:rsidRPr="00DB06BA">
          <w:rPr>
            <w:rFonts w:ascii="Times New Roman" w:hAnsi="Times New Roman" w:cs="Times New Roman"/>
          </w:rPr>
          <w:t>and genomic) on a cohort of 238 online published RD patients and validated that: (</w:t>
        </w:r>
      </w:ins>
      <w:ins w:id="206" w:author="yangjian" w:date="2023-03-29T15:38:00Z">
        <w:r w:rsidR="00000D92">
          <w:rPr>
            <w:rFonts w:ascii="Times New Roman" w:hAnsi="Times New Roman" w:cs="Times New Roman"/>
          </w:rPr>
          <w:t>i</w:t>
        </w:r>
      </w:ins>
      <w:ins w:id="207" w:author="yangjian" w:date="2023-03-28T15:39:00Z">
        <w:r w:rsidR="00DB06BA" w:rsidRPr="00DB06BA">
          <w:rPr>
            <w:rFonts w:ascii="Times New Roman" w:hAnsi="Times New Roman" w:cs="Times New Roman"/>
          </w:rPr>
          <w:t>) our dialogue strategy is effective in collecting diagnostically beneficial symptoms and improving the prioritization of target diseases and causative genes; (</w:t>
        </w:r>
      </w:ins>
      <w:ins w:id="208" w:author="yangjian" w:date="2023-03-29T15:38:00Z">
        <w:r w:rsidR="00000D92">
          <w:rPr>
            <w:rFonts w:ascii="Times New Roman" w:hAnsi="Times New Roman" w:cs="Times New Roman"/>
          </w:rPr>
          <w:t>ii</w:t>
        </w:r>
      </w:ins>
      <w:ins w:id="209" w:author="yangjian" w:date="2023-03-28T15:39:00Z">
        <w:r w:rsidR="00DB06BA" w:rsidRPr="00DB06BA">
          <w:rPr>
            <w:rFonts w:ascii="Times New Roman" w:hAnsi="Times New Roman" w:cs="Times New Roman"/>
          </w:rPr>
          <w:t>) LLMs</w:t>
        </w:r>
      </w:ins>
      <w:ins w:id="210" w:author="yangjian" w:date="2023-03-28T15:41:00Z">
        <w:r w:rsidR="00CE598B">
          <w:rPr>
            <w:rFonts w:ascii="Times New Roman" w:hAnsi="Times New Roman" w:cs="Times New Roman"/>
          </w:rPr>
          <w:t>,</w:t>
        </w:r>
      </w:ins>
      <w:ins w:id="211" w:author="yangjian" w:date="2023-03-28T15:39:00Z">
        <w:r w:rsidR="00DB06BA" w:rsidRPr="00DB06BA">
          <w:rPr>
            <w:rFonts w:ascii="Times New Roman" w:hAnsi="Times New Roman" w:cs="Times New Roman"/>
          </w:rPr>
          <w:t xml:space="preserve"> particularly GPT-3.5 and GPT-4, shows promising performance in RD diagnosis and </w:t>
        </w:r>
        <w:bookmarkStart w:id="212" w:name="_Hlk131169340"/>
        <w:r w:rsidR="00DB06BA" w:rsidRPr="00DB06BA">
          <w:rPr>
            <w:rFonts w:ascii="Times New Roman" w:hAnsi="Times New Roman" w:cs="Times New Roman"/>
          </w:rPr>
          <w:t>have tremendous potential</w:t>
        </w:r>
        <w:bookmarkEnd w:id="212"/>
        <w:r w:rsidR="00DB06BA" w:rsidRPr="00DB06BA">
          <w:rPr>
            <w:rFonts w:ascii="Times New Roman" w:hAnsi="Times New Roman" w:cs="Times New Roman"/>
          </w:rPr>
          <w:t>; (</w:t>
        </w:r>
      </w:ins>
      <w:ins w:id="213" w:author="yangjian" w:date="2023-03-29T15:38:00Z">
        <w:r w:rsidR="00000D92">
          <w:rPr>
            <w:rFonts w:ascii="Times New Roman" w:hAnsi="Times New Roman" w:cs="Times New Roman"/>
          </w:rPr>
          <w:t>iii</w:t>
        </w:r>
      </w:ins>
      <w:ins w:id="214" w:author="yangjian" w:date="2023-03-28T15:39:00Z">
        <w:r w:rsidR="00DB06BA" w:rsidRPr="00DB06BA">
          <w:rPr>
            <w:rFonts w:ascii="Times New Roman" w:hAnsi="Times New Roman" w:cs="Times New Roman"/>
          </w:rPr>
          <w:t xml:space="preserve">) compared to </w:t>
        </w:r>
      </w:ins>
      <w:ins w:id="215" w:author="yangjian" w:date="2023-03-28T15:49:00Z">
        <w:r w:rsidR="00D3694F">
          <w:rPr>
            <w:rFonts w:ascii="Times New Roman" w:hAnsi="Times New Roman" w:cs="Times New Roman"/>
          </w:rPr>
          <w:t>many</w:t>
        </w:r>
      </w:ins>
      <w:ins w:id="216" w:author="yangjian" w:date="2023-03-28T15:39:00Z">
        <w:r w:rsidR="00DB06BA" w:rsidRPr="00DB06BA">
          <w:rPr>
            <w:rFonts w:ascii="Times New Roman" w:hAnsi="Times New Roman" w:cs="Times New Roman"/>
          </w:rPr>
          <w:t xml:space="preserve"> KB-based diagnostic tools and the state-of-the-art LLM (GPT-4), our system </w:t>
        </w:r>
      </w:ins>
      <w:ins w:id="217" w:author="yangjian" w:date="2023-04-02T19:49:00Z">
        <w:r w:rsidR="001C034E" w:rsidRPr="001C034E">
          <w:rPr>
            <w:rFonts w:ascii="Times New Roman" w:hAnsi="Times New Roman" w:cs="Times New Roman"/>
          </w:rPr>
          <w:t>demonstrates significant advantages</w:t>
        </w:r>
        <w:r w:rsidR="001C034E">
          <w:rPr>
            <w:rFonts w:ascii="Times New Roman" w:hAnsi="Times New Roman" w:cs="Times New Roman"/>
          </w:rPr>
          <w:t xml:space="preserve"> in</w:t>
        </w:r>
      </w:ins>
      <w:ins w:id="218" w:author="yangjian" w:date="2023-03-28T15:39:00Z">
        <w:r w:rsidR="00DB06BA" w:rsidRPr="00DB06BA">
          <w:rPr>
            <w:rFonts w:ascii="Times New Roman" w:hAnsi="Times New Roman" w:cs="Times New Roman"/>
          </w:rPr>
          <w:t xml:space="preserve"> </w:t>
        </w:r>
      </w:ins>
      <w:ins w:id="219" w:author="yangjian" w:date="2023-03-28T15:51:00Z">
        <w:r w:rsidR="00912E95" w:rsidRPr="00912E95">
          <w:rPr>
            <w:rFonts w:ascii="Times New Roman" w:hAnsi="Times New Roman" w:cs="Times New Roman"/>
          </w:rPr>
          <w:t>diagnostic accuracy</w:t>
        </w:r>
      </w:ins>
      <w:ins w:id="220" w:author="yangjian" w:date="2023-03-28T15:52:00Z">
        <w:r w:rsidR="006A7A90">
          <w:rPr>
            <w:rFonts w:ascii="Times New Roman" w:hAnsi="Times New Roman" w:cs="Times New Roman"/>
          </w:rPr>
          <w:t xml:space="preserve"> </w:t>
        </w:r>
      </w:ins>
      <w:ins w:id="221" w:author="yangjian" w:date="2023-03-28T15:54:00Z">
        <w:r w:rsidR="003B4BF9">
          <w:rPr>
            <w:rFonts w:ascii="Times New Roman" w:hAnsi="Times New Roman" w:cs="Times New Roman"/>
          </w:rPr>
          <w:t xml:space="preserve">and </w:t>
        </w:r>
        <w:r w:rsidR="003B4BF9" w:rsidRPr="003B4BF9">
          <w:rPr>
            <w:rFonts w:ascii="Times New Roman" w:hAnsi="Times New Roman" w:cs="Times New Roman"/>
          </w:rPr>
          <w:t>differential diagnosis</w:t>
        </w:r>
      </w:ins>
      <w:ins w:id="222" w:author="yangjian" w:date="2023-03-28T15:55:00Z">
        <w:r w:rsidR="003B4BF9">
          <w:rPr>
            <w:rFonts w:ascii="Times New Roman" w:hAnsi="Times New Roman" w:cs="Times New Roman"/>
          </w:rPr>
          <w:t xml:space="preserve"> </w:t>
        </w:r>
      </w:ins>
      <w:ins w:id="223" w:author="yangjian" w:date="2023-04-02T19:49:00Z">
        <w:r w:rsidR="001C034E">
          <w:rPr>
            <w:rFonts w:ascii="Times New Roman" w:hAnsi="Times New Roman" w:cs="Times New Roman"/>
          </w:rPr>
          <w:t>for</w:t>
        </w:r>
      </w:ins>
      <w:ins w:id="224" w:author="yangjian" w:date="2023-03-28T15:49:00Z">
        <w:r w:rsidR="00D3694F" w:rsidRPr="00A677B7">
          <w:rPr>
            <w:rFonts w:ascii="Times New Roman" w:hAnsi="Times New Roman" w:cs="Times New Roman"/>
          </w:rPr>
          <w:t xml:space="preserve"> </w:t>
        </w:r>
      </w:ins>
      <w:ins w:id="225" w:author="yangjian" w:date="2023-03-28T15:44:00Z">
        <w:r w:rsidR="00395293">
          <w:rPr>
            <w:rFonts w:ascii="Times New Roman" w:hAnsi="Times New Roman" w:cs="Times New Roman"/>
          </w:rPr>
          <w:t>RDs</w:t>
        </w:r>
      </w:ins>
      <w:ins w:id="226" w:author="yangjian" w:date="2023-03-28T15:39:00Z">
        <w:r w:rsidR="00DB06BA" w:rsidRPr="00DB06BA">
          <w:rPr>
            <w:rFonts w:ascii="Times New Roman" w:hAnsi="Times New Roman" w:cs="Times New Roman"/>
          </w:rPr>
          <w:t>.</w:t>
        </w:r>
      </w:ins>
      <w:del w:id="227" w:author="yangjian" w:date="2023-03-28T15:39:00Z">
        <w:r w:rsidR="00FC7449" w:rsidRPr="00FC7449" w:rsidDel="003701AF">
          <w:rPr>
            <w:rFonts w:ascii="Times New Roman" w:hAnsi="Times New Roman" w:cs="Times New Roman"/>
          </w:rPr>
          <w:delText xml:space="preserve">We </w:delText>
        </w:r>
      </w:del>
      <w:del w:id="228" w:author="yangjian" w:date="2023-03-28T13:41:00Z">
        <w:r w:rsidR="00FC7449" w:rsidRPr="00FC7449" w:rsidDel="00411C4A">
          <w:rPr>
            <w:rFonts w:ascii="Times New Roman" w:hAnsi="Times New Roman" w:cs="Times New Roman"/>
          </w:rPr>
          <w:delText xml:space="preserve">then </w:delText>
        </w:r>
      </w:del>
      <w:del w:id="229" w:author="yangjian" w:date="2023-03-28T15:39:00Z">
        <w:r w:rsidR="00FC7449" w:rsidRPr="00FC7449" w:rsidDel="003701AF">
          <w:rPr>
            <w:rFonts w:ascii="Times New Roman" w:hAnsi="Times New Roman" w:cs="Times New Roman"/>
          </w:rPr>
          <w:delText>evaluate</w:delText>
        </w:r>
        <w:r w:rsidR="00FC7449" w:rsidDel="003701AF">
          <w:rPr>
            <w:rFonts w:ascii="Times New Roman" w:hAnsi="Times New Roman" w:cs="Times New Roman" w:hint="eastAsia"/>
          </w:rPr>
          <w:delText>d</w:delText>
        </w:r>
        <w:r w:rsidR="00FC7449" w:rsidRPr="00FC7449" w:rsidDel="003701AF">
          <w:rPr>
            <w:rFonts w:ascii="Times New Roman" w:hAnsi="Times New Roman" w:cs="Times New Roman"/>
          </w:rPr>
          <w:delText xml:space="preserve"> the diagnostic performance of RDmaster with cases </w:delText>
        </w:r>
        <w:r w:rsidR="00FC7449" w:rsidDel="003701AF">
          <w:rPr>
            <w:rFonts w:ascii="Times New Roman" w:hAnsi="Times New Roman" w:cs="Times New Roman" w:hint="eastAsia"/>
          </w:rPr>
          <w:delText>published</w:delText>
        </w:r>
        <w:r w:rsidR="00FC7449" w:rsidDel="003701AF">
          <w:rPr>
            <w:rFonts w:ascii="Times New Roman" w:hAnsi="Times New Roman" w:cs="Times New Roman"/>
          </w:rPr>
          <w:delText xml:space="preserve"> </w:delText>
        </w:r>
        <w:r w:rsidR="00FC7449" w:rsidRPr="00FC7449" w:rsidDel="003701AF">
          <w:rPr>
            <w:rFonts w:ascii="Times New Roman" w:hAnsi="Times New Roman" w:cs="Times New Roman"/>
          </w:rPr>
          <w:delText xml:space="preserve">online, and the test results showed that RDmaster </w:delText>
        </w:r>
        <w:r w:rsidR="00FC7449" w:rsidDel="003701AF">
          <w:rPr>
            <w:rFonts w:ascii="Times New Roman" w:hAnsi="Times New Roman" w:cs="Times New Roman" w:hint="eastAsia"/>
          </w:rPr>
          <w:delText>is</w:delText>
        </w:r>
        <w:r w:rsidR="00FC7449" w:rsidDel="003701AF">
          <w:rPr>
            <w:rFonts w:ascii="Times New Roman" w:hAnsi="Times New Roman" w:cs="Times New Roman"/>
          </w:rPr>
          <w:delText xml:space="preserve"> </w:delText>
        </w:r>
        <w:r w:rsidR="00FC7449" w:rsidRPr="00FC7449" w:rsidDel="003701AF">
          <w:rPr>
            <w:rFonts w:ascii="Times New Roman" w:hAnsi="Times New Roman" w:cs="Times New Roman"/>
          </w:rPr>
          <w:delText xml:space="preserve">significantly more effective than most available </w:delText>
        </w:r>
      </w:del>
      <w:del w:id="230" w:author="yangjian" w:date="2023-03-28T13:45:00Z">
        <w:r w:rsidR="00FC7449" w:rsidDel="00411C4A">
          <w:rPr>
            <w:rFonts w:ascii="Times New Roman" w:hAnsi="Times New Roman" w:cs="Times New Roman"/>
          </w:rPr>
          <w:delText>RD</w:delText>
        </w:r>
        <w:r w:rsidR="00FC7449" w:rsidDel="00411C4A">
          <w:rPr>
            <w:rFonts w:ascii="Times New Roman" w:hAnsi="Times New Roman" w:cs="Times New Roman" w:hint="eastAsia"/>
          </w:rPr>
          <w:delText xml:space="preserve"> </w:delText>
        </w:r>
      </w:del>
      <w:del w:id="231" w:author="yangjian" w:date="2023-03-28T15:39:00Z">
        <w:r w:rsidR="00FC7449" w:rsidDel="003701AF">
          <w:rPr>
            <w:rFonts w:ascii="Times New Roman" w:hAnsi="Times New Roman" w:cs="Times New Roman"/>
          </w:rPr>
          <w:delText xml:space="preserve">diagnostic </w:delText>
        </w:r>
        <w:r w:rsidR="00FC7449" w:rsidRPr="00FC7449" w:rsidDel="003701AF">
          <w:rPr>
            <w:rFonts w:ascii="Times New Roman" w:hAnsi="Times New Roman" w:cs="Times New Roman"/>
          </w:rPr>
          <w:delText>tools</w:delText>
        </w:r>
      </w:del>
      <w:del w:id="232" w:author="yangjian" w:date="2023-03-28T13:44:00Z">
        <w:r w:rsidR="00FC7449" w:rsidRPr="00FC7449" w:rsidDel="00411C4A">
          <w:rPr>
            <w:rFonts w:ascii="Times New Roman" w:hAnsi="Times New Roman" w:cs="Times New Roman"/>
          </w:rPr>
          <w:delText xml:space="preserve"> </w:delText>
        </w:r>
      </w:del>
      <w:del w:id="233" w:author="yangjian" w:date="2023-03-28T15:39:00Z">
        <w:r w:rsidR="00FC7449" w:rsidRPr="00FC7449" w:rsidDel="003701AF">
          <w:rPr>
            <w:rFonts w:ascii="Times New Roman" w:hAnsi="Times New Roman" w:cs="Times New Roman"/>
          </w:rPr>
          <w:delText xml:space="preserve">and that </w:delText>
        </w:r>
        <w:r w:rsidR="00FC7449" w:rsidDel="003701AF">
          <w:rPr>
            <w:rFonts w:ascii="Times New Roman" w:hAnsi="Times New Roman" w:cs="Times New Roman"/>
          </w:rPr>
          <w:delText>our</w:delText>
        </w:r>
        <w:r w:rsidR="00FC7449" w:rsidRPr="00FC7449" w:rsidDel="003701AF">
          <w:rPr>
            <w:rFonts w:ascii="Times New Roman" w:hAnsi="Times New Roman" w:cs="Times New Roman"/>
          </w:rPr>
          <w:delText xml:space="preserve"> dialogue strategy </w:delText>
        </w:r>
        <w:r w:rsidR="00FC7449" w:rsidDel="003701AF">
          <w:rPr>
            <w:rFonts w:ascii="Times New Roman" w:hAnsi="Times New Roman" w:cs="Times New Roman" w:hint="eastAsia"/>
          </w:rPr>
          <w:delText>can</w:delText>
        </w:r>
        <w:r w:rsidR="00FC7449" w:rsidRPr="00FC7449" w:rsidDel="003701AF">
          <w:rPr>
            <w:rFonts w:ascii="Times New Roman" w:hAnsi="Times New Roman" w:cs="Times New Roman"/>
          </w:rPr>
          <w:delText xml:space="preserve"> capture diagnostically </w:delText>
        </w:r>
        <w:r w:rsidR="00DA7FF7" w:rsidRPr="00DA7FF7" w:rsidDel="003701AF">
          <w:rPr>
            <w:rFonts w:ascii="Times New Roman" w:hAnsi="Times New Roman" w:cs="Times New Roman"/>
          </w:rPr>
          <w:delText>beneficial</w:delText>
        </w:r>
        <w:r w:rsidR="00DA7FF7" w:rsidDel="003701AF">
          <w:rPr>
            <w:rFonts w:ascii="Times New Roman" w:hAnsi="Times New Roman" w:cs="Times New Roman"/>
          </w:rPr>
          <w:delText xml:space="preserve"> </w:delText>
        </w:r>
        <w:r w:rsidR="00FC7449" w:rsidRPr="00FC7449" w:rsidDel="003701AF">
          <w:rPr>
            <w:rFonts w:ascii="Times New Roman" w:hAnsi="Times New Roman" w:cs="Times New Roman"/>
          </w:rPr>
          <w:delText>symptoms and improve</w:delText>
        </w:r>
        <w:r w:rsidR="00FC7449" w:rsidDel="003701AF">
          <w:rPr>
            <w:rFonts w:ascii="Times New Roman" w:hAnsi="Times New Roman" w:cs="Times New Roman"/>
          </w:rPr>
          <w:delText xml:space="preserve"> </w:delText>
        </w:r>
        <w:r w:rsidR="00FC7449" w:rsidDel="003701AF">
          <w:rPr>
            <w:rFonts w:ascii="Times New Roman" w:hAnsi="Times New Roman" w:cs="Times New Roman" w:hint="eastAsia"/>
          </w:rPr>
          <w:delText>the</w:delText>
        </w:r>
        <w:r w:rsidR="00FC7449" w:rsidRPr="00FC7449" w:rsidDel="003701AF">
          <w:rPr>
            <w:rFonts w:ascii="Times New Roman" w:hAnsi="Times New Roman" w:cs="Times New Roman"/>
          </w:rPr>
          <w:delText xml:space="preserve"> prioritization of target diseases and causative genes.</w:delText>
        </w:r>
      </w:del>
    </w:p>
    <w:p w14:paraId="26768FFC" w14:textId="1E37B201" w:rsidR="00986260" w:rsidRDefault="00C451B3" w:rsidP="00986260">
      <w:pPr>
        <w:pStyle w:val="1"/>
        <w:spacing w:line="480" w:lineRule="auto"/>
        <w:rPr>
          <w:rFonts w:ascii="Times New Roman" w:hAnsi="Times New Roman" w:cs="Times New Roman"/>
        </w:rPr>
      </w:pPr>
      <w:r>
        <w:rPr>
          <w:rFonts w:ascii="Times New Roman" w:hAnsi="Times New Roman" w:cs="Times New Roman" w:hint="eastAsia"/>
        </w:rPr>
        <w:lastRenderedPageBreak/>
        <w:t>Result</w:t>
      </w:r>
      <w:r>
        <w:rPr>
          <w:rFonts w:ascii="Times New Roman" w:hAnsi="Times New Roman" w:cs="Times New Roman"/>
        </w:rPr>
        <w:t>s</w:t>
      </w:r>
    </w:p>
    <w:p w14:paraId="6451090F" w14:textId="4BED3A3D" w:rsidR="00761EC4" w:rsidRDefault="0064408B" w:rsidP="00761EC4">
      <w:pPr>
        <w:pStyle w:val="2"/>
        <w:widowControl/>
        <w:spacing w:line="480" w:lineRule="auto"/>
        <w:jc w:val="left"/>
        <w:rPr>
          <w:rFonts w:ascii="Times New Roman" w:eastAsia="宋体" w:hAnsi="Times New Roman" w:cs="Times New Roman"/>
          <w:b w:val="0"/>
          <w:kern w:val="0"/>
          <w:sz w:val="24"/>
        </w:rPr>
      </w:pPr>
      <w:r>
        <w:rPr>
          <w:rFonts w:ascii="Times New Roman" w:eastAsia="宋体" w:hAnsi="Times New Roman" w:cs="Times New Roman"/>
          <w:b w:val="0"/>
          <w:kern w:val="0"/>
          <w:sz w:val="24"/>
        </w:rPr>
        <w:t xml:space="preserve">RDmaster </w:t>
      </w:r>
      <w:r w:rsidR="00E50208">
        <w:rPr>
          <w:rFonts w:ascii="Times New Roman" w:eastAsia="宋体" w:hAnsi="Times New Roman" w:cs="Times New Roman"/>
          <w:b w:val="0"/>
          <w:kern w:val="0"/>
          <w:sz w:val="24"/>
        </w:rPr>
        <w:t>overview</w:t>
      </w:r>
      <w:r w:rsidR="00761EC4">
        <w:rPr>
          <w:rFonts w:ascii="Times New Roman" w:eastAsia="宋体" w:hAnsi="Times New Roman" w:cs="Times New Roman"/>
          <w:b w:val="0"/>
          <w:kern w:val="0"/>
          <w:sz w:val="24"/>
        </w:rPr>
        <w:t xml:space="preserve">: </w:t>
      </w:r>
      <w:r w:rsidR="008244E6">
        <w:rPr>
          <w:rFonts w:ascii="Times New Roman" w:eastAsia="宋体" w:hAnsi="Times New Roman" w:cs="Times New Roman"/>
          <w:b w:val="0"/>
          <w:kern w:val="0"/>
          <w:sz w:val="24"/>
        </w:rPr>
        <w:t>c</w:t>
      </w:r>
      <w:r w:rsidR="008244E6" w:rsidRPr="008244E6">
        <w:rPr>
          <w:rFonts w:ascii="Times New Roman" w:eastAsia="宋体" w:hAnsi="Times New Roman" w:cs="Times New Roman"/>
          <w:b w:val="0"/>
          <w:kern w:val="0"/>
          <w:sz w:val="24"/>
        </w:rPr>
        <w:t xml:space="preserve">linical </w:t>
      </w:r>
      <w:r w:rsidR="008244E6">
        <w:rPr>
          <w:rFonts w:ascii="Times New Roman" w:eastAsia="宋体" w:hAnsi="Times New Roman" w:cs="Times New Roman"/>
          <w:b w:val="0"/>
          <w:kern w:val="0"/>
          <w:sz w:val="24"/>
        </w:rPr>
        <w:t>s</w:t>
      </w:r>
      <w:r w:rsidR="008244E6" w:rsidRPr="008244E6">
        <w:rPr>
          <w:rFonts w:ascii="Times New Roman" w:eastAsia="宋体" w:hAnsi="Times New Roman" w:cs="Times New Roman"/>
          <w:b w:val="0"/>
          <w:kern w:val="0"/>
          <w:sz w:val="24"/>
        </w:rPr>
        <w:t>cenarios</w:t>
      </w:r>
      <w:r w:rsidR="000A7F7F">
        <w:rPr>
          <w:rFonts w:ascii="Times New Roman" w:eastAsia="宋体" w:hAnsi="Times New Roman" w:cs="Times New Roman"/>
          <w:b w:val="0"/>
          <w:kern w:val="0"/>
          <w:sz w:val="24"/>
        </w:rPr>
        <w:t xml:space="preserve"> and</w:t>
      </w:r>
      <w:r w:rsidR="001A1858">
        <w:rPr>
          <w:rFonts w:ascii="Times New Roman" w:eastAsia="宋体" w:hAnsi="Times New Roman" w:cs="Times New Roman"/>
          <w:b w:val="0"/>
          <w:kern w:val="0"/>
          <w:sz w:val="24"/>
        </w:rPr>
        <w:t xml:space="preserve"> </w:t>
      </w:r>
      <w:r w:rsidR="00E50208">
        <w:rPr>
          <w:rFonts w:ascii="Times New Roman" w:eastAsia="宋体" w:hAnsi="Times New Roman" w:cs="Times New Roman"/>
          <w:b w:val="0"/>
          <w:kern w:val="0"/>
          <w:sz w:val="24"/>
        </w:rPr>
        <w:t>workflow</w:t>
      </w:r>
    </w:p>
    <w:p w14:paraId="3A4FC1A3" w14:textId="5908E36D" w:rsidR="00133011" w:rsidRDefault="00E206B0" w:rsidP="00513C8F">
      <w:pPr>
        <w:rPr>
          <w:rFonts w:ascii="Times New Roman" w:hAnsi="Times New Roman" w:cs="Times New Roman"/>
          <w:color w:val="FF0000"/>
        </w:rPr>
      </w:pPr>
      <w:r>
        <w:rPr>
          <w:rFonts w:ascii="Times New Roman" w:hAnsi="Times New Roman" w:cs="Times New Roman"/>
        </w:rPr>
        <w:t>RD</w:t>
      </w:r>
      <w:r w:rsidR="006E13BD" w:rsidRPr="006E13BD">
        <w:rPr>
          <w:rFonts w:ascii="Times New Roman" w:hAnsi="Times New Roman" w:cs="Times New Roman"/>
        </w:rPr>
        <w:t xml:space="preserve">s are numerous and </w:t>
      </w:r>
      <w:ins w:id="234" w:author="yangjian" w:date="2023-04-02T20:15:00Z">
        <w:r w:rsidR="00561A26" w:rsidRPr="00561A26">
          <w:rPr>
            <w:rFonts w:ascii="Times New Roman" w:hAnsi="Times New Roman" w:cs="Times New Roman"/>
          </w:rPr>
          <w:t xml:space="preserve">usually </w:t>
        </w:r>
      </w:ins>
      <w:del w:id="235" w:author="yangjian" w:date="2023-04-02T20:15:00Z">
        <w:r w:rsidR="00DF08F0" w:rsidRPr="00DF08F0" w:rsidDel="00561A26">
          <w:rPr>
            <w:rFonts w:ascii="Times New Roman" w:hAnsi="Times New Roman" w:cs="Times New Roman"/>
          </w:rPr>
          <w:delText xml:space="preserve">mostly </w:delText>
        </w:r>
      </w:del>
      <w:r w:rsidR="00DF08F0" w:rsidRPr="00DF08F0">
        <w:rPr>
          <w:rFonts w:ascii="Times New Roman" w:hAnsi="Times New Roman" w:cs="Times New Roman"/>
        </w:rPr>
        <w:t xml:space="preserve">present </w:t>
      </w:r>
      <w:bookmarkStart w:id="236" w:name="_Hlk131525591"/>
      <w:r w:rsidR="006E13BD" w:rsidRPr="006E13BD">
        <w:rPr>
          <w:rFonts w:ascii="Times New Roman" w:hAnsi="Times New Roman" w:cs="Times New Roman"/>
        </w:rPr>
        <w:t>complex</w:t>
      </w:r>
      <w:bookmarkEnd w:id="236"/>
      <w:r w:rsidR="00A509DA">
        <w:rPr>
          <w:rFonts w:ascii="Times New Roman" w:hAnsi="Times New Roman" w:cs="Times New Roman"/>
        </w:rPr>
        <w:t xml:space="preserve">, </w:t>
      </w:r>
      <w:r w:rsidR="006E13BD" w:rsidRPr="006E13BD">
        <w:rPr>
          <w:rFonts w:ascii="Times New Roman" w:hAnsi="Times New Roman" w:cs="Times New Roman"/>
        </w:rPr>
        <w:t xml:space="preserve">overlapping phenotypic features, </w:t>
      </w:r>
      <w:r w:rsidRPr="00E206B0">
        <w:rPr>
          <w:rFonts w:ascii="Times New Roman" w:hAnsi="Times New Roman" w:cs="Times New Roman"/>
        </w:rPr>
        <w:t xml:space="preserve">making the </w:t>
      </w:r>
      <w:del w:id="237" w:author="yangjian" w:date="2023-04-02T19:57:00Z">
        <w:r w:rsidR="00A509DA" w:rsidDel="00A40F6A">
          <w:rPr>
            <w:rFonts w:ascii="Times New Roman" w:hAnsi="Times New Roman" w:cs="Times New Roman"/>
          </w:rPr>
          <w:delText xml:space="preserve">aids </w:delText>
        </w:r>
      </w:del>
      <w:ins w:id="238" w:author="yangjian" w:date="2023-04-02T19:57:00Z">
        <w:r w:rsidR="00A40F6A">
          <w:rPr>
            <w:rFonts w:ascii="Times New Roman" w:hAnsi="Times New Roman" w:cs="Times New Roman"/>
          </w:rPr>
          <w:t xml:space="preserve">need </w:t>
        </w:r>
      </w:ins>
      <w:r w:rsidR="00A509DA">
        <w:rPr>
          <w:rFonts w:ascii="Times New Roman" w:hAnsi="Times New Roman" w:cs="Times New Roman"/>
        </w:rPr>
        <w:t>for</w:t>
      </w:r>
      <w:ins w:id="239" w:author="yangjian" w:date="2023-04-02T19:57:00Z">
        <w:r w:rsidR="00A40F6A">
          <w:rPr>
            <w:rFonts w:ascii="Times New Roman" w:hAnsi="Times New Roman" w:cs="Times New Roman"/>
          </w:rPr>
          <w:t xml:space="preserve"> assisting</w:t>
        </w:r>
      </w:ins>
      <w:r w:rsidR="00A509DA">
        <w:rPr>
          <w:rFonts w:ascii="Times New Roman" w:hAnsi="Times New Roman" w:cs="Times New Roman"/>
        </w:rPr>
        <w:t xml:space="preserve"> </w:t>
      </w:r>
      <w:r w:rsidR="00A33C61">
        <w:rPr>
          <w:rFonts w:ascii="Times New Roman" w:hAnsi="Times New Roman" w:cs="Times New Roman"/>
        </w:rPr>
        <w:t>DDX</w:t>
      </w:r>
      <w:r w:rsidRPr="00E206B0">
        <w:rPr>
          <w:rFonts w:ascii="Times New Roman" w:hAnsi="Times New Roman" w:cs="Times New Roman"/>
        </w:rPr>
        <w:t xml:space="preserve"> of </w:t>
      </w:r>
      <w:r>
        <w:rPr>
          <w:rFonts w:ascii="Times New Roman" w:hAnsi="Times New Roman" w:cs="Times New Roman"/>
        </w:rPr>
        <w:t>RDs</w:t>
      </w:r>
      <w:r w:rsidRPr="00E206B0">
        <w:rPr>
          <w:rFonts w:ascii="Times New Roman" w:hAnsi="Times New Roman" w:cs="Times New Roman"/>
        </w:rPr>
        <w:t xml:space="preserve"> clinically </w:t>
      </w:r>
      <w:ins w:id="240" w:author="yangjian" w:date="2023-04-02T20:00:00Z">
        <w:r w:rsidR="00A40F6A" w:rsidRPr="00A40F6A">
          <w:rPr>
            <w:rFonts w:ascii="Times New Roman" w:hAnsi="Times New Roman" w:cs="Times New Roman"/>
          </w:rPr>
          <w:t>important</w:t>
        </w:r>
      </w:ins>
      <w:del w:id="241" w:author="yangjian" w:date="2023-04-02T20:00:00Z">
        <w:r w:rsidR="00891590" w:rsidRPr="00891590" w:rsidDel="00A40F6A">
          <w:rPr>
            <w:rFonts w:ascii="Times New Roman" w:hAnsi="Times New Roman" w:cs="Times New Roman"/>
          </w:rPr>
          <w:delText>significant</w:delText>
        </w:r>
      </w:del>
      <w:r w:rsidRPr="00E206B0">
        <w:rPr>
          <w:rFonts w:ascii="Times New Roman" w:hAnsi="Times New Roman" w:cs="Times New Roman"/>
        </w:rPr>
        <w:t>.</w:t>
      </w:r>
      <w:r w:rsidR="00B21BC9">
        <w:rPr>
          <w:rFonts w:ascii="Times New Roman" w:hAnsi="Times New Roman" w:cs="Times New Roman"/>
        </w:rPr>
        <w:t xml:space="preserve"> </w:t>
      </w:r>
      <w:r w:rsidR="00D74ABD" w:rsidRPr="00C13A6B">
        <w:rPr>
          <w:rFonts w:ascii="Times New Roman" w:hAnsi="Times New Roman" w:cs="Times New Roman"/>
        </w:rPr>
        <w:t xml:space="preserve">To address this, </w:t>
      </w:r>
      <w:r w:rsidR="00D74ABD">
        <w:rPr>
          <w:rFonts w:ascii="Times New Roman" w:hAnsi="Times New Roman" w:cs="Times New Roman" w:hint="eastAsia"/>
        </w:rPr>
        <w:t>w</w:t>
      </w:r>
      <w:r w:rsidR="00B21BC9" w:rsidRPr="00B21BC9">
        <w:rPr>
          <w:rFonts w:ascii="Times New Roman" w:hAnsi="Times New Roman" w:cs="Times New Roman"/>
        </w:rPr>
        <w:t>e propose</w:t>
      </w:r>
      <w:r w:rsidR="00A877E0">
        <w:rPr>
          <w:rFonts w:ascii="Times New Roman" w:hAnsi="Times New Roman" w:cs="Times New Roman"/>
        </w:rPr>
        <w:t>d</w:t>
      </w:r>
      <w:r w:rsidR="00B21BC9" w:rsidRPr="00B21BC9">
        <w:rPr>
          <w:rFonts w:ascii="Times New Roman" w:hAnsi="Times New Roman" w:cs="Times New Roman"/>
        </w:rPr>
        <w:t xml:space="preserve"> a</w:t>
      </w:r>
      <w:r w:rsidR="00E358B4">
        <w:rPr>
          <w:rFonts w:ascii="Times New Roman" w:hAnsi="Times New Roman" w:cs="Times New Roman"/>
        </w:rPr>
        <w:t>n</w:t>
      </w:r>
      <w:r w:rsidR="00B21BC9" w:rsidRPr="00B21BC9">
        <w:rPr>
          <w:rFonts w:ascii="Times New Roman" w:hAnsi="Times New Roman" w:cs="Times New Roman"/>
        </w:rPr>
        <w:t xml:space="preserve"> </w:t>
      </w:r>
      <w:r w:rsidR="001366BC">
        <w:rPr>
          <w:rFonts w:ascii="Times New Roman" w:hAnsi="Times New Roman" w:cs="Times New Roman"/>
        </w:rPr>
        <w:t>EDS</w:t>
      </w:r>
      <w:r w:rsidR="00E358B4" w:rsidRPr="00E358B4">
        <w:rPr>
          <w:rFonts w:ascii="Times New Roman" w:hAnsi="Times New Roman" w:cs="Times New Roman"/>
        </w:rPr>
        <w:t xml:space="preserve"> system</w:t>
      </w:r>
      <w:r w:rsidR="00B21BC9" w:rsidRPr="00B21BC9">
        <w:rPr>
          <w:rFonts w:ascii="Times New Roman" w:hAnsi="Times New Roman" w:cs="Times New Roman"/>
        </w:rPr>
        <w:t xml:space="preserve"> called RDmaster, which </w:t>
      </w:r>
      <w:del w:id="242" w:author="yangjian" w:date="2023-04-01T17:26:00Z">
        <w:r w:rsidR="00EC6944" w:rsidRPr="00B21BC9" w:rsidDel="00EC6944">
          <w:rPr>
            <w:rFonts w:ascii="Times New Roman" w:hAnsi="Times New Roman" w:cs="Times New Roman" w:hint="eastAsia"/>
          </w:rPr>
          <w:delText xml:space="preserve">is capable of </w:delText>
        </w:r>
      </w:del>
      <w:bookmarkStart w:id="243" w:name="_Hlk131187677"/>
      <w:ins w:id="244" w:author="yangjian" w:date="2023-04-01T17:26:00Z">
        <w:r w:rsidR="00EC6944">
          <w:rPr>
            <w:rFonts w:ascii="Times New Roman" w:hAnsi="Times New Roman" w:cs="Times New Roman"/>
          </w:rPr>
          <w:t xml:space="preserve">aims to </w:t>
        </w:r>
      </w:ins>
      <w:r w:rsidR="00EC6944" w:rsidRPr="00B21BC9">
        <w:rPr>
          <w:rFonts w:ascii="Times New Roman" w:hAnsi="Times New Roman" w:cs="Times New Roman"/>
        </w:rPr>
        <w:t>captur</w:t>
      </w:r>
      <w:ins w:id="245" w:author="yangjian" w:date="2023-04-01T17:26:00Z">
        <w:r w:rsidR="00EC6944">
          <w:rPr>
            <w:rFonts w:ascii="Times New Roman" w:hAnsi="Times New Roman" w:cs="Times New Roman"/>
          </w:rPr>
          <w:t>e</w:t>
        </w:r>
      </w:ins>
      <w:del w:id="246" w:author="yangjian" w:date="2023-04-01T17:26:00Z">
        <w:r w:rsidR="00EC6944" w:rsidRPr="00B21BC9" w:rsidDel="00EC6944">
          <w:rPr>
            <w:rFonts w:ascii="Times New Roman" w:hAnsi="Times New Roman" w:cs="Times New Roman"/>
          </w:rPr>
          <w:delText>ing</w:delText>
        </w:r>
      </w:del>
      <w:r w:rsidR="00EC6944" w:rsidRPr="00B21BC9">
        <w:rPr>
          <w:rFonts w:ascii="Times New Roman" w:hAnsi="Times New Roman" w:cs="Times New Roman"/>
        </w:rPr>
        <w:t xml:space="preserve"> </w:t>
      </w:r>
      <w:bookmarkStart w:id="247" w:name="_Hlk131427583"/>
      <w:ins w:id="248" w:author="yangjian" w:date="2023-03-31T20:40:00Z">
        <w:r w:rsidR="00EC6944" w:rsidRPr="00DB06BA">
          <w:rPr>
            <w:rFonts w:ascii="Times New Roman" w:hAnsi="Times New Roman" w:cs="Times New Roman"/>
          </w:rPr>
          <w:t>diagnostically beneficial</w:t>
        </w:r>
      </w:ins>
      <w:bookmarkEnd w:id="247"/>
      <w:del w:id="249" w:author="yangjian" w:date="2023-03-31T20:40:00Z">
        <w:r w:rsidR="00EC6944" w:rsidRPr="00B21BC9" w:rsidDel="00C32580">
          <w:rPr>
            <w:rFonts w:ascii="Times New Roman" w:hAnsi="Times New Roman" w:cs="Times New Roman"/>
          </w:rPr>
          <w:delText>additional crucial</w:delText>
        </w:r>
      </w:del>
      <w:r w:rsidR="00EC6944" w:rsidRPr="00B21BC9">
        <w:rPr>
          <w:rFonts w:ascii="Times New Roman" w:hAnsi="Times New Roman" w:cs="Times New Roman"/>
        </w:rPr>
        <w:t xml:space="preserve"> </w:t>
      </w:r>
      <w:r w:rsidR="00EC6944">
        <w:rPr>
          <w:rFonts w:ascii="Times New Roman" w:hAnsi="Times New Roman" w:cs="Times New Roman"/>
        </w:rPr>
        <w:t xml:space="preserve">phenotypes (signs and </w:t>
      </w:r>
      <w:r w:rsidR="00EC6944" w:rsidRPr="00B21BC9">
        <w:rPr>
          <w:rFonts w:ascii="Times New Roman" w:hAnsi="Times New Roman" w:cs="Times New Roman"/>
        </w:rPr>
        <w:t>symptoms</w:t>
      </w:r>
      <w:r w:rsidR="00EC6944">
        <w:rPr>
          <w:rFonts w:ascii="Times New Roman" w:hAnsi="Times New Roman" w:cs="Times New Roman"/>
        </w:rPr>
        <w:t>)</w:t>
      </w:r>
      <w:r w:rsidR="00EC6944" w:rsidRPr="00B21BC9">
        <w:rPr>
          <w:rFonts w:ascii="Times New Roman" w:hAnsi="Times New Roman" w:cs="Times New Roman"/>
        </w:rPr>
        <w:t xml:space="preserve"> in the form</w:t>
      </w:r>
      <w:r w:rsidR="00EC6944">
        <w:rPr>
          <w:rFonts w:ascii="Times New Roman" w:hAnsi="Times New Roman" w:cs="Times New Roman"/>
        </w:rPr>
        <w:t xml:space="preserve"> of</w:t>
      </w:r>
      <w:r w:rsidR="00EC6944" w:rsidRPr="00B21BC9">
        <w:rPr>
          <w:rFonts w:ascii="Times New Roman" w:hAnsi="Times New Roman" w:cs="Times New Roman"/>
        </w:rPr>
        <w:t xml:space="preserve"> human-computer interaction</w:t>
      </w:r>
      <w:bookmarkEnd w:id="243"/>
      <w:r w:rsidR="006F26D8">
        <w:rPr>
          <w:rFonts w:ascii="Times New Roman" w:hAnsi="Times New Roman" w:cs="Times New Roman"/>
        </w:rPr>
        <w:t xml:space="preserve"> and</w:t>
      </w:r>
      <w:r w:rsidR="00B21BC9" w:rsidRPr="00B21BC9">
        <w:rPr>
          <w:rFonts w:ascii="Times New Roman" w:hAnsi="Times New Roman" w:cs="Times New Roman"/>
        </w:rPr>
        <w:t xml:space="preserve"> mak</w:t>
      </w:r>
      <w:ins w:id="250" w:author="yangjian" w:date="2023-04-01T17:27:00Z">
        <w:r w:rsidR="00A26712">
          <w:rPr>
            <w:rFonts w:ascii="Times New Roman" w:hAnsi="Times New Roman" w:cs="Times New Roman"/>
          </w:rPr>
          <w:t>e</w:t>
        </w:r>
      </w:ins>
      <w:ins w:id="251" w:author="yangjian" w:date="2023-04-02T20:15:00Z">
        <w:r w:rsidR="00561A26">
          <w:rPr>
            <w:rFonts w:ascii="Times New Roman" w:hAnsi="Times New Roman" w:cs="Times New Roman"/>
          </w:rPr>
          <w:t xml:space="preserve"> a</w:t>
        </w:r>
      </w:ins>
      <w:del w:id="252" w:author="yangjian" w:date="2023-04-01T17:27:00Z">
        <w:r w:rsidR="00B21BC9" w:rsidRPr="00B21BC9" w:rsidDel="00A26712">
          <w:rPr>
            <w:rFonts w:ascii="Times New Roman" w:hAnsi="Times New Roman" w:cs="Times New Roman"/>
          </w:rPr>
          <w:delText>ing</w:delText>
        </w:r>
      </w:del>
      <w:r w:rsidR="00B21BC9" w:rsidRPr="00B21BC9">
        <w:rPr>
          <w:rFonts w:ascii="Times New Roman" w:hAnsi="Times New Roman" w:cs="Times New Roman"/>
        </w:rPr>
        <w:t xml:space="preserve"> better diagnos</w:t>
      </w:r>
      <w:ins w:id="253" w:author="yangjian" w:date="2023-04-02T20:14:00Z">
        <w:r w:rsidR="00561A26">
          <w:rPr>
            <w:rFonts w:ascii="Times New Roman" w:hAnsi="Times New Roman" w:cs="Times New Roman"/>
          </w:rPr>
          <w:t>i</w:t>
        </w:r>
      </w:ins>
      <w:del w:id="254" w:author="yangjian" w:date="2023-04-02T20:14:00Z">
        <w:r w:rsidR="00B21BC9" w:rsidRPr="00B21BC9" w:rsidDel="00561A26">
          <w:rPr>
            <w:rFonts w:ascii="Times New Roman" w:hAnsi="Times New Roman" w:cs="Times New Roman"/>
          </w:rPr>
          <w:delText>e</w:delText>
        </w:r>
      </w:del>
      <w:r w:rsidR="00B21BC9" w:rsidRPr="00B21BC9">
        <w:rPr>
          <w:rFonts w:ascii="Times New Roman" w:hAnsi="Times New Roman" w:cs="Times New Roman"/>
        </w:rPr>
        <w:t>s based on</w:t>
      </w:r>
      <w:r w:rsidR="00C57C16">
        <w:rPr>
          <w:rFonts w:ascii="Times New Roman" w:hAnsi="Times New Roman" w:cs="Times New Roman"/>
        </w:rPr>
        <w:t xml:space="preserve"> </w:t>
      </w:r>
      <w:del w:id="255" w:author="yangjian" w:date="2023-04-02T20:16:00Z">
        <w:r w:rsidR="00C57C16" w:rsidDel="00561A26">
          <w:rPr>
            <w:rFonts w:ascii="Times New Roman" w:hAnsi="Times New Roman" w:cs="Times New Roman"/>
          </w:rPr>
          <w:delText>patient</w:delText>
        </w:r>
        <w:r w:rsidR="00B21BC9" w:rsidRPr="00B21BC9" w:rsidDel="00561A26">
          <w:rPr>
            <w:rFonts w:ascii="Times New Roman" w:hAnsi="Times New Roman" w:cs="Times New Roman"/>
          </w:rPr>
          <w:delText xml:space="preserve"> </w:delText>
        </w:r>
      </w:del>
      <w:ins w:id="256" w:author="yangjian" w:date="2023-03-28T13:49:00Z">
        <w:r w:rsidR="002E33AB">
          <w:rPr>
            <w:rFonts w:ascii="Times New Roman" w:hAnsi="Times New Roman" w:cs="Times New Roman"/>
          </w:rPr>
          <w:t>s</w:t>
        </w:r>
        <w:r w:rsidR="002E33AB" w:rsidRPr="002E33AB">
          <w:rPr>
            <w:rFonts w:ascii="Times New Roman" w:hAnsi="Times New Roman" w:cs="Times New Roman"/>
          </w:rPr>
          <w:t xml:space="preserve">equencing </w:t>
        </w:r>
      </w:ins>
      <w:del w:id="257" w:author="yangjian" w:date="2023-03-28T13:49:00Z">
        <w:r w:rsidR="00C57C16" w:rsidDel="002E33AB">
          <w:rPr>
            <w:rFonts w:ascii="Times New Roman" w:hAnsi="Times New Roman" w:cs="Times New Roman"/>
          </w:rPr>
          <w:delText>v</w:delText>
        </w:r>
        <w:r w:rsidR="00C57C16" w:rsidRPr="00C57C16" w:rsidDel="002E33AB">
          <w:rPr>
            <w:rFonts w:ascii="Times New Roman" w:hAnsi="Times New Roman" w:cs="Times New Roman"/>
          </w:rPr>
          <w:delText xml:space="preserve">ariation </w:delText>
        </w:r>
      </w:del>
      <w:r w:rsidR="00C57C16">
        <w:rPr>
          <w:rFonts w:ascii="Times New Roman" w:hAnsi="Times New Roman" w:cs="Times New Roman"/>
        </w:rPr>
        <w:t xml:space="preserve">data and </w:t>
      </w:r>
      <w:r w:rsidR="00B21BC9" w:rsidRPr="00B21BC9">
        <w:rPr>
          <w:rFonts w:ascii="Times New Roman" w:hAnsi="Times New Roman" w:cs="Times New Roman"/>
        </w:rPr>
        <w:t xml:space="preserve">enriched </w:t>
      </w:r>
      <w:r w:rsidR="00C57C16">
        <w:rPr>
          <w:rFonts w:ascii="Times New Roman" w:hAnsi="Times New Roman" w:cs="Times New Roman"/>
        </w:rPr>
        <w:t>phenotypic</w:t>
      </w:r>
      <w:r w:rsidR="00B21BC9" w:rsidRPr="00B21BC9">
        <w:rPr>
          <w:rFonts w:ascii="Times New Roman" w:hAnsi="Times New Roman" w:cs="Times New Roman"/>
        </w:rPr>
        <w:t xml:space="preserve"> information.</w:t>
      </w:r>
    </w:p>
    <w:p w14:paraId="18F7C3BD" w14:textId="347C63B2" w:rsidR="004E32FD" w:rsidRPr="004E32FD" w:rsidRDefault="0055367B" w:rsidP="00A42E7B">
      <w:pPr>
        <w:rPr>
          <w:rFonts w:ascii="Times New Roman" w:hAnsi="Times New Roman" w:cs="Times New Roman"/>
        </w:rPr>
      </w:pPr>
      <w:r w:rsidRPr="0055367B">
        <w:rPr>
          <w:rFonts w:ascii="Times New Roman" w:hAnsi="Times New Roman" w:cs="Times New Roman"/>
        </w:rPr>
        <w:t>An overview of RDmaster</w:t>
      </w:r>
      <w:del w:id="258" w:author="yangjian" w:date="2023-04-02T20:23:00Z">
        <w:r w:rsidR="00827BE8" w:rsidRPr="00827BE8" w:rsidDel="00A8745A">
          <w:delText xml:space="preserve"> </w:delText>
        </w:r>
      </w:del>
      <w:r w:rsidR="00827BE8" w:rsidRPr="00827BE8">
        <w:rPr>
          <w:rFonts w:ascii="Times New Roman" w:hAnsi="Times New Roman" w:cs="Times New Roman"/>
        </w:rPr>
        <w:t>'s workflow</w:t>
      </w:r>
      <w:r w:rsidRPr="0055367B">
        <w:rPr>
          <w:rFonts w:ascii="Times New Roman" w:hAnsi="Times New Roman" w:cs="Times New Roman"/>
        </w:rPr>
        <w:t xml:space="preserve"> is illustrated in Fig. 1. </w:t>
      </w:r>
      <w:bookmarkStart w:id="259" w:name="_Hlk131187836"/>
      <w:r w:rsidRPr="0055367B">
        <w:rPr>
          <w:rFonts w:ascii="Times New Roman" w:hAnsi="Times New Roman" w:cs="Times New Roman"/>
        </w:rPr>
        <w:t>The procedure begins with an initial clinical report</w:t>
      </w:r>
      <w:bookmarkEnd w:id="259"/>
      <w:r w:rsidRPr="0055367B">
        <w:rPr>
          <w:rFonts w:ascii="Times New Roman" w:hAnsi="Times New Roman" w:cs="Times New Roman"/>
        </w:rPr>
        <w:t xml:space="preserve">, in which users report the patient's phenotypic abnormalities (expressed in HPO terms) and </w:t>
      </w:r>
      <w:del w:id="260" w:author="yangjian" w:date="2023-04-02T20:25:00Z">
        <w:r w:rsidRPr="0055367B" w:rsidDel="00A8745A">
          <w:rPr>
            <w:rFonts w:ascii="Times New Roman" w:hAnsi="Times New Roman" w:cs="Times New Roman"/>
          </w:rPr>
          <w:delText xml:space="preserve">genetic </w:delText>
        </w:r>
      </w:del>
      <w:r w:rsidRPr="0055367B">
        <w:rPr>
          <w:rFonts w:ascii="Times New Roman" w:hAnsi="Times New Roman" w:cs="Times New Roman"/>
        </w:rPr>
        <w:t>variation data in</w:t>
      </w:r>
      <w:del w:id="261" w:author="yangjian" w:date="2023-04-02T20:26:00Z">
        <w:r w:rsidRPr="0055367B" w:rsidDel="00A8745A">
          <w:rPr>
            <w:rFonts w:ascii="Times New Roman" w:hAnsi="Times New Roman" w:cs="Times New Roman"/>
          </w:rPr>
          <w:delText xml:space="preserve"> a</w:delText>
        </w:r>
      </w:del>
      <w:r w:rsidRPr="0055367B">
        <w:rPr>
          <w:rFonts w:ascii="Times New Roman" w:hAnsi="Times New Roman" w:cs="Times New Roman"/>
        </w:rPr>
        <w:t xml:space="preserve"> Variant Call Format (VCF) [</w:t>
      </w:r>
      <w:ins w:id="262" w:author="yangjian" w:date="2023-03-28T16:29:00Z">
        <w:r w:rsidR="009B2BB5">
          <w:rPr>
            <w:rFonts w:ascii="Times New Roman" w:hAnsi="Times New Roman" w:cs="Times New Roman"/>
          </w:rPr>
          <w:t>37</w:t>
        </w:r>
      </w:ins>
      <w:del w:id="263" w:author="yangjian" w:date="2023-03-28T16:29:00Z">
        <w:r w:rsidRPr="0055367B" w:rsidDel="009B2BB5">
          <w:rPr>
            <w:rFonts w:ascii="Times New Roman" w:hAnsi="Times New Roman" w:cs="Times New Roman"/>
          </w:rPr>
          <w:delText>31</w:delText>
        </w:r>
      </w:del>
      <w:r w:rsidRPr="0055367B">
        <w:rPr>
          <w:rFonts w:ascii="Times New Roman" w:hAnsi="Times New Roman" w:cs="Times New Roman"/>
        </w:rPr>
        <w:t>].</w:t>
      </w:r>
      <w:r w:rsidR="004E32FD" w:rsidRPr="004E32FD">
        <w:rPr>
          <w:rFonts w:ascii="Times New Roman" w:hAnsi="Times New Roman" w:cs="Times New Roman"/>
        </w:rPr>
        <w:t xml:space="preserve"> RDmaster then engages in a multi-</w:t>
      </w:r>
      <w:r w:rsidR="003B65AA">
        <w:rPr>
          <w:rFonts w:ascii="Times New Roman" w:hAnsi="Times New Roman" w:cs="Times New Roman" w:hint="eastAsia"/>
        </w:rPr>
        <w:t>round</w:t>
      </w:r>
      <w:r w:rsidR="003B65AA">
        <w:rPr>
          <w:rFonts w:ascii="Times New Roman" w:hAnsi="Times New Roman" w:cs="Times New Roman"/>
        </w:rPr>
        <w:t xml:space="preserve"> </w:t>
      </w:r>
      <w:r w:rsidR="004E32FD">
        <w:rPr>
          <w:rFonts w:ascii="Times New Roman" w:hAnsi="Times New Roman" w:cs="Times New Roman"/>
        </w:rPr>
        <w:t>Q&amp;A</w:t>
      </w:r>
      <w:r w:rsidR="004E32FD" w:rsidRPr="004E32FD">
        <w:rPr>
          <w:rFonts w:ascii="Times New Roman" w:hAnsi="Times New Roman" w:cs="Times New Roman"/>
        </w:rPr>
        <w:t xml:space="preserve"> dialogue with users to collect additional phenotypes beyond their </w:t>
      </w:r>
      <w:r>
        <w:rPr>
          <w:rFonts w:ascii="Times New Roman" w:hAnsi="Times New Roman" w:cs="Times New Roman"/>
        </w:rPr>
        <w:t xml:space="preserve">initial </w:t>
      </w:r>
      <w:r w:rsidR="004E32FD" w:rsidRPr="004E32FD">
        <w:rPr>
          <w:rFonts w:ascii="Times New Roman" w:hAnsi="Times New Roman" w:cs="Times New Roman"/>
        </w:rPr>
        <w:t>report</w:t>
      </w:r>
      <w:del w:id="264" w:author="yangjian" w:date="2023-04-02T20:28:00Z">
        <w:r w:rsidR="004E32FD" w:rsidRPr="004E32FD" w:rsidDel="00A8745A">
          <w:rPr>
            <w:rFonts w:ascii="Times New Roman" w:hAnsi="Times New Roman" w:cs="Times New Roman"/>
          </w:rPr>
          <w:delText>, to execute</w:delText>
        </w:r>
        <w:r w:rsidR="004E32FD" w:rsidDel="00A8745A">
          <w:rPr>
            <w:rFonts w:ascii="Times New Roman" w:hAnsi="Times New Roman" w:cs="Times New Roman"/>
          </w:rPr>
          <w:delText xml:space="preserve"> </w:delText>
        </w:r>
        <w:r w:rsidR="004E32FD" w:rsidRPr="004E32FD" w:rsidDel="00A8745A">
          <w:rPr>
            <w:rFonts w:ascii="Times New Roman" w:hAnsi="Times New Roman" w:cs="Times New Roman"/>
          </w:rPr>
          <w:delText xml:space="preserve">a </w:delText>
        </w:r>
        <w:r w:rsidR="004E32FD" w:rsidDel="00A8745A">
          <w:rPr>
            <w:rFonts w:ascii="Times New Roman" w:hAnsi="Times New Roman" w:cs="Times New Roman" w:hint="eastAsia"/>
          </w:rPr>
          <w:delText>DDX</w:delText>
        </w:r>
      </w:del>
      <w:r w:rsidR="004E32FD" w:rsidRPr="004E32FD">
        <w:rPr>
          <w:rFonts w:ascii="Times New Roman" w:hAnsi="Times New Roman" w:cs="Times New Roman"/>
        </w:rPr>
        <w:t>.</w:t>
      </w:r>
      <w:r w:rsidR="004E32FD">
        <w:rPr>
          <w:rFonts w:ascii="Times New Roman" w:hAnsi="Times New Roman" w:cs="Times New Roman"/>
        </w:rPr>
        <w:t xml:space="preserve"> </w:t>
      </w:r>
      <w:r w:rsidR="004E32FD" w:rsidRPr="004E32FD">
        <w:rPr>
          <w:rFonts w:ascii="Times New Roman" w:hAnsi="Times New Roman" w:cs="Times New Roman"/>
        </w:rPr>
        <w:t xml:space="preserve">Each turn of the dialogue starts with asking </w:t>
      </w:r>
      <w:r>
        <w:rPr>
          <w:rFonts w:ascii="Times New Roman" w:hAnsi="Times New Roman" w:cs="Times New Roman"/>
        </w:rPr>
        <w:t>users</w:t>
      </w:r>
      <w:r w:rsidR="004E32FD" w:rsidRPr="004E32FD">
        <w:rPr>
          <w:rFonts w:ascii="Times New Roman" w:hAnsi="Times New Roman" w:cs="Times New Roman"/>
        </w:rPr>
        <w:t xml:space="preserve"> if the patient has a specific phenotype, to which user</w:t>
      </w:r>
      <w:r>
        <w:rPr>
          <w:rFonts w:ascii="Times New Roman" w:hAnsi="Times New Roman" w:cs="Times New Roman"/>
        </w:rPr>
        <w:t>s</w:t>
      </w:r>
      <w:r w:rsidR="004E32FD" w:rsidRPr="004E32FD">
        <w:rPr>
          <w:rFonts w:ascii="Times New Roman" w:hAnsi="Times New Roman" w:cs="Times New Roman"/>
        </w:rPr>
        <w:t xml:space="preserve"> can respond with </w:t>
      </w:r>
      <w:r w:rsidR="00723F47">
        <w:rPr>
          <w:rFonts w:ascii="Times New Roman" w:hAnsi="Times New Roman" w:cs="Times New Roman"/>
        </w:rPr>
        <w:t>“</w:t>
      </w:r>
      <w:r w:rsidR="004E32FD" w:rsidRPr="004E32FD">
        <w:rPr>
          <w:rFonts w:ascii="Times New Roman" w:hAnsi="Times New Roman" w:cs="Times New Roman"/>
          <w:i/>
          <w:iCs/>
        </w:rPr>
        <w:t>Yes</w:t>
      </w:r>
      <w:r w:rsidR="00723F47">
        <w:rPr>
          <w:rFonts w:ascii="Times New Roman" w:hAnsi="Times New Roman" w:cs="Times New Roman"/>
        </w:rPr>
        <w:t>”</w:t>
      </w:r>
      <w:r w:rsidR="004E32FD">
        <w:rPr>
          <w:rFonts w:ascii="Times New Roman" w:hAnsi="Times New Roman" w:cs="Times New Roman"/>
        </w:rPr>
        <w:t>,</w:t>
      </w:r>
      <w:r w:rsidR="004E32FD" w:rsidRPr="004E32FD">
        <w:rPr>
          <w:rFonts w:ascii="Times New Roman" w:hAnsi="Times New Roman" w:cs="Times New Roman"/>
        </w:rPr>
        <w:t xml:space="preserve"> </w:t>
      </w:r>
      <w:r w:rsidR="00723F47">
        <w:rPr>
          <w:rFonts w:ascii="Times New Roman" w:hAnsi="Times New Roman" w:cs="Times New Roman"/>
        </w:rPr>
        <w:t>“</w:t>
      </w:r>
      <w:r w:rsidR="004E32FD" w:rsidRPr="004E32FD">
        <w:rPr>
          <w:rFonts w:ascii="Times New Roman" w:hAnsi="Times New Roman" w:cs="Times New Roman"/>
          <w:i/>
          <w:iCs/>
        </w:rPr>
        <w:t>No</w:t>
      </w:r>
      <w:r w:rsidR="00723F47">
        <w:rPr>
          <w:rFonts w:ascii="Times New Roman" w:hAnsi="Times New Roman" w:cs="Times New Roman"/>
        </w:rPr>
        <w:t>”</w:t>
      </w:r>
      <w:r w:rsidR="004E32FD">
        <w:rPr>
          <w:rFonts w:ascii="Times New Roman" w:hAnsi="Times New Roman" w:cs="Times New Roman"/>
        </w:rPr>
        <w:t>,</w:t>
      </w:r>
      <w:r w:rsidR="004E32FD" w:rsidRPr="004E32FD">
        <w:rPr>
          <w:rFonts w:ascii="Times New Roman" w:hAnsi="Times New Roman" w:cs="Times New Roman"/>
        </w:rPr>
        <w:t xml:space="preserve"> or </w:t>
      </w:r>
      <w:r w:rsidR="00723F47">
        <w:rPr>
          <w:rFonts w:ascii="Times New Roman" w:hAnsi="Times New Roman" w:cs="Times New Roman"/>
        </w:rPr>
        <w:t>“</w:t>
      </w:r>
      <w:r w:rsidR="004E32FD" w:rsidRPr="004E32FD">
        <w:rPr>
          <w:rFonts w:ascii="Times New Roman" w:hAnsi="Times New Roman" w:cs="Times New Roman"/>
          <w:i/>
          <w:iCs/>
        </w:rPr>
        <w:t>Not sure</w:t>
      </w:r>
      <w:r w:rsidR="00723F47">
        <w:rPr>
          <w:rFonts w:ascii="Times New Roman" w:hAnsi="Times New Roman" w:cs="Times New Roman"/>
        </w:rPr>
        <w:t>”</w:t>
      </w:r>
      <w:r w:rsidR="004E32FD">
        <w:rPr>
          <w:rFonts w:ascii="Times New Roman" w:hAnsi="Times New Roman" w:cs="Times New Roman"/>
        </w:rPr>
        <w:t xml:space="preserve">. </w:t>
      </w:r>
      <w:ins w:id="265" w:author="yangjian" w:date="2023-03-28T16:37:00Z">
        <w:r w:rsidR="00753291" w:rsidRPr="00753291">
          <w:rPr>
            <w:rFonts w:ascii="Times New Roman" w:hAnsi="Times New Roman" w:cs="Times New Roman"/>
          </w:rPr>
          <w:t>Users are also allowed to proactively report phenotyp</w:t>
        </w:r>
      </w:ins>
      <w:ins w:id="266" w:author="yangjian" w:date="2023-04-02T20:29:00Z">
        <w:r w:rsidR="00A8745A">
          <w:rPr>
            <w:rFonts w:ascii="Times New Roman" w:hAnsi="Times New Roman" w:cs="Times New Roman"/>
          </w:rPr>
          <w:t xml:space="preserve">es </w:t>
        </w:r>
      </w:ins>
      <w:ins w:id="267" w:author="yangjian" w:date="2023-03-28T16:37:00Z">
        <w:r w:rsidR="00753291" w:rsidRPr="00753291">
          <w:rPr>
            <w:rFonts w:ascii="Times New Roman" w:hAnsi="Times New Roman" w:cs="Times New Roman"/>
          </w:rPr>
          <w:t xml:space="preserve">during the conversation. </w:t>
        </w:r>
      </w:ins>
      <w:ins w:id="268" w:author="yangjian" w:date="2023-04-02T20:30:00Z">
        <w:r w:rsidR="00A8745A">
          <w:rPr>
            <w:rFonts w:ascii="Times New Roman" w:hAnsi="Times New Roman" w:cs="Times New Roman"/>
          </w:rPr>
          <w:t>T</w:t>
        </w:r>
      </w:ins>
      <w:ins w:id="269" w:author="yangjian" w:date="2023-04-02T20:31:00Z">
        <w:r w:rsidR="00A8745A">
          <w:rPr>
            <w:rFonts w:ascii="Times New Roman" w:hAnsi="Times New Roman" w:cs="Times New Roman"/>
          </w:rPr>
          <w:t xml:space="preserve">he </w:t>
        </w:r>
      </w:ins>
      <w:del w:id="270" w:author="yangjian" w:date="2023-03-28T16:38:00Z">
        <w:r w:rsidR="002B3896" w:rsidDel="007F20A5">
          <w:rPr>
            <w:rFonts w:ascii="Times New Roman" w:hAnsi="Times New Roman" w:cs="Times New Roman"/>
          </w:rPr>
          <w:delText xml:space="preserve">The </w:delText>
        </w:r>
      </w:del>
      <w:ins w:id="271" w:author="yangjian" w:date="2023-04-02T20:31:00Z">
        <w:r w:rsidR="00A8745A">
          <w:rPr>
            <w:rFonts w:ascii="Times New Roman" w:hAnsi="Times New Roman" w:cs="Times New Roman"/>
          </w:rPr>
          <w:t>u</w:t>
        </w:r>
      </w:ins>
      <w:ins w:id="272" w:author="yangjian" w:date="2023-03-28T16:38:00Z">
        <w:r w:rsidR="007F20A5">
          <w:rPr>
            <w:rFonts w:ascii="Times New Roman" w:hAnsi="Times New Roman" w:cs="Times New Roman"/>
          </w:rPr>
          <w:t>ser</w:t>
        </w:r>
      </w:ins>
      <w:ins w:id="273" w:author="yangjian" w:date="2023-04-02T20:31:00Z">
        <w:r w:rsidR="00A8745A">
          <w:rPr>
            <w:rFonts w:ascii="Times New Roman" w:hAnsi="Times New Roman" w:cs="Times New Roman"/>
          </w:rPr>
          <w:t>’s</w:t>
        </w:r>
      </w:ins>
      <w:ins w:id="274" w:author="yangjian" w:date="2023-03-28T16:38:00Z">
        <w:r w:rsidR="007F20A5">
          <w:rPr>
            <w:rFonts w:ascii="Times New Roman" w:hAnsi="Times New Roman" w:cs="Times New Roman"/>
          </w:rPr>
          <w:t xml:space="preserve"> </w:t>
        </w:r>
      </w:ins>
      <w:r w:rsidRPr="0055367B">
        <w:rPr>
          <w:rFonts w:ascii="Times New Roman" w:hAnsi="Times New Roman" w:cs="Times New Roman"/>
        </w:rPr>
        <w:t>response is then fed-back to our agent to update the diagnostic status and take further actions, i.e., our agent will</w:t>
      </w:r>
      <w:ins w:id="275" w:author="yangjian" w:date="2023-03-28T16:31:00Z">
        <w:r w:rsidR="00495396">
          <w:rPr>
            <w:rFonts w:ascii="Times New Roman" w:hAnsi="Times New Roman" w:cs="Times New Roman"/>
          </w:rPr>
          <w:t xml:space="preserve"> </w:t>
        </w:r>
        <w:r w:rsidR="00495396" w:rsidRPr="00495396">
          <w:rPr>
            <w:rFonts w:ascii="Times New Roman" w:hAnsi="Times New Roman" w:cs="Times New Roman"/>
          </w:rPr>
          <w:t>make a diagnosis according to enriched patient information and continue questioning in the next turn</w:t>
        </w:r>
      </w:ins>
      <w:del w:id="276" w:author="yangjian" w:date="2023-03-28T16:30:00Z">
        <w:r w:rsidRPr="0055367B" w:rsidDel="00495396">
          <w:rPr>
            <w:rFonts w:ascii="Times New Roman" w:hAnsi="Times New Roman" w:cs="Times New Roman"/>
          </w:rPr>
          <w:delText xml:space="preserve"> either continue questioning in the next turn or make a final diagnosis according to enriched patient information</w:delText>
        </w:r>
      </w:del>
      <w:r w:rsidRPr="0055367B">
        <w:rPr>
          <w:rFonts w:ascii="Times New Roman" w:hAnsi="Times New Roman" w:cs="Times New Roman"/>
        </w:rPr>
        <w:t>.</w:t>
      </w:r>
      <w:r w:rsidR="009542AE">
        <w:rPr>
          <w:rFonts w:ascii="Times New Roman" w:hAnsi="Times New Roman" w:cs="Times New Roman"/>
        </w:rPr>
        <w:t xml:space="preserve"> </w:t>
      </w:r>
      <w:ins w:id="277" w:author="yangjian" w:date="2023-04-02T20:38:00Z">
        <w:r w:rsidR="00951E11" w:rsidRPr="00951E11">
          <w:rPr>
            <w:rFonts w:ascii="Times New Roman" w:hAnsi="Times New Roman" w:cs="Times New Roman"/>
          </w:rPr>
          <w:t>These human-computer interactions are facilitated</w:t>
        </w:r>
      </w:ins>
      <w:del w:id="278" w:author="yangjian" w:date="2023-04-02T20:38:00Z">
        <w:r w:rsidR="009542AE" w:rsidRPr="009542AE" w:rsidDel="00951E11">
          <w:rPr>
            <w:rFonts w:ascii="Times New Roman" w:hAnsi="Times New Roman" w:cs="Times New Roman"/>
          </w:rPr>
          <w:delText xml:space="preserve">The human-computer interactions outlined above </w:delText>
        </w:r>
        <w:r w:rsidR="00EA3228" w:rsidDel="00951E11">
          <w:rPr>
            <w:rFonts w:ascii="Times New Roman" w:hAnsi="Times New Roman" w:cs="Times New Roman"/>
          </w:rPr>
          <w:delText>perform</w:delText>
        </w:r>
      </w:del>
      <w:r w:rsidR="009542AE" w:rsidRPr="009542AE">
        <w:rPr>
          <w:rFonts w:ascii="Times New Roman" w:hAnsi="Times New Roman" w:cs="Times New Roman"/>
        </w:rPr>
        <w:t xml:space="preserve"> through RDmaster's user interface (UI) module.</w:t>
      </w:r>
      <w:r w:rsidR="009542AE">
        <w:rPr>
          <w:rFonts w:ascii="Times New Roman" w:hAnsi="Times New Roman" w:cs="Times New Roman"/>
        </w:rPr>
        <w:t xml:space="preserve"> </w:t>
      </w:r>
      <w:r w:rsidR="009542AE" w:rsidRPr="009542AE">
        <w:rPr>
          <w:rFonts w:ascii="Times New Roman" w:hAnsi="Times New Roman" w:cs="Times New Roman"/>
        </w:rPr>
        <w:t xml:space="preserve">RDmaster's core </w:t>
      </w:r>
      <w:ins w:id="279" w:author="yangjian" w:date="2023-04-02T20:34:00Z">
        <w:r w:rsidR="00951E11" w:rsidRPr="00951E11">
          <w:rPr>
            <w:rFonts w:ascii="Times New Roman" w:hAnsi="Times New Roman" w:cs="Times New Roman"/>
          </w:rPr>
          <w:t>functionalities consist of</w:t>
        </w:r>
        <w:r w:rsidR="00951E11">
          <w:rPr>
            <w:rFonts w:ascii="Times New Roman" w:hAnsi="Times New Roman" w:cs="Times New Roman"/>
          </w:rPr>
          <w:t xml:space="preserve"> </w:t>
        </w:r>
      </w:ins>
      <w:del w:id="280" w:author="yangjian" w:date="2023-04-02T20:34:00Z">
        <w:r w:rsidR="009542AE" w:rsidRPr="009542AE" w:rsidDel="00951E11">
          <w:rPr>
            <w:rFonts w:ascii="Times New Roman" w:hAnsi="Times New Roman" w:cs="Times New Roman"/>
          </w:rPr>
          <w:delText xml:space="preserve">functions include </w:delText>
        </w:r>
      </w:del>
      <w:r w:rsidR="009542AE" w:rsidRPr="009542AE">
        <w:rPr>
          <w:rFonts w:ascii="Times New Roman" w:hAnsi="Times New Roman" w:cs="Times New Roman"/>
        </w:rPr>
        <w:t xml:space="preserve">an interpretable </w:t>
      </w:r>
      <w:r>
        <w:rPr>
          <w:rFonts w:ascii="Times New Roman" w:hAnsi="Times New Roman" w:cs="Times New Roman"/>
        </w:rPr>
        <w:t xml:space="preserve">multi-omics </w:t>
      </w:r>
      <w:r w:rsidR="009542AE" w:rsidRPr="009542AE">
        <w:rPr>
          <w:rFonts w:ascii="Times New Roman" w:hAnsi="Times New Roman" w:cs="Times New Roman"/>
        </w:rPr>
        <w:t>diagnos</w:t>
      </w:r>
      <w:r w:rsidR="00EF6D02">
        <w:rPr>
          <w:rFonts w:ascii="Times New Roman" w:hAnsi="Times New Roman" w:cs="Times New Roman" w:hint="eastAsia"/>
        </w:rPr>
        <w:t>tic</w:t>
      </w:r>
      <w:r w:rsidR="009542AE" w:rsidRPr="009542AE">
        <w:rPr>
          <w:rFonts w:ascii="Times New Roman" w:hAnsi="Times New Roman" w:cs="Times New Roman"/>
        </w:rPr>
        <w:t xml:space="preserve"> </w:t>
      </w:r>
      <w:r>
        <w:rPr>
          <w:rFonts w:ascii="Times New Roman" w:hAnsi="Times New Roman" w:cs="Times New Roman"/>
        </w:rPr>
        <w:t>method</w:t>
      </w:r>
      <w:r w:rsidR="009542AE" w:rsidRPr="009542AE">
        <w:rPr>
          <w:rFonts w:ascii="Times New Roman" w:hAnsi="Times New Roman" w:cs="Times New Roman"/>
        </w:rPr>
        <w:t xml:space="preserve"> and an efficient </w:t>
      </w:r>
      <w:r w:rsidRPr="0055367B">
        <w:rPr>
          <w:rFonts w:ascii="Times New Roman" w:hAnsi="Times New Roman" w:cs="Times New Roman"/>
        </w:rPr>
        <w:t xml:space="preserve">dialogue </w:t>
      </w:r>
      <w:r w:rsidR="009542AE" w:rsidRPr="009542AE">
        <w:rPr>
          <w:rFonts w:ascii="Times New Roman" w:hAnsi="Times New Roman" w:cs="Times New Roman"/>
        </w:rPr>
        <w:t>strategy, both</w:t>
      </w:r>
      <w:ins w:id="281" w:author="yangjian" w:date="2023-04-02T20:35:00Z">
        <w:r w:rsidR="00951E11">
          <w:rPr>
            <w:rFonts w:ascii="Times New Roman" w:hAnsi="Times New Roman" w:cs="Times New Roman"/>
          </w:rPr>
          <w:t xml:space="preserve"> of which are</w:t>
        </w:r>
      </w:ins>
      <w:r w:rsidR="009542AE" w:rsidRPr="009542AE">
        <w:rPr>
          <w:rFonts w:ascii="Times New Roman" w:hAnsi="Times New Roman" w:cs="Times New Roman"/>
        </w:rPr>
        <w:t xml:space="preserve"> </w:t>
      </w:r>
      <w:r>
        <w:rPr>
          <w:rFonts w:ascii="Times New Roman" w:hAnsi="Times New Roman" w:cs="Times New Roman"/>
        </w:rPr>
        <w:t>designed</w:t>
      </w:r>
      <w:r w:rsidR="009542AE" w:rsidRPr="009542AE">
        <w:rPr>
          <w:rFonts w:ascii="Times New Roman" w:hAnsi="Times New Roman" w:cs="Times New Roman"/>
        </w:rPr>
        <w:t xml:space="preserve"> based on authoritative </w:t>
      </w:r>
      <w:r w:rsidR="009542AE">
        <w:rPr>
          <w:rFonts w:ascii="Times New Roman" w:hAnsi="Times New Roman" w:cs="Times New Roman"/>
        </w:rPr>
        <w:t>KB</w:t>
      </w:r>
      <w:r w:rsidR="009542AE" w:rsidRPr="009542AE">
        <w:rPr>
          <w:rFonts w:ascii="Times New Roman" w:hAnsi="Times New Roman" w:cs="Times New Roman"/>
        </w:rPr>
        <w:t>s and tools.</w:t>
      </w:r>
    </w:p>
    <w:p w14:paraId="575CD68F" w14:textId="6915D614" w:rsidR="00962DD6" w:rsidRDefault="00403BA7" w:rsidP="00A42E7B">
      <w:pPr>
        <w:rPr>
          <w:rFonts w:ascii="Times New Roman" w:hAnsi="Times New Roman" w:cs="Times New Roman"/>
        </w:rPr>
      </w:pPr>
      <w:r w:rsidRPr="00403BA7">
        <w:rPr>
          <w:rFonts w:ascii="Times New Roman" w:hAnsi="Times New Roman" w:cs="Times New Roman"/>
        </w:rPr>
        <w:t>The current implementation of</w:t>
      </w:r>
      <w:r>
        <w:rPr>
          <w:rFonts w:ascii="Times New Roman" w:hAnsi="Times New Roman" w:cs="Times New Roman"/>
        </w:rPr>
        <w:t xml:space="preserve"> </w:t>
      </w:r>
      <w:r w:rsidR="00962DD6" w:rsidRPr="00962DD6">
        <w:rPr>
          <w:rFonts w:ascii="Times New Roman" w:hAnsi="Times New Roman" w:cs="Times New Roman"/>
        </w:rPr>
        <w:t xml:space="preserve">RDmaster can diagnose 4,257 rare diseases (including 2,380 rare genetic diseases), which </w:t>
      </w:r>
      <w:r w:rsidR="00A848DD" w:rsidRPr="00A848DD">
        <w:rPr>
          <w:rFonts w:ascii="Times New Roman" w:hAnsi="Times New Roman" w:cs="Times New Roman"/>
        </w:rPr>
        <w:t>collectively</w:t>
      </w:r>
      <w:r w:rsidR="00A848DD">
        <w:rPr>
          <w:rFonts w:ascii="Times New Roman" w:hAnsi="Times New Roman" w:cs="Times New Roman"/>
        </w:rPr>
        <w:t xml:space="preserve"> </w:t>
      </w:r>
      <w:r w:rsidR="00962DD6" w:rsidRPr="00962DD6">
        <w:rPr>
          <w:rFonts w:ascii="Times New Roman" w:hAnsi="Times New Roman" w:cs="Times New Roman"/>
        </w:rPr>
        <w:t xml:space="preserve">have 8,161 different phenotypic abnormalities annotated (an average of 26 annotations per disease). A total of 16,226 phenotypic abnormalities of HPO constitute the controlled vocabulary to </w:t>
      </w:r>
      <w:r w:rsidR="00CD60F9">
        <w:rPr>
          <w:rFonts w:ascii="Times New Roman" w:hAnsi="Times New Roman" w:cs="Times New Roman"/>
        </w:rPr>
        <w:t>normalize</w:t>
      </w:r>
      <w:r w:rsidR="00962DD6" w:rsidRPr="00962DD6">
        <w:rPr>
          <w:rFonts w:ascii="Times New Roman" w:hAnsi="Times New Roman" w:cs="Times New Roman"/>
        </w:rPr>
        <w:t xml:space="preserve"> signs and symptoms</w:t>
      </w:r>
      <w:r w:rsidR="00CD60F9">
        <w:rPr>
          <w:rFonts w:ascii="Times New Roman" w:hAnsi="Times New Roman" w:cs="Times New Roman"/>
        </w:rPr>
        <w:t xml:space="preserve"> of patients</w:t>
      </w:r>
      <w:r w:rsidR="00962DD6" w:rsidRPr="00962DD6">
        <w:rPr>
          <w:rFonts w:ascii="Times New Roman" w:hAnsi="Times New Roman" w:cs="Times New Roman"/>
        </w:rPr>
        <w:t xml:space="preserve">, of which 9,087 RD-related </w:t>
      </w:r>
      <w:r w:rsidR="00FA32EF">
        <w:rPr>
          <w:rFonts w:ascii="Times New Roman" w:hAnsi="Times New Roman" w:cs="Times New Roman"/>
        </w:rPr>
        <w:t>phenotype</w:t>
      </w:r>
      <w:r w:rsidR="00962DD6" w:rsidRPr="00962DD6">
        <w:rPr>
          <w:rFonts w:ascii="Times New Roman" w:hAnsi="Times New Roman" w:cs="Times New Roman"/>
        </w:rPr>
        <w:t xml:space="preserve">s are candidate questioning terms </w:t>
      </w:r>
      <w:r w:rsidR="00A848DD" w:rsidRPr="00A848DD">
        <w:rPr>
          <w:rFonts w:ascii="Times New Roman" w:hAnsi="Times New Roman" w:cs="Times New Roman"/>
        </w:rPr>
        <w:t>during Q&amp;A</w:t>
      </w:r>
      <w:del w:id="282" w:author="yangjian" w:date="2023-03-28T16:34:00Z">
        <w:r w:rsidR="00A848DD" w:rsidRPr="00A848DD" w:rsidDel="00495396">
          <w:rPr>
            <w:rFonts w:ascii="Times New Roman" w:hAnsi="Times New Roman" w:cs="Times New Roman"/>
          </w:rPr>
          <w:delText xml:space="preserve"> dialogue</w:delText>
        </w:r>
      </w:del>
      <w:r w:rsidR="00962DD6" w:rsidRPr="00962DD6">
        <w:rPr>
          <w:rFonts w:ascii="Times New Roman" w:hAnsi="Times New Roman" w:cs="Times New Roman"/>
        </w:rPr>
        <w:t>.</w:t>
      </w:r>
    </w:p>
    <w:p w14:paraId="38819EA3" w14:textId="4E62ACF4" w:rsidR="005D3C0C" w:rsidRPr="007F5401" w:rsidRDefault="008244E6" w:rsidP="007F5401">
      <w:pPr>
        <w:pStyle w:val="2"/>
        <w:widowControl/>
        <w:spacing w:line="480" w:lineRule="auto"/>
        <w:jc w:val="left"/>
        <w:rPr>
          <w:rFonts w:ascii="Times New Roman" w:eastAsia="宋体" w:hAnsi="Times New Roman" w:cs="Times New Roman"/>
          <w:b w:val="0"/>
          <w:kern w:val="0"/>
          <w:sz w:val="24"/>
        </w:rPr>
      </w:pPr>
      <w:r w:rsidRPr="00E66571">
        <w:rPr>
          <w:rFonts w:ascii="Times New Roman" w:eastAsia="宋体" w:hAnsi="Times New Roman" w:cs="Times New Roman"/>
          <w:b w:val="0"/>
          <w:kern w:val="0"/>
          <w:sz w:val="24"/>
        </w:rPr>
        <w:t>Implementation of RDmaster</w:t>
      </w:r>
      <w:r w:rsidR="00E66571" w:rsidRPr="00E66571">
        <w:rPr>
          <w:rFonts w:ascii="Times New Roman" w:eastAsia="宋体" w:hAnsi="Times New Roman" w:cs="Times New Roman" w:hint="eastAsia"/>
          <w:b w:val="0"/>
          <w:kern w:val="0"/>
          <w:sz w:val="24"/>
        </w:rPr>
        <w:t>:</w:t>
      </w:r>
      <w:r w:rsidR="00E66571" w:rsidRPr="00E66571">
        <w:rPr>
          <w:rFonts w:ascii="Times New Roman" w:eastAsia="宋体" w:hAnsi="Times New Roman" w:cs="Times New Roman"/>
          <w:b w:val="0"/>
          <w:kern w:val="0"/>
          <w:sz w:val="24"/>
        </w:rPr>
        <w:t xml:space="preserve"> </w:t>
      </w:r>
      <w:r w:rsidR="006C3815" w:rsidRPr="00235BC8">
        <w:rPr>
          <w:rFonts w:ascii="Times New Roman" w:eastAsia="宋体" w:hAnsi="Times New Roman" w:cs="Times New Roman"/>
          <w:b w:val="0"/>
          <w:kern w:val="0"/>
          <w:sz w:val="24"/>
        </w:rPr>
        <w:t>a</w:t>
      </w:r>
      <w:r w:rsidR="00E66571" w:rsidRPr="00235BC8">
        <w:rPr>
          <w:rFonts w:ascii="Times New Roman" w:eastAsia="宋体" w:hAnsi="Times New Roman" w:cs="Times New Roman"/>
          <w:b w:val="0"/>
          <w:kern w:val="0"/>
          <w:sz w:val="24"/>
        </w:rPr>
        <w:t>n online dialogue diagnos</w:t>
      </w:r>
      <w:r w:rsidR="006729BB">
        <w:rPr>
          <w:rFonts w:ascii="Times New Roman" w:eastAsia="宋体" w:hAnsi="Times New Roman" w:cs="Times New Roman"/>
          <w:b w:val="0"/>
          <w:kern w:val="0"/>
          <w:sz w:val="24"/>
        </w:rPr>
        <w:t>tic</w:t>
      </w:r>
      <w:r w:rsidR="00E66571" w:rsidRPr="00235BC8">
        <w:rPr>
          <w:rFonts w:ascii="Times New Roman" w:eastAsia="宋体" w:hAnsi="Times New Roman" w:cs="Times New Roman"/>
          <w:b w:val="0"/>
          <w:kern w:val="0"/>
          <w:sz w:val="24"/>
        </w:rPr>
        <w:t xml:space="preserve"> platform for RDs</w:t>
      </w:r>
    </w:p>
    <w:p w14:paraId="5190846D" w14:textId="2E31769D" w:rsidR="009C1F09" w:rsidRDefault="009C1F09" w:rsidP="002E412B">
      <w:pPr>
        <w:rPr>
          <w:ins w:id="283" w:author="yangjian" w:date="2023-03-29T16:07:00Z"/>
          <w:rFonts w:ascii="Times New Roman" w:hAnsi="Times New Roman" w:cs="Times New Roman"/>
        </w:rPr>
      </w:pPr>
      <w:r w:rsidRPr="009C1F09">
        <w:rPr>
          <w:rFonts w:ascii="Times New Roman" w:hAnsi="Times New Roman" w:cs="Times New Roman"/>
        </w:rPr>
        <w:t xml:space="preserve">RDmaster is </w:t>
      </w:r>
      <w:ins w:id="284" w:author="yangjian" w:date="2023-04-02T20:44:00Z">
        <w:r w:rsidR="00F27951">
          <w:rPr>
            <w:rFonts w:ascii="Times New Roman" w:hAnsi="Times New Roman" w:cs="Times New Roman"/>
          </w:rPr>
          <w:t xml:space="preserve">implemented as </w:t>
        </w:r>
      </w:ins>
      <w:r w:rsidRPr="009C1F09">
        <w:rPr>
          <w:rFonts w:ascii="Times New Roman" w:hAnsi="Times New Roman" w:cs="Times New Roman"/>
        </w:rPr>
        <w:t>an online web</w:t>
      </w:r>
      <w:r w:rsidR="00C21494">
        <w:rPr>
          <w:rFonts w:ascii="Times New Roman" w:hAnsi="Times New Roman" w:cs="Times New Roman"/>
        </w:rPr>
        <w:t>-</w:t>
      </w:r>
      <w:r w:rsidR="00C21494">
        <w:rPr>
          <w:rFonts w:ascii="Times New Roman" w:hAnsi="Times New Roman" w:cs="Times New Roman" w:hint="eastAsia"/>
        </w:rPr>
        <w:t>based</w:t>
      </w:r>
      <w:r w:rsidRPr="009C1F09">
        <w:rPr>
          <w:rFonts w:ascii="Times New Roman" w:hAnsi="Times New Roman" w:cs="Times New Roman"/>
        </w:rPr>
        <w:t xml:space="preserve"> tool (</w:t>
      </w:r>
      <w:ins w:id="285" w:author="yangjian" w:date="2023-03-27T20:52:00Z">
        <w:r w:rsidR="00243C35" w:rsidRPr="00243C35">
          <w:rPr>
            <w:rFonts w:ascii="Times New Roman" w:hAnsi="Times New Roman" w:cs="Times New Roman"/>
          </w:rPr>
          <w:t>http://rdmaster.nbscn.org</w:t>
        </w:r>
        <w:r w:rsidR="00243C35">
          <w:rPr>
            <w:rFonts w:ascii="Times New Roman" w:hAnsi="Times New Roman" w:cs="Times New Roman"/>
          </w:rPr>
          <w:t>/</w:t>
        </w:r>
      </w:ins>
      <w:del w:id="286" w:author="yangjian" w:date="2023-03-27T20:52:00Z">
        <w:r w:rsidR="002E10CB" w:rsidDel="00243C35">
          <w:rPr>
            <w:rStyle w:val="a7"/>
            <w:rFonts w:ascii="Times New Roman" w:hAnsi="Times New Roman" w:cs="Times New Roman"/>
          </w:rPr>
          <w:fldChar w:fldCharType="begin"/>
        </w:r>
        <w:r w:rsidR="002E10CB" w:rsidDel="00243C35">
          <w:rPr>
            <w:rStyle w:val="a7"/>
            <w:rFonts w:ascii="Times New Roman" w:hAnsi="Times New Roman" w:cs="Times New Roman"/>
          </w:rPr>
          <w:delInstrText xml:space="preserve"> HYPERLINK "http://todo" </w:delInstrText>
        </w:r>
        <w:r w:rsidR="002E10CB" w:rsidDel="00243C35">
          <w:rPr>
            <w:rStyle w:val="a7"/>
            <w:rFonts w:ascii="Times New Roman" w:hAnsi="Times New Roman" w:cs="Times New Roman"/>
          </w:rPr>
          <w:fldChar w:fldCharType="separate"/>
        </w:r>
        <w:r w:rsidRPr="00C3638E" w:rsidDel="00243C35">
          <w:rPr>
            <w:rStyle w:val="a7"/>
            <w:rFonts w:ascii="Times New Roman" w:hAnsi="Times New Roman" w:cs="Times New Roman"/>
          </w:rPr>
          <w:delText>http://todo</w:delText>
        </w:r>
        <w:r w:rsidR="002E10CB" w:rsidDel="00243C35">
          <w:rPr>
            <w:rStyle w:val="a7"/>
            <w:rFonts w:ascii="Times New Roman" w:hAnsi="Times New Roman" w:cs="Times New Roman"/>
          </w:rPr>
          <w:fldChar w:fldCharType="end"/>
        </w:r>
      </w:del>
      <w:r>
        <w:rPr>
          <w:rFonts w:ascii="Times New Roman" w:hAnsi="Times New Roman" w:cs="Times New Roman"/>
        </w:rPr>
        <w:t>)</w:t>
      </w:r>
      <w:r w:rsidRPr="009C1F09">
        <w:rPr>
          <w:rFonts w:ascii="Times New Roman" w:hAnsi="Times New Roman" w:cs="Times New Roman"/>
        </w:rPr>
        <w:t xml:space="preserve"> that comprises two main steps: clinical information collection and dialogue diagnosis, as </w:t>
      </w:r>
      <w:r w:rsidR="00C21494" w:rsidRPr="00C21494">
        <w:rPr>
          <w:rFonts w:ascii="Times New Roman" w:hAnsi="Times New Roman" w:cs="Times New Roman"/>
        </w:rPr>
        <w:t>depicted</w:t>
      </w:r>
      <w:r w:rsidR="00C21494">
        <w:rPr>
          <w:rFonts w:ascii="Times New Roman" w:hAnsi="Times New Roman" w:cs="Times New Roman"/>
        </w:rPr>
        <w:t xml:space="preserve"> </w:t>
      </w:r>
      <w:r w:rsidRPr="009C1F09">
        <w:rPr>
          <w:rFonts w:ascii="Times New Roman" w:hAnsi="Times New Roman" w:cs="Times New Roman"/>
        </w:rPr>
        <w:t xml:space="preserve">in </w:t>
      </w:r>
      <w:commentRangeStart w:id="287"/>
      <w:r w:rsidRPr="009C1F09">
        <w:rPr>
          <w:rFonts w:ascii="Times New Roman" w:hAnsi="Times New Roman" w:cs="Times New Roman"/>
        </w:rPr>
        <w:t>Fig</w:t>
      </w:r>
      <w:r w:rsidR="00E114ED">
        <w:rPr>
          <w:rFonts w:ascii="Times New Roman" w:hAnsi="Times New Roman" w:cs="Times New Roman"/>
        </w:rPr>
        <w:t>.</w:t>
      </w:r>
      <w:r w:rsidRPr="009C1F09">
        <w:rPr>
          <w:rFonts w:ascii="Times New Roman" w:hAnsi="Times New Roman" w:cs="Times New Roman"/>
        </w:rPr>
        <w:t xml:space="preserve"> 2. </w:t>
      </w:r>
      <w:commentRangeEnd w:id="287"/>
      <w:r w:rsidR="000D482C">
        <w:rPr>
          <w:rStyle w:val="aa"/>
        </w:rPr>
        <w:commentReference w:id="287"/>
      </w:r>
      <w:r w:rsidRPr="009C1F09">
        <w:rPr>
          <w:rFonts w:ascii="Times New Roman" w:hAnsi="Times New Roman" w:cs="Times New Roman"/>
        </w:rPr>
        <w:t xml:space="preserve">The UI for clinical information collection consists of several </w:t>
      </w:r>
      <w:r w:rsidR="00C21494">
        <w:rPr>
          <w:rFonts w:ascii="Times New Roman" w:hAnsi="Times New Roman" w:cs="Times New Roman"/>
        </w:rPr>
        <w:t>components</w:t>
      </w:r>
      <w:ins w:id="288" w:author="yangjian" w:date="2023-03-31T17:00:00Z">
        <w:r w:rsidR="00FB035B">
          <w:rPr>
            <w:rFonts w:ascii="Times New Roman" w:hAnsi="Times New Roman" w:cs="Times New Roman"/>
          </w:rPr>
          <w:t xml:space="preserve"> (Fig. </w:t>
        </w:r>
      </w:ins>
      <w:ins w:id="289" w:author="yangjian" w:date="2023-03-31T17:01:00Z">
        <w:r w:rsidR="00FB035B">
          <w:rPr>
            <w:rFonts w:ascii="Times New Roman" w:hAnsi="Times New Roman" w:cs="Times New Roman"/>
          </w:rPr>
          <w:t>2a</w:t>
        </w:r>
      </w:ins>
      <w:ins w:id="290" w:author="yangjian" w:date="2023-03-31T17:00:00Z">
        <w:r w:rsidR="00FB035B">
          <w:rPr>
            <w:rFonts w:ascii="Times New Roman" w:hAnsi="Times New Roman" w:cs="Times New Roman"/>
          </w:rPr>
          <w:t>)</w:t>
        </w:r>
      </w:ins>
      <w:r w:rsidRPr="009C1F09">
        <w:rPr>
          <w:rFonts w:ascii="Times New Roman" w:hAnsi="Times New Roman" w:cs="Times New Roman"/>
        </w:rPr>
        <w:t xml:space="preserve">, including </w:t>
      </w:r>
      <w:bookmarkStart w:id="291" w:name="_Hlk131188321"/>
      <w:r w:rsidRPr="009C1F09">
        <w:rPr>
          <w:rFonts w:ascii="Times New Roman" w:hAnsi="Times New Roman" w:cs="Times New Roman"/>
        </w:rPr>
        <w:t>fields for patient age and gender</w:t>
      </w:r>
      <w:bookmarkEnd w:id="291"/>
      <w:r w:rsidRPr="009C1F09">
        <w:rPr>
          <w:rFonts w:ascii="Times New Roman" w:hAnsi="Times New Roman" w:cs="Times New Roman"/>
        </w:rPr>
        <w:t xml:space="preserve">, </w:t>
      </w:r>
      <w:bookmarkStart w:id="292" w:name="_Hlk131188445"/>
      <w:r w:rsidRPr="009C1F09">
        <w:rPr>
          <w:rFonts w:ascii="Times New Roman" w:hAnsi="Times New Roman" w:cs="Times New Roman"/>
        </w:rPr>
        <w:t>a file uploader for variant data in VCF format</w:t>
      </w:r>
      <w:bookmarkEnd w:id="292"/>
      <w:r w:rsidRPr="009C1F09">
        <w:rPr>
          <w:rFonts w:ascii="Times New Roman" w:hAnsi="Times New Roman" w:cs="Times New Roman"/>
        </w:rPr>
        <w:t xml:space="preserve">, and a </w:t>
      </w:r>
      <w:bookmarkStart w:id="293" w:name="_Hlk131188763"/>
      <w:r w:rsidRPr="009C1F09">
        <w:rPr>
          <w:rFonts w:ascii="Times New Roman" w:hAnsi="Times New Roman" w:cs="Times New Roman"/>
        </w:rPr>
        <w:t>character-matching</w:t>
      </w:r>
      <w:bookmarkEnd w:id="293"/>
      <w:r w:rsidRPr="009C1F09">
        <w:rPr>
          <w:rFonts w:ascii="Times New Roman" w:hAnsi="Times New Roman" w:cs="Times New Roman"/>
        </w:rPr>
        <w:t xml:space="preserve"> input box that prompts</w:t>
      </w:r>
      <w:r w:rsidR="00C21494">
        <w:rPr>
          <w:rFonts w:ascii="Times New Roman" w:hAnsi="Times New Roman" w:cs="Times New Roman"/>
        </w:rPr>
        <w:t xml:space="preserve"> for</w:t>
      </w:r>
      <w:r w:rsidRPr="009C1F09">
        <w:rPr>
          <w:rFonts w:ascii="Times New Roman" w:hAnsi="Times New Roman" w:cs="Times New Roman"/>
        </w:rPr>
        <w:t xml:space="preserve"> matched HPO terms as a drop-down list. </w:t>
      </w:r>
      <w:ins w:id="294" w:author="yangjian" w:date="2023-03-29T15:14:00Z">
        <w:r w:rsidR="003B00A3">
          <w:rPr>
            <w:rFonts w:ascii="Times New Roman" w:hAnsi="Times New Roman" w:cs="Times New Roman"/>
          </w:rPr>
          <w:t xml:space="preserve">The </w:t>
        </w:r>
      </w:ins>
      <w:ins w:id="295" w:author="yangjian" w:date="2023-03-29T15:15:00Z">
        <w:r w:rsidR="00A96846" w:rsidRPr="00A96846">
          <w:rPr>
            <w:rFonts w:ascii="Times New Roman" w:hAnsi="Times New Roman" w:cs="Times New Roman"/>
          </w:rPr>
          <w:t>SciGraph</w:t>
        </w:r>
        <w:r w:rsidR="00A96846">
          <w:rPr>
            <w:rFonts w:ascii="Times New Roman" w:hAnsi="Times New Roman" w:cs="Times New Roman"/>
          </w:rPr>
          <w:t xml:space="preserve">, </w:t>
        </w:r>
      </w:ins>
      <w:ins w:id="296" w:author="yangjian" w:date="2023-03-29T15:22:00Z">
        <w:r w:rsidR="00A96846" w:rsidRPr="00A96846">
          <w:rPr>
            <w:rFonts w:ascii="Times New Roman" w:hAnsi="Times New Roman" w:cs="Times New Roman"/>
          </w:rPr>
          <w:t>developed by the Monarch Initiative as an HPO annotator</w:t>
        </w:r>
      </w:ins>
      <w:ins w:id="297" w:author="yangjian" w:date="2023-03-29T15:16:00Z">
        <w:r w:rsidR="00A96846">
          <w:rPr>
            <w:rFonts w:ascii="Times New Roman" w:hAnsi="Times New Roman" w:cs="Times New Roman"/>
          </w:rPr>
          <w:t xml:space="preserve"> [</w:t>
        </w:r>
      </w:ins>
      <w:ins w:id="298" w:author="yangjian" w:date="2023-03-29T15:32:00Z">
        <w:r w:rsidR="00055E3E">
          <w:rPr>
            <w:rFonts w:ascii="Times New Roman" w:hAnsi="Times New Roman" w:cs="Times New Roman"/>
          </w:rPr>
          <w:t>38</w:t>
        </w:r>
      </w:ins>
      <w:ins w:id="299" w:author="yangjian" w:date="2023-03-29T15:16:00Z">
        <w:r w:rsidR="00A96846">
          <w:rPr>
            <w:rFonts w:ascii="Times New Roman" w:hAnsi="Times New Roman" w:cs="Times New Roman"/>
          </w:rPr>
          <w:t xml:space="preserve">], </w:t>
        </w:r>
      </w:ins>
      <w:ins w:id="300" w:author="yangjian" w:date="2023-03-29T15:22:00Z">
        <w:r w:rsidR="00A96846" w:rsidRPr="00A96846">
          <w:rPr>
            <w:rFonts w:ascii="Times New Roman" w:hAnsi="Times New Roman" w:cs="Times New Roman"/>
          </w:rPr>
          <w:t>has been</w:t>
        </w:r>
      </w:ins>
      <w:ins w:id="301" w:author="yangjian" w:date="2023-03-29T15:16:00Z">
        <w:r w:rsidR="00A96846">
          <w:rPr>
            <w:rFonts w:ascii="Times New Roman" w:hAnsi="Times New Roman" w:cs="Times New Roman"/>
          </w:rPr>
          <w:t xml:space="preserve"> </w:t>
        </w:r>
      </w:ins>
      <w:ins w:id="302" w:author="yangjian" w:date="2023-03-29T15:19:00Z">
        <w:r w:rsidR="00A96846" w:rsidRPr="00A96846">
          <w:rPr>
            <w:rFonts w:ascii="Times New Roman" w:hAnsi="Times New Roman" w:cs="Times New Roman"/>
          </w:rPr>
          <w:t>integrated</w:t>
        </w:r>
        <w:r w:rsidR="00A96846">
          <w:rPr>
            <w:rFonts w:ascii="Times New Roman" w:hAnsi="Times New Roman" w:cs="Times New Roman"/>
          </w:rPr>
          <w:t xml:space="preserve"> to </w:t>
        </w:r>
      </w:ins>
      <w:ins w:id="303" w:author="yangjian" w:date="2023-03-29T15:32:00Z">
        <w:r w:rsidR="00A96846" w:rsidRPr="00A96846">
          <w:rPr>
            <w:rFonts w:ascii="Times New Roman" w:hAnsi="Times New Roman" w:cs="Times New Roman"/>
          </w:rPr>
          <w:t xml:space="preserve">annotate </w:t>
        </w:r>
      </w:ins>
      <w:ins w:id="304" w:author="yangjian" w:date="2023-03-29T15:19:00Z">
        <w:r w:rsidR="00A96846" w:rsidRPr="00A96846">
          <w:rPr>
            <w:rFonts w:ascii="Times New Roman" w:hAnsi="Times New Roman" w:cs="Times New Roman"/>
          </w:rPr>
          <w:t>user</w:t>
        </w:r>
      </w:ins>
      <w:ins w:id="305" w:author="yangjian" w:date="2023-03-29T15:22:00Z">
        <w:r w:rsidR="00A96846">
          <w:rPr>
            <w:rFonts w:ascii="Times New Roman" w:hAnsi="Times New Roman" w:cs="Times New Roman"/>
          </w:rPr>
          <w:t>-</w:t>
        </w:r>
      </w:ins>
      <w:ins w:id="306" w:author="yangjian" w:date="2023-03-29T15:19:00Z">
        <w:r w:rsidR="00A96846" w:rsidRPr="00A96846">
          <w:rPr>
            <w:rFonts w:ascii="Times New Roman" w:hAnsi="Times New Roman" w:cs="Times New Roman"/>
          </w:rPr>
          <w:t xml:space="preserve">provided free text with </w:t>
        </w:r>
      </w:ins>
      <w:ins w:id="307" w:author="yangjian" w:date="2023-03-31T21:07:00Z">
        <w:r w:rsidR="00723F47">
          <w:rPr>
            <w:rFonts w:ascii="Times New Roman" w:hAnsi="Times New Roman" w:cs="Times New Roman"/>
          </w:rPr>
          <w:t>HPO</w:t>
        </w:r>
      </w:ins>
      <w:ins w:id="308" w:author="yangjian" w:date="2023-03-29T15:19:00Z">
        <w:r w:rsidR="00A96846" w:rsidRPr="00A96846">
          <w:rPr>
            <w:rFonts w:ascii="Times New Roman" w:hAnsi="Times New Roman" w:cs="Times New Roman"/>
          </w:rPr>
          <w:t xml:space="preserve"> concepts</w:t>
        </w:r>
      </w:ins>
      <w:ins w:id="309" w:author="yangjian" w:date="2023-03-29T15:21:00Z">
        <w:r w:rsidR="00A96846">
          <w:rPr>
            <w:rFonts w:ascii="Times New Roman" w:hAnsi="Times New Roman" w:cs="Times New Roman"/>
          </w:rPr>
          <w:t>.</w:t>
        </w:r>
      </w:ins>
      <w:ins w:id="310" w:author="yangjian" w:date="2023-03-29T15:22:00Z">
        <w:r w:rsidR="00A96846">
          <w:rPr>
            <w:rFonts w:ascii="Times New Roman" w:hAnsi="Times New Roman" w:cs="Times New Roman" w:hint="eastAsia"/>
          </w:rPr>
          <w:t xml:space="preserve"> </w:t>
        </w:r>
      </w:ins>
      <w:del w:id="311" w:author="yangjian" w:date="2023-03-29T15:13:00Z">
        <w:r w:rsidR="00C21494" w:rsidRPr="00C21494" w:rsidDel="003B00A3">
          <w:rPr>
            <w:rFonts w:ascii="Times New Roman" w:hAnsi="Times New Roman" w:cs="Times New Roman"/>
          </w:rPr>
          <w:delText>Upon selection of an HPO term</w:delText>
        </w:r>
        <w:r w:rsidRPr="009C1F09" w:rsidDel="003B00A3">
          <w:rPr>
            <w:rFonts w:ascii="Times New Roman" w:hAnsi="Times New Roman" w:cs="Times New Roman"/>
          </w:rPr>
          <w:delText xml:space="preserve">, a pop-up modal displaying the details of </w:delText>
        </w:r>
      </w:del>
      <w:del w:id="312" w:author="yangjian" w:date="2023-03-29T15:08:00Z">
        <w:r w:rsidRPr="009C1F09" w:rsidDel="003B00A3">
          <w:rPr>
            <w:rFonts w:ascii="Times New Roman" w:hAnsi="Times New Roman" w:cs="Times New Roman"/>
          </w:rPr>
          <w:delText>th</w:delText>
        </w:r>
        <w:r w:rsidR="00C21494" w:rsidDel="003B00A3">
          <w:rPr>
            <w:rFonts w:ascii="Times New Roman" w:hAnsi="Times New Roman" w:cs="Times New Roman"/>
          </w:rPr>
          <w:delText>is</w:delText>
        </w:r>
        <w:r w:rsidRPr="009C1F09" w:rsidDel="003B00A3">
          <w:rPr>
            <w:rFonts w:ascii="Times New Roman" w:hAnsi="Times New Roman" w:cs="Times New Roman"/>
          </w:rPr>
          <w:delText xml:space="preserve"> </w:delText>
        </w:r>
      </w:del>
      <w:del w:id="313" w:author="yangjian" w:date="2023-03-29T15:13:00Z">
        <w:r w:rsidR="00C21494" w:rsidDel="003B00A3">
          <w:rPr>
            <w:rFonts w:ascii="Times New Roman" w:hAnsi="Times New Roman" w:cs="Times New Roman"/>
          </w:rPr>
          <w:delText>term</w:delText>
        </w:r>
        <w:r w:rsidRPr="009C1F09" w:rsidDel="003B00A3">
          <w:rPr>
            <w:rFonts w:ascii="Times New Roman" w:hAnsi="Times New Roman" w:cs="Times New Roman"/>
          </w:rPr>
          <w:delText xml:space="preserve"> can be confirmed by clinicians as a present phenotype of the patient. </w:delText>
        </w:r>
      </w:del>
      <w:r w:rsidRPr="009C1F09">
        <w:rPr>
          <w:rFonts w:ascii="Times New Roman" w:hAnsi="Times New Roman" w:cs="Times New Roman"/>
        </w:rPr>
        <w:t>To provide a comprehensive description of patient phenotypic features, entered HPO terms can be flexibly organized</w:t>
      </w:r>
      <w:ins w:id="314" w:author="yangjian" w:date="2023-03-31T21:28:00Z">
        <w:r w:rsidR="001A2934">
          <w:rPr>
            <w:rFonts w:ascii="Times New Roman" w:hAnsi="Times New Roman" w:cs="Times New Roman"/>
          </w:rPr>
          <w:t xml:space="preserve"> as</w:t>
        </w:r>
      </w:ins>
      <w:del w:id="315" w:author="yangjian" w:date="2023-03-31T21:28:00Z">
        <w:r w:rsidRPr="009C1F09" w:rsidDel="001A2934">
          <w:rPr>
            <w:rFonts w:ascii="Times New Roman" w:hAnsi="Times New Roman" w:cs="Times New Roman"/>
          </w:rPr>
          <w:delText xml:space="preserve"> by dragging and dropping them into categories of</w:delText>
        </w:r>
      </w:del>
      <w:r w:rsidRPr="009C1F09">
        <w:rPr>
          <w:rFonts w:ascii="Times New Roman" w:hAnsi="Times New Roman" w:cs="Times New Roman"/>
        </w:rPr>
        <w:t xml:space="preserve"> “Present Phenotypes” or “Absent Phenotypes”. </w:t>
      </w:r>
      <w:bookmarkStart w:id="316" w:name="_Hlk131189480"/>
      <w:del w:id="317" w:author="yangjian" w:date="2023-03-31T21:26:00Z">
        <w:r w:rsidRPr="009C1F09" w:rsidDel="001A2934">
          <w:rPr>
            <w:rFonts w:ascii="Times New Roman" w:hAnsi="Times New Roman" w:cs="Times New Roman"/>
          </w:rPr>
          <w:delText xml:space="preserve">The </w:delText>
        </w:r>
      </w:del>
      <w:ins w:id="318" w:author="yangjian" w:date="2023-03-31T21:26:00Z">
        <w:r w:rsidR="001A2934">
          <w:rPr>
            <w:rFonts w:ascii="Times New Roman" w:hAnsi="Times New Roman" w:cs="Times New Roman"/>
          </w:rPr>
          <w:t>Only</w:t>
        </w:r>
        <w:r w:rsidR="001A2934" w:rsidRPr="009C1F09">
          <w:rPr>
            <w:rFonts w:ascii="Times New Roman" w:hAnsi="Times New Roman" w:cs="Times New Roman"/>
          </w:rPr>
          <w:t xml:space="preserve"> </w:t>
        </w:r>
      </w:ins>
      <w:ins w:id="319" w:author="yangjian" w:date="2023-03-31T21:27:00Z">
        <w:r w:rsidR="001A2934">
          <w:rPr>
            <w:rFonts w:ascii="Times New Roman" w:hAnsi="Times New Roman" w:cs="Times New Roman"/>
          </w:rPr>
          <w:t xml:space="preserve">the </w:t>
        </w:r>
      </w:ins>
      <w:r w:rsidRPr="009C1F09">
        <w:rPr>
          <w:rFonts w:ascii="Times New Roman" w:hAnsi="Times New Roman" w:cs="Times New Roman"/>
        </w:rPr>
        <w:t xml:space="preserve">“Present Phenotypes” field </w:t>
      </w:r>
      <w:r w:rsidR="00C21494">
        <w:rPr>
          <w:rFonts w:ascii="Times New Roman" w:hAnsi="Times New Roman" w:cs="Times New Roman"/>
        </w:rPr>
        <w:t xml:space="preserve">is </w:t>
      </w:r>
      <w:r w:rsidR="00C21494" w:rsidRPr="00C21494">
        <w:rPr>
          <w:rFonts w:ascii="Times New Roman" w:hAnsi="Times New Roman" w:cs="Times New Roman"/>
        </w:rPr>
        <w:t>mandatory</w:t>
      </w:r>
      <w:del w:id="320" w:author="yangjian" w:date="2023-03-31T21:27:00Z">
        <w:r w:rsidRPr="009C1F09" w:rsidDel="001A2934">
          <w:rPr>
            <w:rFonts w:ascii="Times New Roman" w:hAnsi="Times New Roman" w:cs="Times New Roman"/>
          </w:rPr>
          <w:delText>,</w:delText>
        </w:r>
      </w:del>
      <w:r w:rsidRPr="009C1F09">
        <w:rPr>
          <w:rFonts w:ascii="Times New Roman" w:hAnsi="Times New Roman" w:cs="Times New Roman"/>
        </w:rPr>
        <w:t xml:space="preserve"> while other fields are optional. If a VCF file is uploaded, a phenotype-genotype integrated diagnosis will be performed. If not, RDmaster will conduct a phenotype-driven diagnosis. </w:t>
      </w:r>
      <w:bookmarkStart w:id="321" w:name="_Hlk131189593"/>
      <w:bookmarkEnd w:id="316"/>
      <w:r w:rsidRPr="009C1F09">
        <w:rPr>
          <w:rFonts w:ascii="Times New Roman" w:hAnsi="Times New Roman" w:cs="Times New Roman"/>
        </w:rPr>
        <w:t>Upon completion of the initial report, users can proceed to the dialogue diagnosis step</w:t>
      </w:r>
      <w:bookmarkEnd w:id="321"/>
      <w:r w:rsidRPr="009C1F09">
        <w:rPr>
          <w:rFonts w:ascii="Times New Roman" w:hAnsi="Times New Roman" w:cs="Times New Roman"/>
        </w:rPr>
        <w:t>.</w:t>
      </w:r>
      <w:ins w:id="322" w:author="yangjian" w:date="2023-03-29T16:06:00Z">
        <w:r w:rsidR="001149ED">
          <w:rPr>
            <w:rFonts w:ascii="Times New Roman" w:hAnsi="Times New Roman" w:cs="Times New Roman"/>
          </w:rPr>
          <w:t xml:space="preserve"> </w:t>
        </w:r>
      </w:ins>
      <w:ins w:id="323" w:author="yangjian" w:date="2023-03-29T16:07:00Z">
        <w:r w:rsidR="001149ED" w:rsidRPr="001149ED">
          <w:rPr>
            <w:rFonts w:ascii="Times New Roman" w:hAnsi="Times New Roman" w:cs="Times New Roman"/>
          </w:rPr>
          <w:t>The RDmaster's dialogue diagnos</w:t>
        </w:r>
        <w:r w:rsidR="001149ED">
          <w:rPr>
            <w:rFonts w:ascii="Times New Roman" w:hAnsi="Times New Roman" w:cs="Times New Roman" w:hint="eastAsia"/>
          </w:rPr>
          <w:t>is</w:t>
        </w:r>
        <w:r w:rsidR="001149ED" w:rsidRPr="001149ED">
          <w:rPr>
            <w:rFonts w:ascii="Times New Roman" w:hAnsi="Times New Roman" w:cs="Times New Roman"/>
          </w:rPr>
          <w:t xml:space="preserve"> is supported by comprehensive and multi-dimensional data visualization</w:t>
        </w:r>
      </w:ins>
      <w:ins w:id="324" w:author="yangjian" w:date="2023-03-31T17:02:00Z">
        <w:r w:rsidR="00983193">
          <w:rPr>
            <w:rFonts w:ascii="Times New Roman" w:hAnsi="Times New Roman" w:cs="Times New Roman"/>
          </w:rPr>
          <w:t xml:space="preserve"> (Fig. 2b)</w:t>
        </w:r>
      </w:ins>
      <w:ins w:id="325" w:author="yangjian" w:date="2023-03-29T16:07:00Z">
        <w:r w:rsidR="001149ED" w:rsidRPr="001149ED">
          <w:rPr>
            <w:rFonts w:ascii="Times New Roman" w:hAnsi="Times New Roman" w:cs="Times New Roman"/>
          </w:rPr>
          <w:t xml:space="preserve">. The </w:t>
        </w:r>
        <w:r w:rsidR="001149ED">
          <w:rPr>
            <w:rFonts w:ascii="Times New Roman" w:hAnsi="Times New Roman" w:cs="Times New Roman"/>
          </w:rPr>
          <w:t>UI</w:t>
        </w:r>
        <w:r w:rsidR="001149ED" w:rsidRPr="001149ED">
          <w:rPr>
            <w:rFonts w:ascii="Times New Roman" w:hAnsi="Times New Roman" w:cs="Times New Roman"/>
          </w:rPr>
          <w:t xml:space="preserve"> of this </w:t>
        </w:r>
        <w:r w:rsidR="001149ED" w:rsidRPr="00E114ED">
          <w:rPr>
            <w:rFonts w:ascii="Times New Roman" w:hAnsi="Times New Roman" w:cs="Times New Roman"/>
          </w:rPr>
          <w:t xml:space="preserve">phase </w:t>
        </w:r>
        <w:r w:rsidR="001149ED" w:rsidRPr="001149ED">
          <w:rPr>
            <w:rFonts w:ascii="Times New Roman" w:hAnsi="Times New Roman" w:cs="Times New Roman"/>
          </w:rPr>
          <w:t xml:space="preserve">is mainly divided into four </w:t>
        </w:r>
        <w:r w:rsidR="001149ED" w:rsidRPr="001149ED">
          <w:rPr>
            <w:rFonts w:ascii="Times New Roman" w:hAnsi="Times New Roman" w:cs="Times New Roman"/>
          </w:rPr>
          <w:lastRenderedPageBreak/>
          <w:t>modules:</w:t>
        </w:r>
      </w:ins>
    </w:p>
    <w:p w14:paraId="4FC3FEB2" w14:textId="494B0894" w:rsidR="001149ED" w:rsidRDefault="001149ED">
      <w:pPr>
        <w:pStyle w:val="af1"/>
        <w:numPr>
          <w:ilvl w:val="0"/>
          <w:numId w:val="3"/>
        </w:numPr>
        <w:ind w:firstLineChars="0"/>
        <w:rPr>
          <w:ins w:id="326" w:author="yangjian" w:date="2023-03-29T16:10:00Z"/>
          <w:rFonts w:ascii="Times New Roman" w:hAnsi="Times New Roman" w:cs="Times New Roman"/>
        </w:rPr>
        <w:pPrChange w:id="327" w:author="yangjian" w:date="2023-03-29T16:12:00Z">
          <w:pPr>
            <w:pStyle w:val="af1"/>
            <w:numPr>
              <w:numId w:val="2"/>
            </w:numPr>
            <w:ind w:left="420" w:firstLineChars="0" w:hanging="420"/>
          </w:pPr>
        </w:pPrChange>
      </w:pPr>
      <w:ins w:id="328" w:author="yangjian" w:date="2023-03-29T16:09:00Z">
        <w:r w:rsidRPr="00E114ED">
          <w:rPr>
            <w:rFonts w:ascii="Times New Roman" w:hAnsi="Times New Roman" w:cs="Times New Roman"/>
          </w:rPr>
          <w:t>Dialogue Q&amp;A</w:t>
        </w:r>
        <w:r>
          <w:rPr>
            <w:rFonts w:ascii="Times New Roman" w:hAnsi="Times New Roman" w:cs="Times New Roman"/>
          </w:rPr>
          <w:t xml:space="preserve"> </w:t>
        </w:r>
      </w:ins>
      <w:ins w:id="329" w:author="yangjian" w:date="2023-03-29T16:10:00Z">
        <w:r w:rsidRPr="001149ED">
          <w:rPr>
            <w:rFonts w:ascii="Times New Roman" w:hAnsi="Times New Roman" w:cs="Times New Roman"/>
          </w:rPr>
          <w:t>module</w:t>
        </w:r>
      </w:ins>
      <w:ins w:id="330" w:author="yangjian" w:date="2023-03-31T17:02:00Z">
        <w:r w:rsidR="00983193">
          <w:rPr>
            <w:rFonts w:ascii="Times New Roman" w:hAnsi="Times New Roman" w:cs="Times New Roman"/>
          </w:rPr>
          <w:t xml:space="preserve"> (Fig. 2b</w:t>
        </w:r>
      </w:ins>
      <w:ins w:id="331" w:author="yangjian" w:date="2023-03-31T18:18:00Z">
        <w:r w:rsidR="00745458">
          <w:rPr>
            <w:rFonts w:ascii="Times New Roman" w:hAnsi="Times New Roman" w:cs="Times New Roman"/>
          </w:rPr>
          <w:t>, part 1</w:t>
        </w:r>
      </w:ins>
      <w:ins w:id="332" w:author="yangjian" w:date="2023-03-31T17:02:00Z">
        <w:r w:rsidR="00983193">
          <w:rPr>
            <w:rFonts w:ascii="Times New Roman" w:hAnsi="Times New Roman" w:cs="Times New Roman"/>
          </w:rPr>
          <w:t>)</w:t>
        </w:r>
      </w:ins>
      <w:ins w:id="333" w:author="yangjian" w:date="2023-03-29T16:15:00Z">
        <w:r>
          <w:rPr>
            <w:rFonts w:ascii="Times New Roman" w:hAnsi="Times New Roman" w:cs="Times New Roman"/>
          </w:rPr>
          <w:t xml:space="preserve">, </w:t>
        </w:r>
        <w:r w:rsidRPr="00E114ED">
          <w:rPr>
            <w:rFonts w:ascii="Times New Roman" w:hAnsi="Times New Roman" w:cs="Times New Roman"/>
          </w:rPr>
          <w:t xml:space="preserve">which facilitates human-computer interaction through phenotype-oriented </w:t>
        </w:r>
      </w:ins>
      <w:ins w:id="334" w:author="yangjian" w:date="2023-03-29T16:16:00Z">
        <w:r>
          <w:rPr>
            <w:rFonts w:ascii="Times New Roman" w:hAnsi="Times New Roman" w:cs="Times New Roman"/>
          </w:rPr>
          <w:t xml:space="preserve">Q&amp;A. </w:t>
        </w:r>
      </w:ins>
      <w:ins w:id="335" w:author="yangjian" w:date="2023-03-29T16:22:00Z">
        <w:r w:rsidR="00334A54" w:rsidRPr="00334A54">
          <w:rPr>
            <w:rFonts w:ascii="Times New Roman" w:hAnsi="Times New Roman" w:cs="Times New Roman"/>
          </w:rPr>
          <w:t xml:space="preserve">Users </w:t>
        </w:r>
        <w:r w:rsidR="00334A54">
          <w:rPr>
            <w:rFonts w:ascii="Times New Roman" w:hAnsi="Times New Roman" w:cs="Times New Roman"/>
          </w:rPr>
          <w:t>need to judge</w:t>
        </w:r>
        <w:r w:rsidR="00334A54" w:rsidRPr="00334A54">
          <w:rPr>
            <w:rFonts w:ascii="Times New Roman" w:hAnsi="Times New Roman" w:cs="Times New Roman"/>
          </w:rPr>
          <w:t xml:space="preserve"> the</w:t>
        </w:r>
      </w:ins>
      <w:ins w:id="336" w:author="yangjian" w:date="2023-03-29T16:23:00Z">
        <w:r w:rsidR="00334A54">
          <w:rPr>
            <w:rFonts w:ascii="Times New Roman" w:hAnsi="Times New Roman" w:cs="Times New Roman"/>
          </w:rPr>
          <w:t xml:space="preserve"> </w:t>
        </w:r>
        <w:r w:rsidR="00334A54" w:rsidRPr="00F57CB8">
          <w:rPr>
            <w:rFonts w:ascii="Times New Roman" w:hAnsi="Times New Roman" w:cs="Times New Roman"/>
          </w:rPr>
          <w:t>interrogated</w:t>
        </w:r>
      </w:ins>
      <w:ins w:id="337" w:author="yangjian" w:date="2023-03-29T16:22:00Z">
        <w:r w:rsidR="00334A54" w:rsidRPr="00334A54">
          <w:rPr>
            <w:rFonts w:ascii="Times New Roman" w:hAnsi="Times New Roman" w:cs="Times New Roman"/>
          </w:rPr>
          <w:t xml:space="preserve"> phenotype </w:t>
        </w:r>
      </w:ins>
      <w:ins w:id="338" w:author="yangjian" w:date="2023-03-29T16:24:00Z">
        <w:r w:rsidR="00334A54" w:rsidRPr="00334A54">
          <w:rPr>
            <w:rFonts w:ascii="Times New Roman" w:hAnsi="Times New Roman" w:cs="Times New Roman"/>
          </w:rPr>
          <w:t xml:space="preserve">in each round </w:t>
        </w:r>
      </w:ins>
      <w:ins w:id="339" w:author="yangjian" w:date="2023-03-29T16:22:00Z">
        <w:r w:rsidR="00334A54" w:rsidRPr="00334A54">
          <w:rPr>
            <w:rFonts w:ascii="Times New Roman" w:hAnsi="Times New Roman" w:cs="Times New Roman"/>
          </w:rPr>
          <w:t>based on the patient's phenotype features</w:t>
        </w:r>
      </w:ins>
      <w:ins w:id="340" w:author="yangjian" w:date="2023-03-29T16:23:00Z">
        <w:r w:rsidR="00334A54">
          <w:rPr>
            <w:rFonts w:ascii="Times New Roman" w:hAnsi="Times New Roman" w:cs="Times New Roman"/>
          </w:rPr>
          <w:t xml:space="preserve"> </w:t>
        </w:r>
        <w:r w:rsidR="00334A54" w:rsidRPr="00334A54">
          <w:rPr>
            <w:rFonts w:ascii="Times New Roman" w:hAnsi="Times New Roman" w:cs="Times New Roman"/>
          </w:rPr>
          <w:t xml:space="preserve">and can also </w:t>
        </w:r>
        <w:r w:rsidR="00334A54" w:rsidRPr="00753291">
          <w:rPr>
            <w:rFonts w:ascii="Times New Roman" w:hAnsi="Times New Roman" w:cs="Times New Roman"/>
          </w:rPr>
          <w:t xml:space="preserve">proactively </w:t>
        </w:r>
        <w:r w:rsidR="00334A54" w:rsidRPr="00334A54">
          <w:rPr>
            <w:rFonts w:ascii="Times New Roman" w:hAnsi="Times New Roman" w:cs="Times New Roman"/>
          </w:rPr>
          <w:t>report symptoms</w:t>
        </w:r>
      </w:ins>
      <w:ins w:id="341" w:author="yangjian" w:date="2023-04-02T20:21:00Z">
        <w:r w:rsidR="00561A26">
          <w:rPr>
            <w:rFonts w:ascii="Times New Roman" w:hAnsi="Times New Roman" w:cs="Times New Roman"/>
          </w:rPr>
          <w:t xml:space="preserve"> in free words</w:t>
        </w:r>
      </w:ins>
      <w:ins w:id="342" w:author="yangjian" w:date="2023-03-29T16:23:00Z">
        <w:r w:rsidR="00334A54" w:rsidRPr="00334A54">
          <w:rPr>
            <w:rFonts w:ascii="Times New Roman" w:hAnsi="Times New Roman" w:cs="Times New Roman"/>
          </w:rPr>
          <w:t>.</w:t>
        </w:r>
      </w:ins>
      <w:ins w:id="343" w:author="yangjian" w:date="2023-03-29T16:26:00Z">
        <w:r w:rsidR="00334A54">
          <w:rPr>
            <w:rFonts w:ascii="Times New Roman" w:hAnsi="Times New Roman" w:cs="Times New Roman"/>
          </w:rPr>
          <w:t xml:space="preserve"> </w:t>
        </w:r>
        <w:r w:rsidR="00334A54" w:rsidRPr="00334A54">
          <w:rPr>
            <w:rFonts w:ascii="Times New Roman" w:hAnsi="Times New Roman" w:cs="Times New Roman"/>
          </w:rPr>
          <w:t>A three-layer network</w:t>
        </w:r>
        <w:r w:rsidR="00334A54">
          <w:rPr>
            <w:rFonts w:ascii="Times New Roman" w:hAnsi="Times New Roman" w:cs="Times New Roman"/>
          </w:rPr>
          <w:t xml:space="preserve">, constructed </w:t>
        </w:r>
        <w:bookmarkStart w:id="344" w:name="_GoBack"/>
        <w:bookmarkEnd w:id="344"/>
        <w:r w:rsidR="00334A54">
          <w:rPr>
            <w:rFonts w:ascii="Times New Roman" w:hAnsi="Times New Roman" w:cs="Times New Roman"/>
          </w:rPr>
          <w:t>based on HPO</w:t>
        </w:r>
      </w:ins>
      <w:ins w:id="345" w:author="yangjian" w:date="2023-03-29T16:27:00Z">
        <w:r w:rsidR="00A256FD">
          <w:rPr>
            <w:rFonts w:ascii="Times New Roman" w:hAnsi="Times New Roman" w:cs="Times New Roman"/>
          </w:rPr>
          <w:t xml:space="preserve"> </w:t>
        </w:r>
        <w:r w:rsidR="00A256FD" w:rsidRPr="00A256FD">
          <w:rPr>
            <w:rFonts w:ascii="Times New Roman" w:hAnsi="Times New Roman" w:cs="Times New Roman"/>
          </w:rPr>
          <w:t>hierarchy</w:t>
        </w:r>
        <w:r w:rsidR="00A256FD">
          <w:rPr>
            <w:rFonts w:ascii="Times New Roman" w:hAnsi="Times New Roman" w:cs="Times New Roman"/>
          </w:rPr>
          <w:t xml:space="preserve">, </w:t>
        </w:r>
        <w:r w:rsidR="00A256FD" w:rsidRPr="00A256FD">
          <w:rPr>
            <w:rFonts w:ascii="Times New Roman" w:hAnsi="Times New Roman" w:cs="Times New Roman"/>
          </w:rPr>
          <w:t xml:space="preserve">is </w:t>
        </w:r>
        <w:r w:rsidR="00A256FD">
          <w:rPr>
            <w:rFonts w:ascii="Times New Roman" w:hAnsi="Times New Roman" w:cs="Times New Roman"/>
          </w:rPr>
          <w:t>design</w:t>
        </w:r>
      </w:ins>
      <w:ins w:id="346" w:author="yangjian" w:date="2023-03-29T16:28:00Z">
        <w:r w:rsidR="00A256FD">
          <w:rPr>
            <w:rFonts w:ascii="Times New Roman" w:hAnsi="Times New Roman" w:cs="Times New Roman"/>
          </w:rPr>
          <w:t>ed</w:t>
        </w:r>
      </w:ins>
      <w:ins w:id="347" w:author="yangjian" w:date="2023-03-29T16:27:00Z">
        <w:r w:rsidR="00A256FD" w:rsidRPr="00A256FD">
          <w:rPr>
            <w:rFonts w:ascii="Times New Roman" w:hAnsi="Times New Roman" w:cs="Times New Roman"/>
          </w:rPr>
          <w:t xml:space="preserve"> to illustrate the semantic relationship between the</w:t>
        </w:r>
      </w:ins>
      <w:ins w:id="348" w:author="yangjian" w:date="2023-04-01T15:25:00Z">
        <w:r w:rsidR="0044438E">
          <w:rPr>
            <w:rFonts w:ascii="Times New Roman" w:hAnsi="Times New Roman" w:cs="Times New Roman"/>
          </w:rPr>
          <w:t xml:space="preserve"> current</w:t>
        </w:r>
      </w:ins>
      <w:ins w:id="349" w:author="yangjian" w:date="2023-03-29T16:27:00Z">
        <w:r w:rsidR="00A256FD" w:rsidRPr="00A256FD">
          <w:rPr>
            <w:rFonts w:ascii="Times New Roman" w:hAnsi="Times New Roman" w:cs="Times New Roman"/>
          </w:rPr>
          <w:t xml:space="preserve"> </w:t>
        </w:r>
        <w:r w:rsidR="00A256FD" w:rsidRPr="00F57CB8">
          <w:rPr>
            <w:rFonts w:ascii="Times New Roman" w:hAnsi="Times New Roman" w:cs="Times New Roman"/>
          </w:rPr>
          <w:t>interrogated</w:t>
        </w:r>
        <w:r w:rsidR="00A256FD" w:rsidRPr="00334A54">
          <w:rPr>
            <w:rFonts w:ascii="Times New Roman" w:hAnsi="Times New Roman" w:cs="Times New Roman"/>
          </w:rPr>
          <w:t xml:space="preserve"> </w:t>
        </w:r>
        <w:r w:rsidR="00A256FD" w:rsidRPr="00A256FD">
          <w:rPr>
            <w:rFonts w:ascii="Times New Roman" w:hAnsi="Times New Roman" w:cs="Times New Roman"/>
          </w:rPr>
          <w:t>phenotypes and top</w:t>
        </w:r>
      </w:ins>
      <w:ins w:id="350" w:author="yangjian" w:date="2023-04-01T15:26:00Z">
        <w:r w:rsidR="0044438E">
          <w:rPr>
            <w:rFonts w:ascii="Times New Roman" w:hAnsi="Times New Roman" w:cs="Times New Roman"/>
          </w:rPr>
          <w:t>-</w:t>
        </w:r>
      </w:ins>
      <w:ins w:id="351" w:author="yangjian" w:date="2023-03-29T16:27:00Z">
        <w:r w:rsidR="00A256FD">
          <w:rPr>
            <w:rFonts w:ascii="Times New Roman" w:hAnsi="Times New Roman" w:cs="Times New Roman"/>
          </w:rPr>
          <w:t>10</w:t>
        </w:r>
        <w:r w:rsidR="00A256FD" w:rsidRPr="00A256FD">
          <w:rPr>
            <w:rFonts w:ascii="Times New Roman" w:hAnsi="Times New Roman" w:cs="Times New Roman"/>
          </w:rPr>
          <w:t xml:space="preserve"> </w:t>
        </w:r>
        <w:r w:rsidR="00A256FD">
          <w:rPr>
            <w:rFonts w:ascii="Times New Roman" w:hAnsi="Times New Roman" w:cs="Times New Roman"/>
          </w:rPr>
          <w:t>ranked</w:t>
        </w:r>
        <w:r w:rsidR="00A256FD" w:rsidRPr="00A256FD">
          <w:rPr>
            <w:rFonts w:ascii="Times New Roman" w:hAnsi="Times New Roman" w:cs="Times New Roman"/>
          </w:rPr>
          <w:t xml:space="preserve"> diseases.</w:t>
        </w:r>
      </w:ins>
    </w:p>
    <w:p w14:paraId="50853FC9" w14:textId="391D932E" w:rsidR="001149ED" w:rsidRDefault="001149ED">
      <w:pPr>
        <w:pStyle w:val="af1"/>
        <w:numPr>
          <w:ilvl w:val="0"/>
          <w:numId w:val="3"/>
        </w:numPr>
        <w:ind w:firstLineChars="0"/>
        <w:rPr>
          <w:ins w:id="352" w:author="yangjian" w:date="2023-03-29T16:10:00Z"/>
          <w:rFonts w:ascii="Times New Roman" w:hAnsi="Times New Roman" w:cs="Times New Roman"/>
        </w:rPr>
        <w:pPrChange w:id="353" w:author="yangjian" w:date="2023-03-29T16:12:00Z">
          <w:pPr>
            <w:pStyle w:val="af1"/>
            <w:numPr>
              <w:numId w:val="2"/>
            </w:numPr>
            <w:ind w:left="420" w:firstLineChars="0" w:hanging="420"/>
          </w:pPr>
        </w:pPrChange>
      </w:pPr>
      <w:ins w:id="354" w:author="yangjian" w:date="2023-03-29T16:10:00Z">
        <w:r w:rsidRPr="00E114ED">
          <w:rPr>
            <w:rFonts w:ascii="Times New Roman" w:hAnsi="Times New Roman" w:cs="Times New Roman"/>
          </w:rPr>
          <w:t>Disease evaluation</w:t>
        </w:r>
        <w:r w:rsidRPr="001149ED">
          <w:rPr>
            <w:rFonts w:ascii="Times New Roman" w:hAnsi="Times New Roman" w:cs="Times New Roman"/>
          </w:rPr>
          <w:t xml:space="preserve"> module</w:t>
        </w:r>
      </w:ins>
      <w:ins w:id="355" w:author="yangjian" w:date="2023-03-31T17:03:00Z">
        <w:r w:rsidR="00983193">
          <w:rPr>
            <w:rFonts w:ascii="Times New Roman" w:hAnsi="Times New Roman" w:cs="Times New Roman"/>
          </w:rPr>
          <w:t xml:space="preserve"> (Fig. 2b</w:t>
        </w:r>
      </w:ins>
      <w:ins w:id="356" w:author="yangjian" w:date="2023-03-31T18:19:00Z">
        <w:r w:rsidR="00745458">
          <w:rPr>
            <w:rFonts w:ascii="Times New Roman" w:hAnsi="Times New Roman" w:cs="Times New Roman"/>
          </w:rPr>
          <w:t>, part 2</w:t>
        </w:r>
      </w:ins>
      <w:ins w:id="357" w:author="yangjian" w:date="2023-03-31T17:03:00Z">
        <w:r w:rsidR="00983193">
          <w:rPr>
            <w:rFonts w:ascii="Times New Roman" w:hAnsi="Times New Roman" w:cs="Times New Roman"/>
          </w:rPr>
          <w:t>)</w:t>
        </w:r>
      </w:ins>
      <w:ins w:id="358" w:author="yangjian" w:date="2023-03-29T16:34:00Z">
        <w:r w:rsidR="00A256FD">
          <w:rPr>
            <w:rFonts w:ascii="Times New Roman" w:hAnsi="Times New Roman" w:cs="Times New Roman"/>
          </w:rPr>
          <w:t xml:space="preserve">, </w:t>
        </w:r>
      </w:ins>
      <w:ins w:id="359" w:author="yangjian" w:date="2023-03-29T16:35:00Z">
        <w:r w:rsidR="00A256FD">
          <w:rPr>
            <w:rFonts w:ascii="Times New Roman" w:hAnsi="Times New Roman" w:cs="Times New Roman"/>
          </w:rPr>
          <w:t xml:space="preserve">which </w:t>
        </w:r>
        <w:r w:rsidR="00A256FD" w:rsidRPr="00A256FD">
          <w:rPr>
            <w:rFonts w:ascii="Times New Roman" w:hAnsi="Times New Roman" w:cs="Times New Roman"/>
          </w:rPr>
          <w:t>provides detailed phenotyp</w:t>
        </w:r>
        <w:r w:rsidR="00A256FD">
          <w:rPr>
            <w:rFonts w:ascii="Times New Roman" w:hAnsi="Times New Roman" w:cs="Times New Roman"/>
          </w:rPr>
          <w:t>ic</w:t>
        </w:r>
        <w:r w:rsidR="00A256FD" w:rsidRPr="00A256FD">
          <w:rPr>
            <w:rFonts w:ascii="Times New Roman" w:hAnsi="Times New Roman" w:cs="Times New Roman"/>
          </w:rPr>
          <w:t xml:space="preserve"> and genotyp</w:t>
        </w:r>
        <w:r w:rsidR="00A256FD">
          <w:rPr>
            <w:rFonts w:ascii="Times New Roman" w:hAnsi="Times New Roman" w:cs="Times New Roman"/>
          </w:rPr>
          <w:t>ic</w:t>
        </w:r>
        <w:r w:rsidR="00A256FD" w:rsidRPr="00A256FD">
          <w:rPr>
            <w:rFonts w:ascii="Times New Roman" w:hAnsi="Times New Roman" w:cs="Times New Roman"/>
          </w:rPr>
          <w:t xml:space="preserve"> (if a VCF</w:t>
        </w:r>
        <w:r w:rsidR="00A256FD">
          <w:rPr>
            <w:rFonts w:ascii="Times New Roman" w:hAnsi="Times New Roman" w:cs="Times New Roman"/>
          </w:rPr>
          <w:t xml:space="preserve"> file</w:t>
        </w:r>
        <w:r w:rsidR="00A256FD" w:rsidRPr="00A256FD">
          <w:rPr>
            <w:rFonts w:ascii="Times New Roman" w:hAnsi="Times New Roman" w:cs="Times New Roman"/>
          </w:rPr>
          <w:t xml:space="preserve"> </w:t>
        </w:r>
        <w:r w:rsidR="00A256FD">
          <w:rPr>
            <w:rFonts w:ascii="Times New Roman" w:hAnsi="Times New Roman" w:cs="Times New Roman"/>
          </w:rPr>
          <w:t>is</w:t>
        </w:r>
        <w:r w:rsidR="00A256FD" w:rsidRPr="00A256FD">
          <w:rPr>
            <w:rFonts w:ascii="Times New Roman" w:hAnsi="Times New Roman" w:cs="Times New Roman"/>
          </w:rPr>
          <w:t xml:space="preserve"> uploaded) </w:t>
        </w:r>
      </w:ins>
      <w:ins w:id="360" w:author="yangjian" w:date="2023-03-29T16:36:00Z">
        <w:r w:rsidR="00A256FD" w:rsidRPr="00A256FD">
          <w:rPr>
            <w:rFonts w:ascii="Times New Roman" w:hAnsi="Times New Roman" w:cs="Times New Roman"/>
          </w:rPr>
          <w:t xml:space="preserve">analysis </w:t>
        </w:r>
      </w:ins>
      <w:ins w:id="361" w:author="yangjian" w:date="2023-03-29T16:35:00Z">
        <w:r w:rsidR="00A256FD" w:rsidRPr="00A256FD">
          <w:rPr>
            <w:rFonts w:ascii="Times New Roman" w:hAnsi="Times New Roman" w:cs="Times New Roman"/>
          </w:rPr>
          <w:t>results for the top</w:t>
        </w:r>
      </w:ins>
      <w:ins w:id="362" w:author="yangjian" w:date="2023-03-29T16:36:00Z">
        <w:r w:rsidR="00A256FD">
          <w:rPr>
            <w:rFonts w:ascii="Times New Roman" w:hAnsi="Times New Roman" w:cs="Times New Roman"/>
          </w:rPr>
          <w:t>-10 ranked</w:t>
        </w:r>
      </w:ins>
      <w:ins w:id="363" w:author="yangjian" w:date="2023-03-29T16:35:00Z">
        <w:r w:rsidR="00A256FD" w:rsidRPr="00A256FD">
          <w:rPr>
            <w:rFonts w:ascii="Times New Roman" w:hAnsi="Times New Roman" w:cs="Times New Roman"/>
          </w:rPr>
          <w:t xml:space="preserve"> diseases.</w:t>
        </w:r>
      </w:ins>
      <w:ins w:id="364" w:author="yangjian" w:date="2023-03-29T16:37:00Z">
        <w:r w:rsidR="00B73BA0">
          <w:rPr>
            <w:rFonts w:ascii="Times New Roman" w:hAnsi="Times New Roman" w:cs="Times New Roman"/>
          </w:rPr>
          <w:t xml:space="preserve"> </w:t>
        </w:r>
        <w:r w:rsidR="00B73BA0" w:rsidRPr="00B73BA0">
          <w:rPr>
            <w:rFonts w:ascii="Times New Roman" w:hAnsi="Times New Roman" w:cs="Times New Roman"/>
          </w:rPr>
          <w:t xml:space="preserve">Specifically, the analysis results </w:t>
        </w:r>
      </w:ins>
      <w:ins w:id="365" w:author="yangjian" w:date="2023-03-29T16:41:00Z">
        <w:r w:rsidR="00B73BA0">
          <w:rPr>
            <w:rFonts w:ascii="Times New Roman" w:hAnsi="Times New Roman" w:cs="Times New Roman"/>
          </w:rPr>
          <w:t xml:space="preserve">mainly </w:t>
        </w:r>
      </w:ins>
      <w:ins w:id="366" w:author="yangjian" w:date="2023-03-29T16:37:00Z">
        <w:r w:rsidR="00B73BA0" w:rsidRPr="00B73BA0">
          <w:rPr>
            <w:rFonts w:ascii="Times New Roman" w:hAnsi="Times New Roman" w:cs="Times New Roman"/>
          </w:rPr>
          <w:t>include</w:t>
        </w:r>
      </w:ins>
      <w:ins w:id="367" w:author="yangjian" w:date="2023-03-29T16:38:00Z">
        <w:r w:rsidR="00B73BA0">
          <w:rPr>
            <w:rFonts w:ascii="Times New Roman" w:hAnsi="Times New Roman" w:cs="Times New Roman"/>
          </w:rPr>
          <w:t xml:space="preserve"> </w:t>
        </w:r>
        <w:r w:rsidR="00B73BA0" w:rsidRPr="00B73BA0">
          <w:rPr>
            <w:rFonts w:ascii="Times New Roman" w:hAnsi="Times New Roman" w:cs="Times New Roman"/>
          </w:rPr>
          <w:t xml:space="preserve">the prior probability </w:t>
        </w:r>
        <w:r w:rsidR="00B73BA0">
          <w:rPr>
            <w:rFonts w:ascii="Times New Roman" w:hAnsi="Times New Roman" w:cs="Times New Roman"/>
          </w:rPr>
          <w:t xml:space="preserve">(evaluated by </w:t>
        </w:r>
      </w:ins>
      <w:ins w:id="368" w:author="yangjian" w:date="2023-03-29T16:39:00Z">
        <w:r w:rsidR="00B73BA0">
          <w:rPr>
            <w:rFonts w:ascii="Times New Roman" w:hAnsi="Times New Roman" w:cs="Times New Roman"/>
          </w:rPr>
          <w:t xml:space="preserve">its </w:t>
        </w:r>
      </w:ins>
      <w:ins w:id="369" w:author="yangjian" w:date="2023-03-29T16:38:00Z">
        <w:r w:rsidR="00B73BA0" w:rsidRPr="00B73BA0">
          <w:rPr>
            <w:rFonts w:ascii="Times New Roman" w:hAnsi="Times New Roman" w:cs="Times New Roman"/>
          </w:rPr>
          <w:t>point prevalence)</w:t>
        </w:r>
        <w:r w:rsidR="00B73BA0">
          <w:rPr>
            <w:rFonts w:ascii="Times New Roman" w:hAnsi="Times New Roman" w:cs="Times New Roman"/>
          </w:rPr>
          <w:t xml:space="preserve"> and</w:t>
        </w:r>
        <w:r w:rsidR="00B73BA0" w:rsidRPr="00B73BA0">
          <w:rPr>
            <w:rFonts w:ascii="Times New Roman" w:hAnsi="Times New Roman" w:cs="Times New Roman"/>
          </w:rPr>
          <w:t xml:space="preserve"> posterior probability of </w:t>
        </w:r>
      </w:ins>
      <w:ins w:id="370" w:author="yangjian" w:date="2023-03-29T16:39:00Z">
        <w:r w:rsidR="00B73BA0">
          <w:rPr>
            <w:rFonts w:ascii="Times New Roman" w:hAnsi="Times New Roman" w:cs="Times New Roman"/>
          </w:rPr>
          <w:t>tested</w:t>
        </w:r>
      </w:ins>
      <w:ins w:id="371" w:author="yangjian" w:date="2023-03-29T16:38:00Z">
        <w:r w:rsidR="00B73BA0" w:rsidRPr="00B73BA0">
          <w:rPr>
            <w:rFonts w:ascii="Times New Roman" w:hAnsi="Times New Roman" w:cs="Times New Roman"/>
          </w:rPr>
          <w:t xml:space="preserve"> disease</w:t>
        </w:r>
      </w:ins>
      <w:ins w:id="372" w:author="yangjian" w:date="2023-03-29T16:39:00Z">
        <w:r w:rsidR="00B73BA0">
          <w:rPr>
            <w:rFonts w:ascii="Times New Roman" w:hAnsi="Times New Roman" w:cs="Times New Roman"/>
          </w:rPr>
          <w:t xml:space="preserve">, </w:t>
        </w:r>
        <w:r w:rsidR="00B73BA0" w:rsidRPr="00B73BA0">
          <w:rPr>
            <w:rFonts w:ascii="Times New Roman" w:hAnsi="Times New Roman" w:cs="Times New Roman"/>
          </w:rPr>
          <w:t>the disease-patient phenotyp</w:t>
        </w:r>
        <w:r w:rsidR="00B73BA0">
          <w:rPr>
            <w:rFonts w:ascii="Times New Roman" w:hAnsi="Times New Roman" w:cs="Times New Roman"/>
          </w:rPr>
          <w:t>ic</w:t>
        </w:r>
        <w:r w:rsidR="00B73BA0" w:rsidRPr="00B73BA0">
          <w:rPr>
            <w:rFonts w:ascii="Times New Roman" w:hAnsi="Times New Roman" w:cs="Times New Roman"/>
          </w:rPr>
          <w:t xml:space="preserve"> match </w:t>
        </w:r>
        <w:r w:rsidR="00B73BA0">
          <w:rPr>
            <w:rFonts w:ascii="Times New Roman" w:hAnsi="Times New Roman" w:cs="Times New Roman"/>
          </w:rPr>
          <w:t xml:space="preserve">ratio, </w:t>
        </w:r>
      </w:ins>
      <w:ins w:id="373" w:author="yangjian" w:date="2023-03-29T16:40:00Z">
        <w:r w:rsidR="00B73BA0" w:rsidRPr="00B73BA0">
          <w:rPr>
            <w:rFonts w:ascii="Times New Roman" w:hAnsi="Times New Roman" w:cs="Times New Roman"/>
          </w:rPr>
          <w:t xml:space="preserve">and likelihood ratio scores of </w:t>
        </w:r>
        <w:r w:rsidR="00B73BA0">
          <w:rPr>
            <w:rFonts w:ascii="Times New Roman" w:hAnsi="Times New Roman" w:cs="Times New Roman"/>
          </w:rPr>
          <w:t>collected</w:t>
        </w:r>
        <w:r w:rsidR="00B73BA0" w:rsidRPr="00B73BA0">
          <w:rPr>
            <w:rFonts w:ascii="Times New Roman" w:hAnsi="Times New Roman" w:cs="Times New Roman"/>
          </w:rPr>
          <w:t xml:space="preserve"> phenotypes and disease-causing gene</w:t>
        </w:r>
        <w:r w:rsidR="00B73BA0">
          <w:rPr>
            <w:rFonts w:ascii="Times New Roman" w:hAnsi="Times New Roman" w:cs="Times New Roman"/>
          </w:rPr>
          <w:t>s</w:t>
        </w:r>
        <w:r w:rsidR="00B73BA0" w:rsidRPr="00B73BA0">
          <w:rPr>
            <w:rFonts w:ascii="Times New Roman" w:hAnsi="Times New Roman" w:cs="Times New Roman"/>
          </w:rPr>
          <w:t>.</w:t>
        </w:r>
      </w:ins>
    </w:p>
    <w:p w14:paraId="2BB6360B" w14:textId="0FD27050" w:rsidR="001149ED" w:rsidRDefault="001149ED">
      <w:pPr>
        <w:pStyle w:val="af1"/>
        <w:numPr>
          <w:ilvl w:val="0"/>
          <w:numId w:val="3"/>
        </w:numPr>
        <w:ind w:firstLineChars="0"/>
        <w:rPr>
          <w:ins w:id="374" w:author="yangjian" w:date="2023-03-29T16:10:00Z"/>
          <w:rFonts w:ascii="Times New Roman" w:hAnsi="Times New Roman" w:cs="Times New Roman"/>
        </w:rPr>
        <w:pPrChange w:id="375" w:author="yangjian" w:date="2023-03-29T16:12:00Z">
          <w:pPr>
            <w:pStyle w:val="af1"/>
            <w:numPr>
              <w:numId w:val="2"/>
            </w:numPr>
            <w:ind w:left="420" w:firstLineChars="0" w:hanging="420"/>
          </w:pPr>
        </w:pPrChange>
      </w:pPr>
      <w:ins w:id="376" w:author="yangjian" w:date="2023-03-29T16:10:00Z">
        <w:r w:rsidRPr="00E114ED">
          <w:rPr>
            <w:rFonts w:ascii="Times New Roman" w:hAnsi="Times New Roman" w:cs="Times New Roman"/>
          </w:rPr>
          <w:t>Diagnos</w:t>
        </w:r>
        <w:r>
          <w:rPr>
            <w:rFonts w:ascii="Times New Roman" w:hAnsi="Times New Roman" w:cs="Times New Roman"/>
          </w:rPr>
          <w:t>tic</w:t>
        </w:r>
        <w:r w:rsidRPr="00E114ED">
          <w:rPr>
            <w:rFonts w:ascii="Times New Roman" w:hAnsi="Times New Roman" w:cs="Times New Roman"/>
          </w:rPr>
          <w:t xml:space="preserve"> state</w:t>
        </w:r>
        <w:r w:rsidRPr="001149ED">
          <w:rPr>
            <w:rFonts w:ascii="Times New Roman" w:hAnsi="Times New Roman" w:cs="Times New Roman"/>
          </w:rPr>
          <w:t xml:space="preserve"> module</w:t>
        </w:r>
      </w:ins>
      <w:ins w:id="377" w:author="yangjian" w:date="2023-03-31T17:03:00Z">
        <w:r w:rsidR="00983193">
          <w:rPr>
            <w:rFonts w:ascii="Times New Roman" w:hAnsi="Times New Roman" w:cs="Times New Roman"/>
          </w:rPr>
          <w:t xml:space="preserve"> (Fig. 2b</w:t>
        </w:r>
      </w:ins>
      <w:ins w:id="378" w:author="yangjian" w:date="2023-03-31T18:19:00Z">
        <w:r w:rsidR="00745458">
          <w:rPr>
            <w:rFonts w:ascii="Times New Roman" w:hAnsi="Times New Roman" w:cs="Times New Roman"/>
          </w:rPr>
          <w:t>, part 3</w:t>
        </w:r>
      </w:ins>
      <w:ins w:id="379" w:author="yangjian" w:date="2023-03-31T17:03:00Z">
        <w:r w:rsidR="00983193">
          <w:rPr>
            <w:rFonts w:ascii="Times New Roman" w:hAnsi="Times New Roman" w:cs="Times New Roman"/>
          </w:rPr>
          <w:t>)</w:t>
        </w:r>
      </w:ins>
      <w:ins w:id="380" w:author="yangjian" w:date="2023-03-29T16:42:00Z">
        <w:r w:rsidR="00F76D9C">
          <w:rPr>
            <w:rFonts w:ascii="Times New Roman" w:hAnsi="Times New Roman" w:cs="Times New Roman"/>
          </w:rPr>
          <w:t>, which indicates</w:t>
        </w:r>
        <w:r w:rsidR="00F76D9C" w:rsidRPr="00F76D9C">
          <w:rPr>
            <w:rFonts w:ascii="Times New Roman" w:hAnsi="Times New Roman" w:cs="Times New Roman"/>
          </w:rPr>
          <w:t xml:space="preserve"> the real-time diagnostic status</w:t>
        </w:r>
      </w:ins>
      <w:ins w:id="381" w:author="yangjian" w:date="2023-03-29T16:45:00Z">
        <w:r w:rsidR="00F76D9C">
          <w:rPr>
            <w:rFonts w:ascii="Times New Roman" w:hAnsi="Times New Roman" w:cs="Times New Roman"/>
          </w:rPr>
          <w:t xml:space="preserve">, mainly includes a </w:t>
        </w:r>
        <w:r w:rsidR="00F76D9C" w:rsidRPr="00F76D9C">
          <w:rPr>
            <w:rFonts w:ascii="Times New Roman" w:hAnsi="Times New Roman" w:cs="Times New Roman"/>
          </w:rPr>
          <w:t xml:space="preserve">four-dimensional </w:t>
        </w:r>
        <w:r w:rsidR="00F76D9C">
          <w:rPr>
            <w:rFonts w:ascii="Times New Roman" w:hAnsi="Times New Roman" w:cs="Times New Roman"/>
          </w:rPr>
          <w:t>(</w:t>
        </w:r>
      </w:ins>
      <w:ins w:id="382" w:author="yangjian" w:date="2023-03-29T16:47:00Z">
        <w:r w:rsidR="001E63E9">
          <w:rPr>
            <w:rFonts w:ascii="Times New Roman" w:hAnsi="Times New Roman" w:cs="Times New Roman"/>
          </w:rPr>
          <w:t xml:space="preserve">the </w:t>
        </w:r>
        <w:r w:rsidR="001E63E9" w:rsidRPr="00B73BA0">
          <w:rPr>
            <w:rFonts w:ascii="Times New Roman" w:hAnsi="Times New Roman" w:cs="Times New Roman"/>
          </w:rPr>
          <w:t>posterior probability</w:t>
        </w:r>
        <w:r w:rsidR="001E63E9">
          <w:rPr>
            <w:rFonts w:ascii="Times New Roman" w:hAnsi="Times New Roman" w:cs="Times New Roman"/>
          </w:rPr>
          <w:t xml:space="preserve"> and </w:t>
        </w:r>
      </w:ins>
      <w:ins w:id="383" w:author="yangjian" w:date="2023-04-02T20:55:00Z">
        <w:r w:rsidR="00903D28" w:rsidRPr="00B73BA0">
          <w:rPr>
            <w:rFonts w:ascii="Times New Roman" w:hAnsi="Times New Roman" w:cs="Times New Roman"/>
          </w:rPr>
          <w:t>phenotyp</w:t>
        </w:r>
        <w:r w:rsidR="00903D28">
          <w:rPr>
            <w:rFonts w:ascii="Times New Roman" w:hAnsi="Times New Roman" w:cs="Times New Roman"/>
          </w:rPr>
          <w:t>ic</w:t>
        </w:r>
        <w:r w:rsidR="00903D28" w:rsidRPr="00B73BA0">
          <w:rPr>
            <w:rFonts w:ascii="Times New Roman" w:hAnsi="Times New Roman" w:cs="Times New Roman"/>
          </w:rPr>
          <w:t xml:space="preserve"> </w:t>
        </w:r>
      </w:ins>
      <w:ins w:id="384" w:author="yangjian" w:date="2023-03-29T16:47:00Z">
        <w:r w:rsidR="001E63E9">
          <w:rPr>
            <w:rFonts w:ascii="Times New Roman" w:hAnsi="Times New Roman" w:cs="Times New Roman"/>
          </w:rPr>
          <w:t xml:space="preserve">match ratio of </w:t>
        </w:r>
      </w:ins>
      <w:ins w:id="385" w:author="yangjian" w:date="2023-04-02T20:54:00Z">
        <w:r w:rsidR="002C1F69">
          <w:rPr>
            <w:rFonts w:ascii="Times New Roman" w:hAnsi="Times New Roman" w:cs="Times New Roman"/>
          </w:rPr>
          <w:t>the first-ranked</w:t>
        </w:r>
      </w:ins>
      <w:ins w:id="386" w:author="yangjian" w:date="2023-03-29T16:47:00Z">
        <w:r w:rsidR="001E63E9">
          <w:rPr>
            <w:rFonts w:ascii="Times New Roman" w:hAnsi="Times New Roman" w:cs="Times New Roman"/>
          </w:rPr>
          <w:t xml:space="preserve"> disease, the ent</w:t>
        </w:r>
      </w:ins>
      <w:ins w:id="387" w:author="yangjian" w:date="2023-03-29T16:48:00Z">
        <w:r w:rsidR="001E63E9">
          <w:rPr>
            <w:rFonts w:ascii="Times New Roman" w:hAnsi="Times New Roman" w:cs="Times New Roman"/>
          </w:rPr>
          <w:t>ropy and Gini index calculated from</w:t>
        </w:r>
      </w:ins>
      <w:ins w:id="388" w:author="yangjian" w:date="2023-03-29T16:49:00Z">
        <w:r w:rsidR="001E63E9">
          <w:rPr>
            <w:rFonts w:ascii="Times New Roman" w:hAnsi="Times New Roman" w:cs="Times New Roman"/>
          </w:rPr>
          <w:t xml:space="preserve"> </w:t>
        </w:r>
        <w:r w:rsidR="001E63E9" w:rsidRPr="00E464A9">
          <w:rPr>
            <w:rFonts w:ascii="Times New Roman" w:hAnsi="Times New Roman" w:cs="Times New Roman"/>
            <w:szCs w:val="21"/>
          </w:rPr>
          <w:t>posterior probability</w:t>
        </w:r>
        <w:r w:rsidR="001E63E9">
          <w:rPr>
            <w:rFonts w:ascii="Times New Roman" w:hAnsi="Times New Roman" w:cs="Times New Roman"/>
            <w:szCs w:val="21"/>
          </w:rPr>
          <w:t xml:space="preserve"> distribution of all tested diseases</w:t>
        </w:r>
      </w:ins>
      <w:ins w:id="389" w:author="yangjian" w:date="2023-03-29T16:45:00Z">
        <w:r w:rsidR="00F76D9C">
          <w:rPr>
            <w:rFonts w:ascii="Times New Roman" w:hAnsi="Times New Roman" w:cs="Times New Roman"/>
          </w:rPr>
          <w:t xml:space="preserve">) </w:t>
        </w:r>
        <w:r w:rsidR="00F76D9C" w:rsidRPr="00F76D9C">
          <w:rPr>
            <w:rFonts w:ascii="Times New Roman" w:hAnsi="Times New Roman" w:cs="Times New Roman"/>
          </w:rPr>
          <w:t>radar chart</w:t>
        </w:r>
      </w:ins>
      <w:ins w:id="390" w:author="yangjian" w:date="2023-03-29T16:46:00Z">
        <w:r w:rsidR="00F76D9C">
          <w:rPr>
            <w:rFonts w:ascii="Times New Roman" w:hAnsi="Times New Roman" w:cs="Times New Roman"/>
          </w:rPr>
          <w:t xml:space="preserve">, </w:t>
        </w:r>
        <w:r w:rsidR="00F76D9C" w:rsidRPr="00F76D9C">
          <w:rPr>
            <w:rFonts w:ascii="Times New Roman" w:hAnsi="Times New Roman" w:cs="Times New Roman"/>
          </w:rPr>
          <w:t xml:space="preserve">where </w:t>
        </w:r>
      </w:ins>
      <w:ins w:id="391" w:author="yangjian" w:date="2023-03-29T16:47:00Z">
        <w:r w:rsidR="001E63E9">
          <w:rPr>
            <w:rFonts w:ascii="Times New Roman" w:hAnsi="Times New Roman" w:cs="Times New Roman"/>
          </w:rPr>
          <w:t>a</w:t>
        </w:r>
      </w:ins>
      <w:ins w:id="392" w:author="yangjian" w:date="2023-03-29T16:46:00Z">
        <w:r w:rsidR="00F76D9C" w:rsidRPr="00F76D9C">
          <w:rPr>
            <w:rFonts w:ascii="Times New Roman" w:hAnsi="Times New Roman" w:cs="Times New Roman"/>
          </w:rPr>
          <w:t xml:space="preserve"> larger area </w:t>
        </w:r>
        <w:r w:rsidR="00F76D9C">
          <w:rPr>
            <w:rFonts w:ascii="Times New Roman" w:hAnsi="Times New Roman" w:cs="Times New Roman"/>
          </w:rPr>
          <w:t>represents a</w:t>
        </w:r>
        <w:r w:rsidR="00F76D9C" w:rsidRPr="00F76D9C">
          <w:rPr>
            <w:rFonts w:ascii="Times New Roman" w:hAnsi="Times New Roman" w:cs="Times New Roman"/>
          </w:rPr>
          <w:t xml:space="preserve"> lower diagnostic uncertainty</w:t>
        </w:r>
        <w:r w:rsidR="001E63E9">
          <w:rPr>
            <w:rFonts w:ascii="Times New Roman" w:hAnsi="Times New Roman" w:cs="Times New Roman"/>
          </w:rPr>
          <w:t>.</w:t>
        </w:r>
      </w:ins>
    </w:p>
    <w:p w14:paraId="45790181" w14:textId="06C41B1F" w:rsidR="001149ED" w:rsidRPr="001E63E9" w:rsidRDefault="001149ED">
      <w:pPr>
        <w:pStyle w:val="af1"/>
        <w:numPr>
          <w:ilvl w:val="0"/>
          <w:numId w:val="3"/>
        </w:numPr>
        <w:ind w:firstLineChars="0"/>
        <w:pPrChange w:id="393" w:author="yangjian" w:date="2023-03-29T16:12:00Z">
          <w:pPr/>
        </w:pPrChange>
      </w:pPr>
      <w:ins w:id="394" w:author="yangjian" w:date="2023-03-29T16:10:00Z">
        <w:r w:rsidRPr="00E114ED">
          <w:rPr>
            <w:rFonts w:ascii="Times New Roman" w:hAnsi="Times New Roman" w:cs="Times New Roman"/>
          </w:rPr>
          <w:t>Patient phenotyp</w:t>
        </w:r>
        <w:r>
          <w:rPr>
            <w:rFonts w:ascii="Times New Roman" w:hAnsi="Times New Roman" w:cs="Times New Roman"/>
          </w:rPr>
          <w:t>ic</w:t>
        </w:r>
        <w:r w:rsidRPr="00E114ED">
          <w:rPr>
            <w:rFonts w:ascii="Times New Roman" w:hAnsi="Times New Roman" w:cs="Times New Roman"/>
          </w:rPr>
          <w:t xml:space="preserve"> state</w:t>
        </w:r>
        <w:r w:rsidRPr="001149ED">
          <w:rPr>
            <w:rFonts w:ascii="Times New Roman" w:hAnsi="Times New Roman" w:cs="Times New Roman"/>
          </w:rPr>
          <w:t xml:space="preserve"> module</w:t>
        </w:r>
      </w:ins>
      <w:ins w:id="395" w:author="yangjian" w:date="2023-03-31T17:03:00Z">
        <w:r w:rsidR="00983193">
          <w:rPr>
            <w:rFonts w:ascii="Times New Roman" w:hAnsi="Times New Roman" w:cs="Times New Roman"/>
          </w:rPr>
          <w:t xml:space="preserve"> (Fig. 2b</w:t>
        </w:r>
      </w:ins>
      <w:ins w:id="396" w:author="yangjian" w:date="2023-03-31T18:19:00Z">
        <w:r w:rsidR="00745458">
          <w:rPr>
            <w:rFonts w:ascii="Times New Roman" w:hAnsi="Times New Roman" w:cs="Times New Roman"/>
          </w:rPr>
          <w:t>, part 4</w:t>
        </w:r>
      </w:ins>
      <w:ins w:id="397" w:author="yangjian" w:date="2023-03-31T17:03:00Z">
        <w:r w:rsidR="00983193">
          <w:rPr>
            <w:rFonts w:ascii="Times New Roman" w:hAnsi="Times New Roman" w:cs="Times New Roman"/>
          </w:rPr>
          <w:t>)</w:t>
        </w:r>
      </w:ins>
      <w:ins w:id="398" w:author="yangjian" w:date="2023-03-29T16:50:00Z">
        <w:r w:rsidR="001E63E9">
          <w:rPr>
            <w:rFonts w:ascii="Times New Roman" w:hAnsi="Times New Roman" w:cs="Times New Roman"/>
          </w:rPr>
          <w:t xml:space="preserve">, mainly a </w:t>
        </w:r>
        <w:r w:rsidR="001E63E9" w:rsidRPr="001E63E9">
          <w:rPr>
            <w:rFonts w:ascii="Times New Roman" w:hAnsi="Times New Roman" w:cs="Times New Roman"/>
          </w:rPr>
          <w:t>sunburst chart of patient phenotype features</w:t>
        </w:r>
      </w:ins>
      <w:ins w:id="399" w:author="yangjian" w:date="2023-03-29T16:51:00Z">
        <w:r w:rsidR="001E63E9">
          <w:rPr>
            <w:rFonts w:ascii="Times New Roman" w:hAnsi="Times New Roman" w:cs="Times New Roman"/>
          </w:rPr>
          <w:t xml:space="preserve"> </w:t>
        </w:r>
        <w:r w:rsidR="001E63E9" w:rsidRPr="001E63E9">
          <w:rPr>
            <w:rFonts w:ascii="Times New Roman" w:hAnsi="Times New Roman" w:cs="Times New Roman"/>
          </w:rPr>
          <w:t>drawn</w:t>
        </w:r>
        <w:r w:rsidR="001E63E9">
          <w:rPr>
            <w:rFonts w:ascii="Times New Roman" w:hAnsi="Times New Roman" w:cs="Times New Roman"/>
          </w:rPr>
          <w:t xml:space="preserve"> based on </w:t>
        </w:r>
      </w:ins>
      <w:ins w:id="400" w:author="yangjian" w:date="2023-03-31T10:11:00Z">
        <w:r w:rsidR="00B91555">
          <w:rPr>
            <w:rFonts w:ascii="Times New Roman" w:hAnsi="Times New Roman" w:cs="Times New Roman"/>
          </w:rPr>
          <w:t xml:space="preserve">the </w:t>
        </w:r>
      </w:ins>
      <w:ins w:id="401" w:author="yangjian" w:date="2023-03-29T16:51:00Z">
        <w:r w:rsidR="001E63E9" w:rsidRPr="001E63E9">
          <w:rPr>
            <w:rFonts w:ascii="Times New Roman" w:hAnsi="Times New Roman" w:cs="Times New Roman"/>
          </w:rPr>
          <w:t>HPO</w:t>
        </w:r>
        <w:r w:rsidR="001E63E9">
          <w:rPr>
            <w:rFonts w:ascii="Times New Roman" w:hAnsi="Times New Roman" w:cs="Times New Roman"/>
          </w:rPr>
          <w:t xml:space="preserve"> struc</w:t>
        </w:r>
      </w:ins>
      <w:ins w:id="402" w:author="yangjian" w:date="2023-03-29T16:52:00Z">
        <w:r w:rsidR="001E63E9">
          <w:rPr>
            <w:rFonts w:ascii="Times New Roman" w:hAnsi="Times New Roman" w:cs="Times New Roman"/>
          </w:rPr>
          <w:t>ture</w:t>
        </w:r>
      </w:ins>
      <w:ins w:id="403" w:author="yangjian" w:date="2023-03-29T16:51:00Z">
        <w:r w:rsidR="001E63E9" w:rsidRPr="001E63E9">
          <w:rPr>
            <w:rFonts w:ascii="Times New Roman" w:hAnsi="Times New Roman" w:cs="Times New Roman"/>
          </w:rPr>
          <w:t xml:space="preserve"> and annotation propagation rule</w:t>
        </w:r>
      </w:ins>
      <w:ins w:id="404" w:author="yangjian" w:date="2023-03-31T10:11:00Z">
        <w:r w:rsidR="00B91555">
          <w:rPr>
            <w:rFonts w:ascii="Times New Roman" w:hAnsi="Times New Roman" w:cs="Times New Roman"/>
          </w:rPr>
          <w:t xml:space="preserve"> [39]</w:t>
        </w:r>
      </w:ins>
      <w:ins w:id="405" w:author="yangjian" w:date="2023-03-29T16:52:00Z">
        <w:r w:rsidR="001E63E9">
          <w:rPr>
            <w:rFonts w:ascii="Times New Roman" w:hAnsi="Times New Roman" w:cs="Times New Roman"/>
          </w:rPr>
          <w:t>.</w:t>
        </w:r>
      </w:ins>
    </w:p>
    <w:p w14:paraId="35FEBCA9" w14:textId="60BFA1DA" w:rsidR="001C475E" w:rsidRPr="001B21BD" w:rsidRDefault="00E114ED" w:rsidP="001E63E9">
      <w:pPr>
        <w:rPr>
          <w:rFonts w:ascii="Times New Roman" w:hAnsi="Times New Roman" w:cs="Times New Roman"/>
        </w:rPr>
      </w:pPr>
      <w:del w:id="406" w:author="yangjian" w:date="2023-03-29T16:53:00Z">
        <w:r w:rsidRPr="00E114ED" w:rsidDel="001E63E9">
          <w:rPr>
            <w:rFonts w:ascii="Times New Roman" w:hAnsi="Times New Roman" w:cs="Times New Roman"/>
          </w:rPr>
          <w:delText xml:space="preserve">RDmaster's dialogue diagnosis phase features comprehensive, multi-dimensional data visualization support. The user interface for this phase is divided into five modules, each with a specific function: (i) Disease evaluation view, which provides detailed diagnostic results for the top candidate rare diseases, including prevalence class, a posterior probability bar, a disease-patient phenotypic matching rate bar, and a histogram of the likelihood ratio of each tested feature (i.e. collected phenotypes and disease-causing gene); (ii) Diagnosis state view, which primarily displays the real-time diagnostic status using a four-dimensional radar chart, the larger the area of which indicates a lower level of diagnostic uncertainty; (iii) Dialogue Q&amp;A view, which facilitates human-computer interaction through phenotype-oriented questions and answers; (iv) Patient phenotype state view, which is an HPO-based sunburst diagram that reflects the patient's phenotypic characteristics; and (v) Dialogue history view, which is a list of collected patient phenotypes in conversation order. </w:delText>
        </w:r>
      </w:del>
      <w:r w:rsidRPr="00E114ED">
        <w:rPr>
          <w:rFonts w:ascii="Times New Roman" w:hAnsi="Times New Roman" w:cs="Times New Roman"/>
        </w:rPr>
        <w:t xml:space="preserve">These modules are updated in real-time during </w:t>
      </w:r>
      <w:del w:id="407" w:author="yangjian" w:date="2023-03-29T16:53:00Z">
        <w:r w:rsidRPr="00E114ED" w:rsidDel="001E63E9">
          <w:rPr>
            <w:rFonts w:ascii="Times New Roman" w:hAnsi="Times New Roman" w:cs="Times New Roman"/>
          </w:rPr>
          <w:delText xml:space="preserve">the </w:delText>
        </w:r>
      </w:del>
      <w:r w:rsidRPr="00E114ED">
        <w:rPr>
          <w:rFonts w:ascii="Times New Roman" w:hAnsi="Times New Roman" w:cs="Times New Roman"/>
        </w:rPr>
        <w:t>Q&amp;A</w:t>
      </w:r>
      <w:del w:id="408" w:author="yangjian" w:date="2023-03-29T16:53:00Z">
        <w:r w:rsidRPr="00E114ED" w:rsidDel="001E63E9">
          <w:rPr>
            <w:rFonts w:ascii="Times New Roman" w:hAnsi="Times New Roman" w:cs="Times New Roman"/>
          </w:rPr>
          <w:delText xml:space="preserve"> dialogue</w:delText>
        </w:r>
      </w:del>
      <w:r w:rsidRPr="00E114ED">
        <w:rPr>
          <w:rFonts w:ascii="Times New Roman" w:hAnsi="Times New Roman" w:cs="Times New Roman"/>
        </w:rPr>
        <w:t xml:space="preserve">, leveraging Spring context and Caffeine caching technologies in </w:t>
      </w:r>
      <w:del w:id="409" w:author="yangjian" w:date="2023-03-29T16:54:00Z">
        <w:r w:rsidRPr="00E114ED" w:rsidDel="001E63E9">
          <w:rPr>
            <w:rFonts w:ascii="Times New Roman" w:hAnsi="Times New Roman" w:cs="Times New Roman"/>
          </w:rPr>
          <w:delText xml:space="preserve">the </w:delText>
        </w:r>
      </w:del>
      <w:ins w:id="410" w:author="yangjian" w:date="2023-03-29T16:54:00Z">
        <w:r w:rsidR="001E63E9">
          <w:rPr>
            <w:rFonts w:ascii="Times New Roman" w:hAnsi="Times New Roman" w:cs="Times New Roman"/>
          </w:rPr>
          <w:t>our</w:t>
        </w:r>
        <w:r w:rsidR="001E63E9" w:rsidRPr="00E114ED">
          <w:rPr>
            <w:rFonts w:ascii="Times New Roman" w:hAnsi="Times New Roman" w:cs="Times New Roman"/>
          </w:rPr>
          <w:t xml:space="preserve"> </w:t>
        </w:r>
      </w:ins>
      <w:r w:rsidRPr="00E114ED">
        <w:rPr>
          <w:rFonts w:ascii="Times New Roman" w:hAnsi="Times New Roman" w:cs="Times New Roman"/>
        </w:rPr>
        <w:t xml:space="preserve">back-end service to </w:t>
      </w:r>
      <w:del w:id="411" w:author="yangjian" w:date="2023-04-02T21:04:00Z">
        <w:r w:rsidRPr="00E114ED" w:rsidDel="00C46BA3">
          <w:rPr>
            <w:rFonts w:ascii="Times New Roman" w:hAnsi="Times New Roman" w:cs="Times New Roman"/>
          </w:rPr>
          <w:delText xml:space="preserve">minimize </w:delText>
        </w:r>
      </w:del>
      <w:ins w:id="412" w:author="yangjian" w:date="2023-04-02T21:04:00Z">
        <w:r w:rsidR="00C46BA3">
          <w:rPr>
            <w:rFonts w:ascii="Times New Roman" w:hAnsi="Times New Roman" w:cs="Times New Roman"/>
          </w:rPr>
          <w:t>reduce</w:t>
        </w:r>
        <w:r w:rsidR="00C46BA3" w:rsidRPr="00E114ED">
          <w:rPr>
            <w:rFonts w:ascii="Times New Roman" w:hAnsi="Times New Roman" w:cs="Times New Roman"/>
          </w:rPr>
          <w:t xml:space="preserve"> </w:t>
        </w:r>
      </w:ins>
      <w:r w:rsidRPr="00E114ED">
        <w:rPr>
          <w:rFonts w:ascii="Times New Roman" w:hAnsi="Times New Roman" w:cs="Times New Roman"/>
        </w:rPr>
        <w:t>request</w:t>
      </w:r>
      <w:ins w:id="413" w:author="yangjian" w:date="2023-03-29T16:54:00Z">
        <w:r w:rsidR="001E63E9">
          <w:rPr>
            <w:rFonts w:ascii="Times New Roman" w:hAnsi="Times New Roman" w:cs="Times New Roman"/>
          </w:rPr>
          <w:t>/resp</w:t>
        </w:r>
      </w:ins>
      <w:ins w:id="414" w:author="yangjian" w:date="2023-03-29T16:55:00Z">
        <w:r w:rsidR="001E63E9">
          <w:rPr>
            <w:rFonts w:ascii="Times New Roman" w:hAnsi="Times New Roman" w:cs="Times New Roman"/>
          </w:rPr>
          <w:t>onse</w:t>
        </w:r>
      </w:ins>
      <w:r w:rsidRPr="00E114ED">
        <w:rPr>
          <w:rFonts w:ascii="Times New Roman" w:hAnsi="Times New Roman" w:cs="Times New Roman"/>
        </w:rPr>
        <w:t xml:space="preserve"> time</w:t>
      </w:r>
      <w:del w:id="415" w:author="yangjian" w:date="2023-03-29T16:55:00Z">
        <w:r w:rsidRPr="00E114ED" w:rsidDel="001E63E9">
          <w:rPr>
            <w:rFonts w:ascii="Times New Roman" w:hAnsi="Times New Roman" w:cs="Times New Roman"/>
          </w:rPr>
          <w:delText>s</w:delText>
        </w:r>
      </w:del>
      <w:del w:id="416" w:author="yangjian" w:date="2023-04-02T20:58:00Z">
        <w:r w:rsidRPr="00E114ED" w:rsidDel="00903D28">
          <w:rPr>
            <w:rFonts w:ascii="Times New Roman" w:hAnsi="Times New Roman" w:cs="Times New Roman"/>
          </w:rPr>
          <w:delText xml:space="preserve"> and enable real-time conversations</w:delText>
        </w:r>
      </w:del>
      <w:r w:rsidRPr="00E114ED">
        <w:rPr>
          <w:rFonts w:ascii="Times New Roman" w:hAnsi="Times New Roman" w:cs="Times New Roman"/>
        </w:rPr>
        <w:t xml:space="preserve">, allowing our agent to ask </w:t>
      </w:r>
      <w:ins w:id="417" w:author="yangjian" w:date="2023-03-29T16:56:00Z">
        <w:r w:rsidR="001E63E9" w:rsidRPr="001E63E9">
          <w:rPr>
            <w:rFonts w:ascii="Times New Roman" w:hAnsi="Times New Roman" w:cs="Times New Roman"/>
          </w:rPr>
          <w:t>a new</w:t>
        </w:r>
      </w:ins>
      <w:del w:id="418" w:author="yangjian" w:date="2023-03-29T16:56:00Z">
        <w:r w:rsidRPr="00E114ED" w:rsidDel="001E63E9">
          <w:rPr>
            <w:rFonts w:ascii="Times New Roman" w:hAnsi="Times New Roman" w:cs="Times New Roman"/>
          </w:rPr>
          <w:delText>the next</w:delText>
        </w:r>
      </w:del>
      <w:r w:rsidRPr="00E114ED">
        <w:rPr>
          <w:rFonts w:ascii="Times New Roman" w:hAnsi="Times New Roman" w:cs="Times New Roman"/>
        </w:rPr>
        <w:t xml:space="preserve"> question within a </w:t>
      </w:r>
      <w:ins w:id="419" w:author="yangjian" w:date="2023-03-29T16:56:00Z">
        <w:r w:rsidR="001E63E9" w:rsidRPr="001E63E9">
          <w:rPr>
            <w:rFonts w:ascii="Times New Roman" w:hAnsi="Times New Roman" w:cs="Times New Roman"/>
          </w:rPr>
          <w:t xml:space="preserve">few </w:t>
        </w:r>
      </w:ins>
      <w:del w:id="420" w:author="yangjian" w:date="2023-03-29T16:56:00Z">
        <w:r w:rsidRPr="00E114ED" w:rsidDel="001E63E9">
          <w:rPr>
            <w:rFonts w:ascii="Times New Roman" w:hAnsi="Times New Roman" w:cs="Times New Roman"/>
          </w:rPr>
          <w:delText xml:space="preserve">matter of </w:delText>
        </w:r>
      </w:del>
      <w:r w:rsidRPr="00E114ED">
        <w:rPr>
          <w:rFonts w:ascii="Times New Roman" w:hAnsi="Times New Roman" w:cs="Times New Roman"/>
        </w:rPr>
        <w:t>seconds after receiving user feedback.</w:t>
      </w:r>
      <w:ins w:id="421" w:author="yangjian" w:date="2023-04-02T20:58:00Z">
        <w:r w:rsidR="00903D28">
          <w:rPr>
            <w:rFonts w:ascii="Times New Roman" w:hAnsi="Times New Roman" w:cs="Times New Roman"/>
          </w:rPr>
          <w:t xml:space="preserve"> </w:t>
        </w:r>
      </w:ins>
      <w:ins w:id="422" w:author="yangjian" w:date="2023-04-02T21:01:00Z">
        <w:r w:rsidR="00903D28" w:rsidRPr="00903D28">
          <w:rPr>
            <w:rFonts w:ascii="Times New Roman" w:hAnsi="Times New Roman" w:cs="Times New Roman"/>
          </w:rPr>
          <w:t xml:space="preserve">Detailed </w:t>
        </w:r>
      </w:ins>
      <w:ins w:id="423" w:author="yangjian" w:date="2023-04-02T21:02:00Z">
        <w:r w:rsidR="00903D28">
          <w:rPr>
            <w:rFonts w:ascii="Times New Roman" w:hAnsi="Times New Roman" w:cs="Times New Roman"/>
          </w:rPr>
          <w:t xml:space="preserve">introduction of </w:t>
        </w:r>
        <w:r w:rsidR="00903D28" w:rsidRPr="00903D28">
          <w:rPr>
            <w:rFonts w:ascii="Times New Roman" w:hAnsi="Times New Roman" w:cs="Times New Roman"/>
          </w:rPr>
          <w:t>RDmaster online platform</w:t>
        </w:r>
      </w:ins>
      <w:ins w:id="424" w:author="yangjian" w:date="2023-04-02T21:01:00Z">
        <w:r w:rsidR="00903D28" w:rsidRPr="00903D28">
          <w:rPr>
            <w:rFonts w:ascii="Times New Roman" w:hAnsi="Times New Roman" w:cs="Times New Roman"/>
          </w:rPr>
          <w:t xml:space="preserve"> </w:t>
        </w:r>
      </w:ins>
      <w:ins w:id="425" w:author="yangjian" w:date="2023-04-02T21:02:00Z">
        <w:r w:rsidR="00903D28">
          <w:rPr>
            <w:rFonts w:ascii="Times New Roman" w:hAnsi="Times New Roman" w:cs="Times New Roman"/>
          </w:rPr>
          <w:t>is</w:t>
        </w:r>
      </w:ins>
      <w:ins w:id="426" w:author="yangjian" w:date="2023-04-02T21:01:00Z">
        <w:r w:rsidR="00903D28" w:rsidRPr="00903D28">
          <w:rPr>
            <w:rFonts w:ascii="Times New Roman" w:hAnsi="Times New Roman" w:cs="Times New Roman"/>
          </w:rPr>
          <w:t xml:space="preserve"> included in Supplementary Note </w:t>
        </w:r>
      </w:ins>
      <w:ins w:id="427" w:author="yangjian" w:date="2023-04-02T21:03:00Z">
        <w:r w:rsidR="00903D28">
          <w:rPr>
            <w:rFonts w:ascii="Times New Roman" w:hAnsi="Times New Roman" w:cs="Times New Roman"/>
          </w:rPr>
          <w:t>1</w:t>
        </w:r>
      </w:ins>
      <w:ins w:id="428" w:author="yangjian" w:date="2023-04-02T21:01:00Z">
        <w:r w:rsidR="00903D28" w:rsidRPr="00903D28">
          <w:rPr>
            <w:rFonts w:ascii="Times New Roman" w:hAnsi="Times New Roman" w:cs="Times New Roman"/>
          </w:rPr>
          <w:t>.</w:t>
        </w:r>
      </w:ins>
    </w:p>
    <w:p w14:paraId="357B4D44" w14:textId="4C0F319D" w:rsidR="008244E6" w:rsidRDefault="00CA53F8" w:rsidP="008244E6">
      <w:pPr>
        <w:pStyle w:val="2"/>
        <w:widowControl/>
        <w:spacing w:line="480" w:lineRule="auto"/>
        <w:jc w:val="left"/>
        <w:rPr>
          <w:rFonts w:ascii="Times New Roman" w:eastAsia="宋体" w:hAnsi="Times New Roman" w:cs="Times New Roman"/>
          <w:b w:val="0"/>
          <w:kern w:val="0"/>
          <w:sz w:val="24"/>
        </w:rPr>
      </w:pPr>
      <w:r w:rsidRPr="00ED7C00">
        <w:rPr>
          <w:rFonts w:ascii="Times New Roman" w:eastAsia="宋体" w:hAnsi="Times New Roman" w:cs="Times New Roman"/>
          <w:b w:val="0"/>
          <w:kern w:val="0"/>
          <w:sz w:val="24"/>
        </w:rPr>
        <w:t xml:space="preserve">Analysis of </w:t>
      </w:r>
      <w:bookmarkStart w:id="429" w:name="_Hlk131362421"/>
      <w:r w:rsidR="00E22F35" w:rsidRPr="00E22F35">
        <w:rPr>
          <w:rFonts w:ascii="Times New Roman" w:eastAsia="宋体" w:hAnsi="Times New Roman" w:cs="Times New Roman"/>
          <w:b w:val="0"/>
          <w:kern w:val="0"/>
          <w:sz w:val="24"/>
        </w:rPr>
        <w:t>RDmaster's</w:t>
      </w:r>
      <w:bookmarkEnd w:id="429"/>
      <w:r w:rsidR="00E22F35" w:rsidRPr="00E22F35">
        <w:rPr>
          <w:rFonts w:ascii="Times New Roman" w:eastAsia="宋体" w:hAnsi="Times New Roman" w:cs="Times New Roman"/>
          <w:b w:val="0"/>
          <w:kern w:val="0"/>
          <w:sz w:val="24"/>
        </w:rPr>
        <w:t xml:space="preserve"> dialogue strategy</w:t>
      </w:r>
    </w:p>
    <w:p w14:paraId="7DEF3451" w14:textId="6D2CD2D5" w:rsidR="00F83EDE" w:rsidRDefault="002F0B4D" w:rsidP="00F83EDE">
      <w:pPr>
        <w:rPr>
          <w:rFonts w:ascii="Times New Roman" w:hAnsi="Times New Roman" w:cs="Times New Roman"/>
        </w:rPr>
      </w:pPr>
      <w:ins w:id="430" w:author="yangjian" w:date="2023-04-02T21:13:00Z">
        <w:r w:rsidRPr="002F0B4D">
          <w:rPr>
            <w:rFonts w:ascii="Times New Roman" w:hAnsi="Times New Roman" w:cs="Times New Roman"/>
          </w:rPr>
          <w:t>RDmaster's</w:t>
        </w:r>
      </w:ins>
      <w:ins w:id="431" w:author="yangjian" w:date="2023-04-02T21:10:00Z">
        <w:r w:rsidRPr="002F0B4D">
          <w:rPr>
            <w:rFonts w:ascii="Times New Roman" w:hAnsi="Times New Roman" w:cs="Times New Roman"/>
          </w:rPr>
          <w:t xml:space="preserve"> phenotype-oriented Q&amp;A dialogue strategy</w:t>
        </w:r>
      </w:ins>
      <w:del w:id="432" w:author="yangjian" w:date="2023-04-02T21:10:00Z">
        <w:r w:rsidR="00F83EDE" w:rsidRPr="00F83EDE" w:rsidDel="002F0B4D">
          <w:rPr>
            <w:rFonts w:ascii="Times New Roman" w:hAnsi="Times New Roman" w:cs="Times New Roman"/>
          </w:rPr>
          <w:delText>RDmaster is a tool designed to assist in the DDX of RDs through a phenotype-oriented, multi-turn Q&amp;A dialogue, which</w:delText>
        </w:r>
      </w:del>
      <w:r w:rsidR="00F83EDE" w:rsidRPr="00F83EDE">
        <w:rPr>
          <w:rFonts w:ascii="Times New Roman" w:hAnsi="Times New Roman" w:cs="Times New Roman"/>
        </w:rPr>
        <w:t xml:space="preserve"> aims to reduce diagnostic uncertainty and narrow </w:t>
      </w:r>
      <w:del w:id="433" w:author="yangjian" w:date="2023-04-02T21:20:00Z">
        <w:r w:rsidR="00F83EDE" w:rsidRPr="00F83EDE" w:rsidDel="00093636">
          <w:rPr>
            <w:rFonts w:ascii="Times New Roman" w:hAnsi="Times New Roman" w:cs="Times New Roman"/>
          </w:rPr>
          <w:delText xml:space="preserve">down the </w:delText>
        </w:r>
      </w:del>
      <w:r w:rsidR="00F83EDE" w:rsidRPr="00F83EDE">
        <w:rPr>
          <w:rFonts w:ascii="Times New Roman" w:hAnsi="Times New Roman" w:cs="Times New Roman"/>
        </w:rPr>
        <w:t>possible diseases</w:t>
      </w:r>
      <w:ins w:id="434" w:author="yangjian" w:date="2023-04-02T21:12:00Z">
        <w:r>
          <w:rPr>
            <w:rFonts w:ascii="Times New Roman" w:hAnsi="Times New Roman" w:cs="Times New Roman"/>
          </w:rPr>
          <w:t xml:space="preserve"> </w:t>
        </w:r>
      </w:ins>
      <w:ins w:id="435" w:author="yangjian" w:date="2023-04-02T21:17:00Z">
        <w:r w:rsidR="00093636">
          <w:rPr>
            <w:rFonts w:ascii="Times New Roman" w:hAnsi="Times New Roman" w:cs="Times New Roman"/>
          </w:rPr>
          <w:t>by</w:t>
        </w:r>
      </w:ins>
      <w:ins w:id="436" w:author="yangjian" w:date="2023-04-02T21:12:00Z">
        <w:r w:rsidRPr="002F0B4D">
          <w:rPr>
            <w:rFonts w:ascii="Times New Roman" w:hAnsi="Times New Roman" w:cs="Times New Roman"/>
          </w:rPr>
          <w:t xml:space="preserve"> </w:t>
        </w:r>
      </w:ins>
      <w:ins w:id="437" w:author="yangjian" w:date="2023-04-02T21:16:00Z">
        <w:r w:rsidR="006D2B76" w:rsidRPr="006D2B76">
          <w:rPr>
            <w:rFonts w:ascii="Times New Roman" w:hAnsi="Times New Roman" w:cs="Times New Roman"/>
          </w:rPr>
          <w:t>simulating clinical interviews</w:t>
        </w:r>
      </w:ins>
      <w:r w:rsidR="00F83EDE" w:rsidRPr="00F83EDE">
        <w:rPr>
          <w:rFonts w:ascii="Times New Roman" w:hAnsi="Times New Roman" w:cs="Times New Roman"/>
        </w:rPr>
        <w:t xml:space="preserve">. During each turn of the dialogue, the phenotype with the greatest expected gain (indicated by our proposed </w:t>
      </w:r>
      <w:commentRangeStart w:id="438"/>
      <w:r w:rsidR="00F83EDE" w:rsidRPr="00F83EDE">
        <w:rPr>
          <w:rFonts w:ascii="Times New Roman" w:hAnsi="Times New Roman" w:cs="Times New Roman"/>
        </w:rPr>
        <w:t>AIGGI</w:t>
      </w:r>
      <w:commentRangeEnd w:id="438"/>
      <w:r w:rsidR="00527BC9">
        <w:rPr>
          <w:rStyle w:val="aa"/>
        </w:rPr>
        <w:commentReference w:id="438"/>
      </w:r>
      <w:ins w:id="439" w:author="yangjian" w:date="2023-03-30T21:45:00Z">
        <w:r w:rsidR="00454332">
          <w:rPr>
            <w:rFonts w:ascii="Times New Roman" w:hAnsi="Times New Roman" w:cs="Times New Roman"/>
          </w:rPr>
          <w:t xml:space="preserve">, see details in </w:t>
        </w:r>
      </w:ins>
      <w:ins w:id="440" w:author="yangjian" w:date="2023-03-30T21:46:00Z">
        <w:r w:rsidR="00454332">
          <w:rPr>
            <w:rFonts w:ascii="Times New Roman" w:hAnsi="Times New Roman" w:cs="Times New Roman"/>
          </w:rPr>
          <w:t xml:space="preserve">the </w:t>
        </w:r>
      </w:ins>
      <w:ins w:id="441" w:author="yangjian" w:date="2023-03-30T21:45:00Z">
        <w:r w:rsidR="00454332">
          <w:rPr>
            <w:rFonts w:ascii="Times New Roman" w:hAnsi="Times New Roman" w:cs="Times New Roman"/>
          </w:rPr>
          <w:t>Methods section</w:t>
        </w:r>
      </w:ins>
      <w:r w:rsidR="00F83EDE" w:rsidRPr="00F83EDE">
        <w:rPr>
          <w:rFonts w:ascii="Times New Roman" w:hAnsi="Times New Roman" w:cs="Times New Roman"/>
        </w:rPr>
        <w:t xml:space="preserve">) will be asked by our agent. To evaluate the validity and plausibility of </w:t>
      </w:r>
      <w:del w:id="442" w:author="yangjian" w:date="2023-04-02T21:17:00Z">
        <w:r w:rsidR="00F83EDE" w:rsidRPr="00F83EDE" w:rsidDel="00093636">
          <w:rPr>
            <w:rFonts w:ascii="Times New Roman" w:hAnsi="Times New Roman" w:cs="Times New Roman"/>
          </w:rPr>
          <w:delText>the RDmaster's</w:delText>
        </w:r>
      </w:del>
      <w:ins w:id="443" w:author="yangjian" w:date="2023-04-02T21:17:00Z">
        <w:r w:rsidR="00093636">
          <w:rPr>
            <w:rFonts w:ascii="Times New Roman" w:hAnsi="Times New Roman" w:cs="Times New Roman"/>
          </w:rPr>
          <w:t>our</w:t>
        </w:r>
      </w:ins>
      <w:r w:rsidR="00F83EDE" w:rsidRPr="00F83EDE">
        <w:rPr>
          <w:rFonts w:ascii="Times New Roman" w:hAnsi="Times New Roman" w:cs="Times New Roman"/>
        </w:rPr>
        <w:t xml:space="preserve"> dialogue strategy, we designed simulation experiments and tested tens of thousands of cases to investigate the association between </w:t>
      </w:r>
      <w:r w:rsidR="00536116">
        <w:rPr>
          <w:rFonts w:ascii="Times New Roman" w:hAnsi="Times New Roman" w:cs="Times New Roman"/>
        </w:rPr>
        <w:t>candidate</w:t>
      </w:r>
      <w:r w:rsidR="00F83EDE" w:rsidRPr="00F83EDE">
        <w:rPr>
          <w:rFonts w:ascii="Times New Roman" w:hAnsi="Times New Roman" w:cs="Times New Roman"/>
        </w:rPr>
        <w:t xml:space="preserve"> phenotypes</w:t>
      </w:r>
      <w:r w:rsidR="00536116">
        <w:rPr>
          <w:rFonts w:ascii="Times New Roman" w:hAnsi="Times New Roman" w:cs="Times New Roman"/>
        </w:rPr>
        <w:t xml:space="preserve"> for </w:t>
      </w:r>
      <w:r w:rsidR="00536116" w:rsidRPr="00536116">
        <w:rPr>
          <w:rFonts w:ascii="Times New Roman" w:hAnsi="Times New Roman" w:cs="Times New Roman"/>
        </w:rPr>
        <w:t>interrogation</w:t>
      </w:r>
      <w:r w:rsidR="00F83EDE" w:rsidRPr="00F83EDE">
        <w:rPr>
          <w:rFonts w:ascii="Times New Roman" w:hAnsi="Times New Roman" w:cs="Times New Roman"/>
        </w:rPr>
        <w:t xml:space="preserve"> and candidate diseases in different diagnostic statuses</w:t>
      </w:r>
      <w:r w:rsidR="00703D84">
        <w:rPr>
          <w:rFonts w:ascii="Times New Roman" w:hAnsi="Times New Roman" w:cs="Times New Roman"/>
        </w:rPr>
        <w:t xml:space="preserve"> (</w:t>
      </w:r>
      <w:ins w:id="444" w:author="yangjian" w:date="2023-04-03T09:35:00Z">
        <w:r w:rsidR="00893E14">
          <w:rPr>
            <w:rFonts w:ascii="Times New Roman" w:hAnsi="Times New Roman" w:cs="Times New Roman"/>
          </w:rPr>
          <w:t xml:space="preserve">use </w:t>
        </w:r>
      </w:ins>
      <w:ins w:id="445" w:author="yangjian" w:date="2023-04-03T09:36:00Z">
        <w:r w:rsidR="00893E14">
          <w:rPr>
            <w:rFonts w:ascii="Times New Roman" w:hAnsi="Times New Roman" w:cs="Times New Roman"/>
          </w:rPr>
          <w:t>the</w:t>
        </w:r>
      </w:ins>
      <w:ins w:id="446" w:author="yangjian" w:date="2023-04-03T09:37:00Z">
        <w:r w:rsidR="00893E14">
          <w:rPr>
            <w:rFonts w:ascii="Times New Roman" w:hAnsi="Times New Roman" w:cs="Times New Roman"/>
          </w:rPr>
          <w:t xml:space="preserve"> </w:t>
        </w:r>
      </w:ins>
      <w:ins w:id="447" w:author="yangjian" w:date="2023-04-03T09:35:00Z">
        <w:r w:rsidR="00893E14">
          <w:rPr>
            <w:rFonts w:ascii="Times New Roman" w:hAnsi="Times New Roman" w:cs="Times New Roman"/>
          </w:rPr>
          <w:t xml:space="preserve">Gini index calculated from </w:t>
        </w:r>
      </w:ins>
      <w:ins w:id="448" w:author="yangjian" w:date="2023-04-03T09:46:00Z">
        <w:r w:rsidR="005E7ADA">
          <w:rPr>
            <w:rFonts w:ascii="Times New Roman" w:hAnsi="Times New Roman" w:cs="Times New Roman"/>
          </w:rPr>
          <w:t xml:space="preserve">the </w:t>
        </w:r>
      </w:ins>
      <w:ins w:id="449" w:author="yangjian" w:date="2023-04-03T09:34:00Z">
        <w:r w:rsidR="00893E14" w:rsidRPr="00E464A9">
          <w:rPr>
            <w:rFonts w:ascii="Times New Roman" w:hAnsi="Times New Roman" w:cs="Times New Roman"/>
            <w:szCs w:val="21"/>
          </w:rPr>
          <w:t>posterior probability distribution</w:t>
        </w:r>
        <w:r w:rsidR="00893E14" w:rsidDel="00893E14">
          <w:rPr>
            <w:rFonts w:ascii="Times New Roman" w:hAnsi="Times New Roman" w:cs="Times New Roman"/>
          </w:rPr>
          <w:t xml:space="preserve"> </w:t>
        </w:r>
      </w:ins>
      <w:ins w:id="450" w:author="yangjian" w:date="2023-04-03T09:37:00Z">
        <w:r w:rsidR="00893E14">
          <w:rPr>
            <w:rFonts w:ascii="Times New Roman" w:hAnsi="Times New Roman" w:cs="Times New Roman"/>
          </w:rPr>
          <w:t>of</w:t>
        </w:r>
        <w:r w:rsidR="00893E14" w:rsidRPr="00893E14">
          <w:rPr>
            <w:rFonts w:ascii="Times New Roman" w:hAnsi="Times New Roman" w:cs="Times New Roman"/>
          </w:rPr>
          <w:t xml:space="preserve"> candidate diseases</w:t>
        </w:r>
      </w:ins>
      <w:ins w:id="451" w:author="yangjian" w:date="2023-04-03T09:38:00Z">
        <w:r w:rsidR="00893E14">
          <w:rPr>
            <w:rFonts w:ascii="Times New Roman" w:hAnsi="Times New Roman" w:cs="Times New Roman"/>
          </w:rPr>
          <w:t xml:space="preserve"> </w:t>
        </w:r>
      </w:ins>
      <w:ins w:id="452" w:author="yangjian" w:date="2023-04-03T09:37:00Z">
        <w:r w:rsidR="00893E14" w:rsidRPr="00893E14">
          <w:rPr>
            <w:rFonts w:ascii="Times New Roman" w:hAnsi="Times New Roman" w:cs="Times New Roman"/>
          </w:rPr>
          <w:t xml:space="preserve">to </w:t>
        </w:r>
      </w:ins>
      <w:ins w:id="453" w:author="yangjian" w:date="2023-04-03T09:38:00Z">
        <w:r w:rsidR="00893E14" w:rsidRPr="00893E14">
          <w:rPr>
            <w:rFonts w:ascii="Times New Roman" w:hAnsi="Times New Roman" w:cs="Times New Roman"/>
          </w:rPr>
          <w:t xml:space="preserve">indicate </w:t>
        </w:r>
      </w:ins>
      <w:ins w:id="454" w:author="yangjian" w:date="2023-04-03T09:37:00Z">
        <w:r w:rsidR="00893E14" w:rsidRPr="00893E14">
          <w:rPr>
            <w:rFonts w:ascii="Times New Roman" w:hAnsi="Times New Roman" w:cs="Times New Roman"/>
          </w:rPr>
          <w:t>diagnostic uncertainty</w:t>
        </w:r>
      </w:ins>
      <w:bookmarkStart w:id="455" w:name="_Hlk131429950"/>
      <w:ins w:id="456" w:author="yangjian" w:date="2023-04-04T16:11:00Z">
        <w:r w:rsidR="00893F86">
          <w:rPr>
            <w:rFonts w:ascii="Times New Roman" w:hAnsi="Times New Roman" w:cs="Times New Roman"/>
          </w:rPr>
          <w:t>, see F</w:t>
        </w:r>
        <w:r w:rsidR="00893F86" w:rsidRPr="00893F86">
          <w:rPr>
            <w:rFonts w:ascii="Times New Roman" w:hAnsi="Times New Roman" w:cs="Times New Roman"/>
          </w:rPr>
          <w:t>ormula</w:t>
        </w:r>
        <w:r w:rsidR="00893F86">
          <w:rPr>
            <w:rFonts w:ascii="Times New Roman" w:hAnsi="Times New Roman" w:cs="Times New Roman"/>
          </w:rPr>
          <w:t xml:space="preserve"> </w:t>
        </w:r>
      </w:ins>
      <w:ins w:id="457" w:author="yangjian" w:date="2023-04-04T16:12:00Z">
        <w:r w:rsidR="00A30FC3">
          <w:rPr>
            <w:rFonts w:ascii="Times New Roman" w:hAnsi="Times New Roman" w:cs="Times New Roman"/>
          </w:rPr>
          <w:t>5</w:t>
        </w:r>
      </w:ins>
      <w:del w:id="458" w:author="yangjian" w:date="2023-04-03T09:32:00Z">
        <w:r w:rsidR="00703D84" w:rsidDel="00893E14">
          <w:rPr>
            <w:rFonts w:ascii="Times New Roman" w:hAnsi="Times New Roman" w:cs="Times New Roman"/>
          </w:rPr>
          <w:delText xml:space="preserve">see detailed </w:delText>
        </w:r>
        <w:r w:rsidR="00703D84" w:rsidRPr="00703D84" w:rsidDel="00893E14">
          <w:rPr>
            <w:rFonts w:ascii="Times New Roman" w:hAnsi="Times New Roman" w:cs="Times New Roman"/>
          </w:rPr>
          <w:delText>analysis resul</w:delText>
        </w:r>
        <w:r w:rsidR="00703D84" w:rsidDel="00893E14">
          <w:rPr>
            <w:rFonts w:ascii="Times New Roman" w:hAnsi="Times New Roman" w:cs="Times New Roman"/>
          </w:rPr>
          <w:delText xml:space="preserve">t in </w:delText>
        </w:r>
        <w:r w:rsidR="00703D84" w:rsidRPr="006F134E" w:rsidDel="00893E14">
          <w:rPr>
            <w:rFonts w:ascii="Times New Roman" w:hAnsi="Times New Roman" w:cs="Times New Roman"/>
            <w:szCs w:val="21"/>
          </w:rPr>
          <w:delText>Supplementary Note</w:delText>
        </w:r>
        <w:r w:rsidR="00703D84" w:rsidDel="00893E14">
          <w:rPr>
            <w:rFonts w:ascii="Times New Roman" w:hAnsi="Times New Roman" w:cs="Times New Roman"/>
            <w:szCs w:val="21"/>
          </w:rPr>
          <w:delText xml:space="preserve"> </w:delText>
        </w:r>
      </w:del>
      <w:del w:id="459" w:author="yangjian" w:date="2023-04-01T16:20:00Z">
        <w:r w:rsidR="00703D84" w:rsidDel="004C5526">
          <w:rPr>
            <w:rFonts w:ascii="Times New Roman" w:hAnsi="Times New Roman" w:cs="Times New Roman"/>
            <w:szCs w:val="21"/>
          </w:rPr>
          <w:delText>2</w:delText>
        </w:r>
      </w:del>
      <w:r w:rsidR="00703D84">
        <w:rPr>
          <w:rFonts w:ascii="Times New Roman" w:hAnsi="Times New Roman" w:cs="Times New Roman"/>
        </w:rPr>
        <w:t>)</w:t>
      </w:r>
      <w:bookmarkEnd w:id="455"/>
      <w:r w:rsidR="00F83EDE" w:rsidRPr="00F83EDE">
        <w:rPr>
          <w:rFonts w:ascii="Times New Roman" w:hAnsi="Times New Roman" w:cs="Times New Roman"/>
        </w:rPr>
        <w:t>.</w:t>
      </w:r>
    </w:p>
    <w:p w14:paraId="483F0645" w14:textId="592E65D2" w:rsidR="0009398B" w:rsidRPr="0009398B" w:rsidRDefault="006D2513" w:rsidP="0009398B">
      <w:pPr>
        <w:pStyle w:val="3"/>
        <w:rPr>
          <w:rFonts w:ascii="Times New Roman" w:hAnsi="Times New Roman" w:cs="Times New Roman"/>
          <w:sz w:val="21"/>
          <w:szCs w:val="21"/>
        </w:rPr>
      </w:pPr>
      <w:r w:rsidRPr="006D2513">
        <w:rPr>
          <w:rFonts w:ascii="Times New Roman" w:hAnsi="Times New Roman" w:cs="Times New Roman"/>
          <w:sz w:val="21"/>
          <w:szCs w:val="21"/>
        </w:rPr>
        <w:t xml:space="preserve">A </w:t>
      </w:r>
      <w:r w:rsidR="00F837FD" w:rsidRPr="00F837FD">
        <w:rPr>
          <w:rFonts w:ascii="Times New Roman" w:hAnsi="Times New Roman" w:cs="Times New Roman"/>
          <w:sz w:val="21"/>
          <w:szCs w:val="21"/>
        </w:rPr>
        <w:t xml:space="preserve">questioning </w:t>
      </w:r>
      <w:r w:rsidRPr="006D2513">
        <w:rPr>
          <w:rFonts w:ascii="Times New Roman" w:hAnsi="Times New Roman" w:cs="Times New Roman"/>
          <w:sz w:val="21"/>
          <w:szCs w:val="21"/>
        </w:rPr>
        <w:t>strategy consistent with the differential diagnosis</w:t>
      </w:r>
    </w:p>
    <w:p w14:paraId="7F51E439" w14:textId="5BE8458A" w:rsidR="0000267D" w:rsidRDefault="003420AF" w:rsidP="00E10F1A">
      <w:pPr>
        <w:rPr>
          <w:rFonts w:ascii="Times New Roman" w:hAnsi="Times New Roman" w:cs="Times New Roman"/>
        </w:rPr>
      </w:pPr>
      <w:r>
        <w:rPr>
          <w:rFonts w:ascii="Times New Roman" w:hAnsi="Times New Roman" w:cs="Times New Roman"/>
        </w:rPr>
        <w:t>T</w:t>
      </w:r>
      <w:r w:rsidRPr="003420AF">
        <w:rPr>
          <w:rFonts w:ascii="Times New Roman" w:hAnsi="Times New Roman" w:cs="Times New Roman"/>
        </w:rPr>
        <w:t xml:space="preserve">he association </w:t>
      </w:r>
      <w:r>
        <w:rPr>
          <w:rFonts w:ascii="Times New Roman" w:hAnsi="Times New Roman" w:cs="Times New Roman"/>
        </w:rPr>
        <w:t>between</w:t>
      </w:r>
      <w:ins w:id="460" w:author="yangjian" w:date="2023-04-03T09:51:00Z">
        <w:r w:rsidR="0072723C" w:rsidRPr="0072723C">
          <w:rPr>
            <w:rFonts w:ascii="Times New Roman" w:hAnsi="Times New Roman" w:cs="Times New Roman" w:hint="eastAsia"/>
          </w:rPr>
          <w:t xml:space="preserve"> </w:t>
        </w:r>
        <w:r w:rsidR="0072723C">
          <w:rPr>
            <w:rFonts w:ascii="Times New Roman" w:hAnsi="Times New Roman" w:cs="Times New Roman" w:hint="eastAsia"/>
          </w:rPr>
          <w:t>the</w:t>
        </w:r>
      </w:ins>
      <w:r w:rsidRPr="003420AF">
        <w:rPr>
          <w:rFonts w:ascii="Times New Roman" w:hAnsi="Times New Roman" w:cs="Times New Roman"/>
        </w:rPr>
        <w:t xml:space="preserve"> </w:t>
      </w:r>
      <w:r w:rsidR="005B3DCB">
        <w:rPr>
          <w:rFonts w:ascii="Times New Roman" w:hAnsi="Times New Roman" w:cs="Times New Roman"/>
        </w:rPr>
        <w:t>i</w:t>
      </w:r>
      <w:r w:rsidR="005B3DCB" w:rsidRPr="005B3DCB">
        <w:rPr>
          <w:rFonts w:ascii="Times New Roman" w:hAnsi="Times New Roman" w:cs="Times New Roman"/>
        </w:rPr>
        <w:t>nterrogated</w:t>
      </w:r>
      <w:r w:rsidRPr="003420AF">
        <w:rPr>
          <w:rFonts w:ascii="Times New Roman" w:hAnsi="Times New Roman" w:cs="Times New Roman"/>
        </w:rPr>
        <w:t xml:space="preserve"> phenotype </w:t>
      </w:r>
      <w:r>
        <w:rPr>
          <w:rFonts w:ascii="Times New Roman" w:hAnsi="Times New Roman" w:cs="Times New Roman"/>
        </w:rPr>
        <w:t>and</w:t>
      </w:r>
      <w:r w:rsidRPr="003420AF">
        <w:rPr>
          <w:rFonts w:ascii="Times New Roman" w:hAnsi="Times New Roman" w:cs="Times New Roman"/>
        </w:rPr>
        <w:t xml:space="preserve"> </w:t>
      </w:r>
      <w:del w:id="461" w:author="yangjian" w:date="2023-04-03T09:51:00Z">
        <w:r w:rsidR="00230B24" w:rsidDel="0072723C">
          <w:rPr>
            <w:rFonts w:ascii="Times New Roman" w:hAnsi="Times New Roman" w:cs="Times New Roman" w:hint="eastAsia"/>
          </w:rPr>
          <w:delText>the</w:delText>
        </w:r>
        <w:r w:rsidR="00230B24" w:rsidDel="0072723C">
          <w:rPr>
            <w:rFonts w:ascii="Times New Roman" w:hAnsi="Times New Roman" w:cs="Times New Roman"/>
          </w:rPr>
          <w:delText xml:space="preserve"> </w:delText>
        </w:r>
      </w:del>
      <w:r w:rsidRPr="003420AF">
        <w:rPr>
          <w:rFonts w:ascii="Times New Roman" w:hAnsi="Times New Roman" w:cs="Times New Roman"/>
        </w:rPr>
        <w:t>top</w:t>
      </w:r>
      <w:ins w:id="462" w:author="yangjian" w:date="2023-04-03T09:51:00Z">
        <w:r w:rsidR="00DE4F60">
          <w:rPr>
            <w:rFonts w:ascii="Times New Roman" w:hAnsi="Times New Roman" w:cs="Times New Roman"/>
          </w:rPr>
          <w:t>-</w:t>
        </w:r>
      </w:ins>
      <w:del w:id="463" w:author="yangjian" w:date="2023-04-03T09:51:00Z">
        <w:r w:rsidDel="00DE4F60">
          <w:rPr>
            <w:rFonts w:ascii="Times New Roman" w:hAnsi="Times New Roman" w:cs="Times New Roman"/>
          </w:rPr>
          <w:delText xml:space="preserve"> </w:delText>
        </w:r>
      </w:del>
      <w:ins w:id="464" w:author="yangjian" w:date="2023-04-03T09:32:00Z">
        <w:r w:rsidR="00893E14">
          <w:rPr>
            <w:rFonts w:ascii="Times New Roman" w:hAnsi="Times New Roman" w:cs="Times New Roman"/>
          </w:rPr>
          <w:t>5</w:t>
        </w:r>
      </w:ins>
      <w:ins w:id="465" w:author="yangjian" w:date="2023-04-03T09:51:00Z">
        <w:r w:rsidR="0072723C">
          <w:rPr>
            <w:rFonts w:ascii="Times New Roman" w:hAnsi="Times New Roman" w:cs="Times New Roman"/>
          </w:rPr>
          <w:t xml:space="preserve"> ranked</w:t>
        </w:r>
      </w:ins>
      <w:del w:id="466" w:author="yangjian" w:date="2023-04-03T09:31:00Z">
        <w:r w:rsidRPr="003420AF" w:rsidDel="00893E14">
          <w:rPr>
            <w:rFonts w:ascii="Times New Roman" w:hAnsi="Times New Roman" w:cs="Times New Roman"/>
          </w:rPr>
          <w:delText>10</w:delText>
        </w:r>
      </w:del>
      <w:r w:rsidRPr="003420AF">
        <w:rPr>
          <w:rFonts w:ascii="Times New Roman" w:hAnsi="Times New Roman" w:cs="Times New Roman"/>
        </w:rPr>
        <w:t xml:space="preserve"> candidate diseases </w:t>
      </w:r>
      <w:r>
        <w:rPr>
          <w:rFonts w:ascii="Times New Roman" w:hAnsi="Times New Roman" w:cs="Times New Roman"/>
        </w:rPr>
        <w:t>within</w:t>
      </w:r>
      <w:r w:rsidRPr="003420AF">
        <w:rPr>
          <w:rFonts w:ascii="Times New Roman" w:hAnsi="Times New Roman" w:cs="Times New Roman"/>
        </w:rPr>
        <w:t xml:space="preserve"> different diagnostic stat</w:t>
      </w:r>
      <w:r w:rsidR="00733FC9">
        <w:rPr>
          <w:rFonts w:ascii="Times New Roman" w:hAnsi="Times New Roman" w:cs="Times New Roman"/>
        </w:rPr>
        <w:t>u</w:t>
      </w:r>
      <w:r w:rsidRPr="003420AF">
        <w:rPr>
          <w:rFonts w:ascii="Times New Roman" w:hAnsi="Times New Roman" w:cs="Times New Roman"/>
        </w:rPr>
        <w:t>s</w:t>
      </w:r>
      <w:r w:rsidR="00966FD1">
        <w:rPr>
          <w:rFonts w:ascii="Times New Roman" w:hAnsi="Times New Roman" w:cs="Times New Roman"/>
        </w:rPr>
        <w:t>es</w:t>
      </w:r>
      <w:r>
        <w:rPr>
          <w:rFonts w:ascii="Times New Roman" w:hAnsi="Times New Roman" w:cs="Times New Roman"/>
        </w:rPr>
        <w:t xml:space="preserve"> is illustrated </w:t>
      </w:r>
      <w:r w:rsidRPr="003420AF">
        <w:rPr>
          <w:rFonts w:ascii="Times New Roman" w:hAnsi="Times New Roman" w:cs="Times New Roman"/>
        </w:rPr>
        <w:t>in Fi</w:t>
      </w:r>
      <w:r>
        <w:rPr>
          <w:rFonts w:ascii="Times New Roman" w:hAnsi="Times New Roman" w:cs="Times New Roman"/>
        </w:rPr>
        <w:t>g.</w:t>
      </w:r>
      <w:r w:rsidRPr="003420AF">
        <w:rPr>
          <w:rFonts w:ascii="Times New Roman" w:hAnsi="Times New Roman" w:cs="Times New Roman"/>
        </w:rPr>
        <w:t xml:space="preserve"> 3</w:t>
      </w:r>
      <w:r w:rsidR="004F7B05">
        <w:rPr>
          <w:rFonts w:ascii="Times New Roman" w:hAnsi="Times New Roman" w:cs="Times New Roman" w:hint="eastAsia"/>
        </w:rPr>
        <w:t>a</w:t>
      </w:r>
      <w:r w:rsidRPr="003420AF">
        <w:rPr>
          <w:rFonts w:ascii="Times New Roman" w:hAnsi="Times New Roman" w:cs="Times New Roman"/>
        </w:rPr>
        <w:t>.</w:t>
      </w:r>
      <w:r>
        <w:rPr>
          <w:rFonts w:ascii="Times New Roman" w:hAnsi="Times New Roman" w:cs="Times New Roman"/>
        </w:rPr>
        <w:t xml:space="preserve"> </w:t>
      </w:r>
      <w:r w:rsidR="00230B24" w:rsidRPr="00230B24">
        <w:rPr>
          <w:rFonts w:ascii="Times New Roman" w:hAnsi="Times New Roman" w:cs="Times New Roman"/>
        </w:rPr>
        <w:t>When diagnostic uncertainty is high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230B24" w:rsidRPr="00230B24">
        <w:rPr>
          <w:rFonts w:ascii="Times New Roman" w:hAnsi="Times New Roman" w:cs="Times New Roman"/>
        </w:rPr>
        <w:t xml:space="preserve"> greater than 0.9), </w:t>
      </w:r>
      <w:r w:rsidR="0087797B" w:rsidRPr="0000267D">
        <w:rPr>
          <w:rFonts w:ascii="Times New Roman" w:hAnsi="Times New Roman" w:cs="Times New Roman"/>
        </w:rPr>
        <w:t xml:space="preserve">the </w:t>
      </w:r>
      <w:r w:rsidR="005B3DCB">
        <w:rPr>
          <w:rFonts w:ascii="Times New Roman" w:hAnsi="Times New Roman" w:cs="Times New Roman"/>
        </w:rPr>
        <w:t>i</w:t>
      </w:r>
      <w:r w:rsidR="005B3DCB" w:rsidRPr="005B3DCB">
        <w:rPr>
          <w:rFonts w:ascii="Times New Roman" w:hAnsi="Times New Roman" w:cs="Times New Roman"/>
        </w:rPr>
        <w:t>nterrogated</w:t>
      </w:r>
      <w:r w:rsidR="0087797B" w:rsidRPr="0000267D">
        <w:rPr>
          <w:rFonts w:ascii="Times New Roman" w:hAnsi="Times New Roman" w:cs="Times New Roman"/>
        </w:rPr>
        <w:t xml:space="preserve"> phenotype has similar association scores with all top</w:t>
      </w:r>
      <w:ins w:id="467" w:author="yangjian" w:date="2023-04-03T09:51:00Z">
        <w:r w:rsidR="0072723C">
          <w:rPr>
            <w:rFonts w:ascii="Times New Roman" w:hAnsi="Times New Roman" w:cs="Times New Roman"/>
          </w:rPr>
          <w:t>-</w:t>
        </w:r>
      </w:ins>
      <w:del w:id="468" w:author="yangjian" w:date="2023-04-03T09:51:00Z">
        <w:r w:rsidR="0087797B" w:rsidRPr="0000267D" w:rsidDel="0072723C">
          <w:rPr>
            <w:rFonts w:ascii="Times New Roman" w:hAnsi="Times New Roman" w:cs="Times New Roman"/>
          </w:rPr>
          <w:delText xml:space="preserve"> </w:delText>
        </w:r>
      </w:del>
      <w:del w:id="469" w:author="yangjian" w:date="2023-04-03T09:40:00Z">
        <w:r w:rsidR="0087797B" w:rsidRPr="0000267D" w:rsidDel="005E7ADA">
          <w:rPr>
            <w:rFonts w:ascii="Times New Roman" w:hAnsi="Times New Roman" w:cs="Times New Roman"/>
          </w:rPr>
          <w:delText xml:space="preserve">10 </w:delText>
        </w:r>
      </w:del>
      <w:ins w:id="470" w:author="yangjian" w:date="2023-04-03T09:40:00Z">
        <w:r w:rsidR="005E7ADA">
          <w:rPr>
            <w:rFonts w:ascii="Times New Roman" w:hAnsi="Times New Roman" w:cs="Times New Roman"/>
          </w:rPr>
          <w:t>5</w:t>
        </w:r>
      </w:ins>
      <w:ins w:id="471" w:author="yangjian" w:date="2023-04-03T09:51:00Z">
        <w:r w:rsidR="0072723C">
          <w:rPr>
            <w:rFonts w:ascii="Times New Roman" w:hAnsi="Times New Roman" w:cs="Times New Roman"/>
          </w:rPr>
          <w:t xml:space="preserve"> ranked</w:t>
        </w:r>
      </w:ins>
      <w:ins w:id="472" w:author="yangjian" w:date="2023-04-03T10:24:00Z">
        <w:r w:rsidR="000334D7">
          <w:rPr>
            <w:rFonts w:ascii="Times New Roman" w:hAnsi="Times New Roman" w:cs="Times New Roman"/>
          </w:rPr>
          <w:t xml:space="preserve"> diseases</w:t>
        </w:r>
      </w:ins>
      <w:del w:id="473" w:author="yangjian" w:date="2023-04-03T10:24:00Z">
        <w:r w:rsidR="0087797B" w:rsidDel="000334D7">
          <w:rPr>
            <w:rFonts w:ascii="Times New Roman" w:hAnsi="Times New Roman" w:cs="Times New Roman"/>
          </w:rPr>
          <w:delText>RDs</w:delText>
        </w:r>
      </w:del>
      <w:r w:rsidR="0087797B">
        <w:rPr>
          <w:rFonts w:ascii="Times New Roman" w:hAnsi="Times New Roman" w:cs="Times New Roman"/>
        </w:rPr>
        <w:t xml:space="preserve">. In this case, our </w:t>
      </w:r>
      <w:ins w:id="474" w:author="yangjian" w:date="2023-04-02T21:37:00Z">
        <w:r w:rsidR="003B4169" w:rsidRPr="003B4169">
          <w:rPr>
            <w:rFonts w:ascii="Times New Roman" w:hAnsi="Times New Roman" w:cs="Times New Roman"/>
          </w:rPr>
          <w:t>strategy</w:t>
        </w:r>
        <w:r w:rsidR="003B4169" w:rsidRPr="003B4169" w:rsidDel="003B4169">
          <w:rPr>
            <w:rFonts w:ascii="Times New Roman" w:hAnsi="Times New Roman" w:cs="Times New Roman"/>
          </w:rPr>
          <w:t xml:space="preserve"> </w:t>
        </w:r>
      </w:ins>
      <w:del w:id="475" w:author="yangjian" w:date="2023-04-02T21:37:00Z">
        <w:r w:rsidR="0087797B" w:rsidDel="003B4169">
          <w:rPr>
            <w:rFonts w:ascii="Times New Roman" w:hAnsi="Times New Roman" w:cs="Times New Roman"/>
          </w:rPr>
          <w:delText xml:space="preserve">system </w:delText>
        </w:r>
      </w:del>
      <w:r w:rsidR="0087797B" w:rsidRPr="00902783">
        <w:rPr>
          <w:rFonts w:ascii="Times New Roman" w:hAnsi="Times New Roman" w:cs="Times New Roman"/>
        </w:rPr>
        <w:t>focus</w:t>
      </w:r>
      <w:r w:rsidR="0087797B">
        <w:rPr>
          <w:rFonts w:ascii="Times New Roman" w:hAnsi="Times New Roman" w:cs="Times New Roman"/>
        </w:rPr>
        <w:t>es</w:t>
      </w:r>
      <w:r w:rsidR="0087797B" w:rsidRPr="00902783">
        <w:rPr>
          <w:rFonts w:ascii="Times New Roman" w:hAnsi="Times New Roman" w:cs="Times New Roman"/>
        </w:rPr>
        <w:t xml:space="preserve"> on information gain</w:t>
      </w:r>
      <w:r w:rsidR="0087797B">
        <w:rPr>
          <w:rFonts w:ascii="Times New Roman" w:hAnsi="Times New Roman" w:cs="Times New Roman"/>
        </w:rPr>
        <w:t xml:space="preserve">, which </w:t>
      </w:r>
      <w:r w:rsidR="0087797B" w:rsidRPr="00902783">
        <w:rPr>
          <w:rFonts w:ascii="Times New Roman" w:hAnsi="Times New Roman" w:cs="Times New Roman"/>
        </w:rPr>
        <w:t>helps minimize diagnostic uncertainty</w:t>
      </w:r>
      <w:r w:rsidR="0087797B">
        <w:rPr>
          <w:rFonts w:ascii="Times New Roman" w:hAnsi="Times New Roman" w:cs="Times New Roman"/>
        </w:rPr>
        <w:t xml:space="preserve"> </w:t>
      </w:r>
      <w:r w:rsidR="0087797B">
        <w:rPr>
          <w:rFonts w:ascii="Times New Roman" w:hAnsi="Times New Roman" w:cs="Times New Roman" w:hint="eastAsia"/>
        </w:rPr>
        <w:t>by</w:t>
      </w:r>
      <w:r w:rsidR="0087797B">
        <w:rPr>
          <w:rFonts w:ascii="Times New Roman" w:hAnsi="Times New Roman" w:cs="Times New Roman"/>
        </w:rPr>
        <w:t xml:space="preserve"> </w:t>
      </w:r>
      <w:del w:id="476" w:author="yangjian" w:date="2023-04-03T09:42:00Z">
        <w:r w:rsidR="0087797B" w:rsidDel="005E7ADA">
          <w:rPr>
            <w:rFonts w:ascii="Times New Roman" w:hAnsi="Times New Roman" w:cs="Times New Roman"/>
          </w:rPr>
          <w:delText>asking for</w:delText>
        </w:r>
      </w:del>
      <w:ins w:id="477" w:author="yangjian" w:date="2023-04-03T09:52:00Z">
        <w:r w:rsidR="0072723C" w:rsidRPr="0072723C">
          <w:rPr>
            <w:rFonts w:ascii="Times New Roman" w:hAnsi="Times New Roman" w:cs="Times New Roman"/>
          </w:rPr>
          <w:t>selecting</w:t>
        </w:r>
        <w:r w:rsidR="0072723C">
          <w:rPr>
            <w:rFonts w:ascii="Times New Roman" w:hAnsi="Times New Roman" w:cs="Times New Roman"/>
          </w:rPr>
          <w:t xml:space="preserve"> </w:t>
        </w:r>
      </w:ins>
      <w:del w:id="478" w:author="yangjian" w:date="2023-04-03T09:52:00Z">
        <w:r w:rsidR="0087797B" w:rsidDel="0072723C">
          <w:rPr>
            <w:rFonts w:ascii="Times New Roman" w:hAnsi="Times New Roman" w:cs="Times New Roman"/>
          </w:rPr>
          <w:delText xml:space="preserve"> </w:delText>
        </w:r>
      </w:del>
      <w:r w:rsidR="0087797B" w:rsidRPr="00EF0E68">
        <w:rPr>
          <w:rFonts w:ascii="Times New Roman" w:hAnsi="Times New Roman" w:cs="Times New Roman"/>
        </w:rPr>
        <w:t>the phenotype with the highest differentiation of candidate diseases</w:t>
      </w:r>
      <w:del w:id="479" w:author="yangjian" w:date="2023-04-03T09:42:00Z">
        <w:r w:rsidR="0087797B" w:rsidDel="005E7ADA">
          <w:rPr>
            <w:rFonts w:ascii="Times New Roman" w:hAnsi="Times New Roman" w:cs="Times New Roman"/>
          </w:rPr>
          <w:delText xml:space="preserve">, </w:delText>
        </w:r>
        <w:r w:rsidR="0087797B" w:rsidRPr="00857E64" w:rsidDel="005E7ADA">
          <w:rPr>
            <w:rFonts w:ascii="Times New Roman" w:hAnsi="Times New Roman" w:cs="Times New Roman"/>
          </w:rPr>
          <w:delText>no matter whether user</w:delText>
        </w:r>
        <w:r w:rsidR="0087797B" w:rsidDel="005E7ADA">
          <w:rPr>
            <w:rFonts w:ascii="Times New Roman" w:hAnsi="Times New Roman" w:cs="Times New Roman"/>
          </w:rPr>
          <w:delText>s</w:delText>
        </w:r>
        <w:r w:rsidR="0087797B" w:rsidRPr="00857E64" w:rsidDel="005E7ADA">
          <w:rPr>
            <w:rFonts w:ascii="Times New Roman" w:hAnsi="Times New Roman" w:cs="Times New Roman"/>
          </w:rPr>
          <w:delText xml:space="preserve"> answer yes or no</w:delText>
        </w:r>
      </w:del>
      <w:r w:rsidR="0087797B">
        <w:rPr>
          <w:rFonts w:ascii="Times New Roman" w:hAnsi="Times New Roman" w:cs="Times New Roman"/>
        </w:rPr>
        <w:t>.</w:t>
      </w:r>
      <w:r w:rsidR="0009398B">
        <w:rPr>
          <w:rFonts w:ascii="Times New Roman" w:hAnsi="Times New Roman" w:cs="Times New Roman" w:hint="eastAsia"/>
        </w:rPr>
        <w:t xml:space="preserve"> </w:t>
      </w:r>
      <w:r w:rsidR="00966FD1" w:rsidRPr="00966FD1">
        <w:rPr>
          <w:rFonts w:ascii="Times New Roman" w:hAnsi="Times New Roman" w:cs="Times New Roman"/>
        </w:rPr>
        <w:t>As diagnostic uncertainty decreases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966FD1" w:rsidRPr="00966FD1">
        <w:rPr>
          <w:rFonts w:ascii="Times New Roman" w:hAnsi="Times New Roman" w:cs="Times New Roman"/>
        </w:rPr>
        <w:t xml:space="preserve"> less than 0.9 and </w:t>
      </w:r>
      <w:r w:rsidR="0087797B">
        <w:rPr>
          <w:rFonts w:ascii="Times New Roman" w:hAnsi="Times New Roman" w:cs="Times New Roman"/>
        </w:rPr>
        <w:t>more</w:t>
      </w:r>
      <w:r w:rsidR="00966FD1" w:rsidRPr="00966FD1">
        <w:rPr>
          <w:rFonts w:ascii="Times New Roman" w:hAnsi="Times New Roman" w:cs="Times New Roman"/>
        </w:rPr>
        <w:t xml:space="preserve"> than 0.5), the top-ranked diseases </w:t>
      </w:r>
      <w:r w:rsidR="0009398B">
        <w:rPr>
          <w:rFonts w:ascii="Times New Roman" w:hAnsi="Times New Roman" w:cs="Times New Roman"/>
        </w:rPr>
        <w:t xml:space="preserve">start </w:t>
      </w:r>
      <w:r w:rsidR="00966FD1" w:rsidRPr="00966FD1">
        <w:rPr>
          <w:rFonts w:ascii="Times New Roman" w:hAnsi="Times New Roman" w:cs="Times New Roman"/>
        </w:rPr>
        <w:t>show</w:t>
      </w:r>
      <w:r w:rsidR="0009398B">
        <w:rPr>
          <w:rFonts w:ascii="Times New Roman" w:hAnsi="Times New Roman" w:cs="Times New Roman"/>
        </w:rPr>
        <w:t xml:space="preserve">ing </w:t>
      </w:r>
      <w:del w:id="480" w:author="yangjian" w:date="2023-04-02T21:40:00Z">
        <w:r w:rsidR="0009398B" w:rsidRPr="00966FD1" w:rsidDel="00DB7351">
          <w:rPr>
            <w:rFonts w:ascii="Times New Roman" w:hAnsi="Times New Roman" w:cs="Times New Roman"/>
          </w:rPr>
          <w:delText>diagnostic</w:delText>
        </w:r>
        <w:r w:rsidR="00966FD1" w:rsidRPr="00966FD1" w:rsidDel="00DB7351">
          <w:rPr>
            <w:rFonts w:ascii="Times New Roman" w:hAnsi="Times New Roman" w:cs="Times New Roman"/>
          </w:rPr>
          <w:delText xml:space="preserve"> </w:delText>
        </w:r>
      </w:del>
      <w:r w:rsidR="00966FD1" w:rsidRPr="00966FD1">
        <w:rPr>
          <w:rFonts w:ascii="Times New Roman" w:hAnsi="Times New Roman" w:cs="Times New Roman"/>
        </w:rPr>
        <w:t>advantages over other</w:t>
      </w:r>
      <w:r w:rsidR="0087797B">
        <w:rPr>
          <w:rFonts w:ascii="Times New Roman" w:hAnsi="Times New Roman" w:cs="Times New Roman"/>
        </w:rPr>
        <w:t>s</w:t>
      </w:r>
      <w:r w:rsidR="00966FD1" w:rsidRPr="00966FD1">
        <w:rPr>
          <w:rFonts w:ascii="Times New Roman" w:hAnsi="Times New Roman" w:cs="Times New Roman"/>
        </w:rPr>
        <w:t xml:space="preserve">. In this stage, </w:t>
      </w:r>
      <w:ins w:id="481" w:author="yangjian" w:date="2023-04-02T21:40:00Z">
        <w:r w:rsidR="00DB7351">
          <w:rPr>
            <w:rFonts w:ascii="Times New Roman" w:hAnsi="Times New Roman" w:cs="Times New Roman"/>
          </w:rPr>
          <w:t xml:space="preserve">our </w:t>
        </w:r>
        <w:r w:rsidR="00DB7351" w:rsidRPr="003B4169">
          <w:rPr>
            <w:rFonts w:ascii="Times New Roman" w:hAnsi="Times New Roman" w:cs="Times New Roman"/>
          </w:rPr>
          <w:t>strategy</w:t>
        </w:r>
      </w:ins>
      <w:del w:id="482" w:author="yangjian" w:date="2023-04-02T21:40:00Z">
        <w:r w:rsidR="00966FD1" w:rsidRPr="00966FD1" w:rsidDel="00DB7351">
          <w:rPr>
            <w:rFonts w:ascii="Times New Roman" w:hAnsi="Times New Roman" w:cs="Times New Roman"/>
          </w:rPr>
          <w:delText>the system</w:delText>
        </w:r>
      </w:del>
      <w:r w:rsidR="00966FD1" w:rsidRPr="00966FD1">
        <w:rPr>
          <w:rFonts w:ascii="Times New Roman" w:hAnsi="Times New Roman" w:cs="Times New Roman"/>
        </w:rPr>
        <w:t xml:space="preserve"> tends to </w:t>
      </w:r>
      <w:ins w:id="483" w:author="yangjian" w:date="2023-04-03T09:57:00Z">
        <w:r w:rsidR="0072723C" w:rsidRPr="0072723C">
          <w:rPr>
            <w:rFonts w:ascii="Times New Roman" w:hAnsi="Times New Roman" w:cs="Times New Roman"/>
          </w:rPr>
          <w:t xml:space="preserve">select phenotypes related to diseases </w:t>
        </w:r>
      </w:ins>
      <w:ins w:id="484" w:author="yangjian" w:date="2023-04-03T10:06:00Z">
        <w:r w:rsidR="00BB6791" w:rsidRPr="00BB6791">
          <w:rPr>
            <w:rFonts w:ascii="Times New Roman" w:hAnsi="Times New Roman" w:cs="Times New Roman"/>
          </w:rPr>
          <w:t>in their ranking</w:t>
        </w:r>
      </w:ins>
      <w:ins w:id="485" w:author="yangjian" w:date="2023-04-03T10:25:00Z">
        <w:r w:rsidR="00C74582">
          <w:rPr>
            <w:rFonts w:ascii="Times New Roman" w:hAnsi="Times New Roman" w:cs="Times New Roman"/>
          </w:rPr>
          <w:t xml:space="preserve"> </w:t>
        </w:r>
        <w:r w:rsidR="00C74582" w:rsidRPr="00BB6791">
          <w:rPr>
            <w:rFonts w:ascii="Times New Roman" w:hAnsi="Times New Roman" w:cs="Times New Roman"/>
          </w:rPr>
          <w:t>orde</w:t>
        </w:r>
        <w:r w:rsidR="00C74582">
          <w:rPr>
            <w:rFonts w:ascii="Times New Roman" w:hAnsi="Times New Roman" w:cs="Times New Roman"/>
          </w:rPr>
          <w:t xml:space="preserve">r </w:t>
        </w:r>
      </w:ins>
      <w:del w:id="486" w:author="yangjian" w:date="2023-04-03T09:57:00Z">
        <w:r w:rsidR="00966FD1" w:rsidRPr="00966FD1" w:rsidDel="0072723C">
          <w:rPr>
            <w:rFonts w:ascii="Times New Roman" w:hAnsi="Times New Roman" w:cs="Times New Roman"/>
          </w:rPr>
          <w:delText>ask for phenotypes in the order of priority of candidate diseases</w:delText>
        </w:r>
      </w:del>
      <w:del w:id="487" w:author="yangjian" w:date="2023-04-03T10:25:00Z">
        <w:r w:rsidR="00966FD1" w:rsidRPr="00966FD1" w:rsidDel="00C74582">
          <w:rPr>
            <w:rFonts w:ascii="Times New Roman" w:hAnsi="Times New Roman" w:cs="Times New Roman"/>
          </w:rPr>
          <w:delText xml:space="preserve">, </w:delText>
        </w:r>
      </w:del>
      <w:del w:id="488" w:author="yangjian" w:date="2023-04-03T10:06:00Z">
        <w:r w:rsidR="00966FD1" w:rsidRPr="00966FD1" w:rsidDel="00BB6791">
          <w:rPr>
            <w:rFonts w:ascii="Times New Roman" w:hAnsi="Times New Roman" w:cs="Times New Roman"/>
          </w:rPr>
          <w:delText>with the goal of</w:delText>
        </w:r>
      </w:del>
      <w:ins w:id="489" w:author="yangjian" w:date="2023-04-03T10:06:00Z">
        <w:r w:rsidR="00BB6791">
          <w:rPr>
            <w:rFonts w:ascii="Times New Roman" w:hAnsi="Times New Roman" w:cs="Times New Roman"/>
          </w:rPr>
          <w:t>to</w:t>
        </w:r>
      </w:ins>
      <w:r w:rsidR="00966FD1" w:rsidRPr="00966FD1">
        <w:rPr>
          <w:rFonts w:ascii="Times New Roman" w:hAnsi="Times New Roman" w:cs="Times New Roman"/>
        </w:rPr>
        <w:t xml:space="preserve"> validat</w:t>
      </w:r>
      <w:ins w:id="490" w:author="yangjian" w:date="2023-04-03T10:06:00Z">
        <w:r w:rsidR="00BB6791">
          <w:rPr>
            <w:rFonts w:ascii="Times New Roman" w:hAnsi="Times New Roman" w:cs="Times New Roman"/>
          </w:rPr>
          <w:t>e</w:t>
        </w:r>
      </w:ins>
      <w:del w:id="491" w:author="yangjian" w:date="2023-04-03T10:06:00Z">
        <w:r w:rsidR="00966FD1" w:rsidRPr="00966FD1" w:rsidDel="00BB6791">
          <w:rPr>
            <w:rFonts w:ascii="Times New Roman" w:hAnsi="Times New Roman" w:cs="Times New Roman"/>
          </w:rPr>
          <w:delText>ing</w:delText>
        </w:r>
      </w:del>
      <w:r w:rsidR="00966FD1" w:rsidRPr="00966FD1">
        <w:rPr>
          <w:rFonts w:ascii="Times New Roman" w:hAnsi="Times New Roman" w:cs="Times New Roman"/>
        </w:rPr>
        <w:t xml:space="preserve"> the patient's potential phenotype </w:t>
      </w:r>
      <w:ins w:id="492" w:author="yangjian" w:date="2023-04-03T10:05:00Z">
        <w:r w:rsidR="00BB6791">
          <w:rPr>
            <w:rFonts w:ascii="Times New Roman" w:hAnsi="Times New Roman" w:cs="Times New Roman"/>
          </w:rPr>
          <w:lastRenderedPageBreak/>
          <w:t>and</w:t>
        </w:r>
      </w:ins>
      <w:del w:id="493" w:author="yangjian" w:date="2023-04-03T10:05:00Z">
        <w:r w:rsidR="0087797B" w:rsidDel="00BB6791">
          <w:rPr>
            <w:rFonts w:ascii="Times New Roman" w:hAnsi="Times New Roman" w:cs="Times New Roman"/>
          </w:rPr>
          <w:delText>to</w:delText>
        </w:r>
      </w:del>
      <w:r w:rsidR="00966FD1" w:rsidRPr="00966FD1">
        <w:rPr>
          <w:rFonts w:ascii="Times New Roman" w:hAnsi="Times New Roman" w:cs="Times New Roman"/>
        </w:rPr>
        <w:t xml:space="preserve"> accentuat</w:t>
      </w:r>
      <w:r w:rsidR="0087797B">
        <w:rPr>
          <w:rFonts w:ascii="Times New Roman" w:hAnsi="Times New Roman" w:cs="Times New Roman"/>
        </w:rPr>
        <w:t>e</w:t>
      </w:r>
      <w:r w:rsidR="00966FD1" w:rsidRPr="00966FD1">
        <w:rPr>
          <w:rFonts w:ascii="Times New Roman" w:hAnsi="Times New Roman" w:cs="Times New Roman"/>
        </w:rPr>
        <w:t xml:space="preserve"> the target disease</w:t>
      </w:r>
      <w:del w:id="494" w:author="yangjian" w:date="2023-04-03T10:00:00Z">
        <w:r w:rsidR="00966FD1" w:rsidDel="00E3300B">
          <w:rPr>
            <w:rFonts w:ascii="Times New Roman" w:hAnsi="Times New Roman" w:cs="Times New Roman"/>
          </w:rPr>
          <w:delText xml:space="preserve">, </w:delText>
        </w:r>
        <w:r w:rsidR="00966FD1" w:rsidRPr="00966FD1" w:rsidDel="00E3300B">
          <w:rPr>
            <w:rFonts w:ascii="Times New Roman" w:hAnsi="Times New Roman" w:cs="Times New Roman"/>
          </w:rPr>
          <w:delText xml:space="preserve">which </w:delText>
        </w:r>
        <w:r w:rsidR="0087797B" w:rsidDel="00E3300B">
          <w:rPr>
            <w:rFonts w:ascii="Times New Roman" w:hAnsi="Times New Roman" w:cs="Times New Roman"/>
          </w:rPr>
          <w:delText>is likely</w:delText>
        </w:r>
        <w:r w:rsidR="00966FD1" w:rsidRPr="00966FD1" w:rsidDel="00E3300B">
          <w:rPr>
            <w:rFonts w:ascii="Times New Roman" w:hAnsi="Times New Roman" w:cs="Times New Roman"/>
          </w:rPr>
          <w:delText xml:space="preserve"> in </w:delText>
        </w:r>
      </w:del>
      <w:del w:id="495" w:author="yangjian" w:date="2023-04-02T21:43:00Z">
        <w:r w:rsidR="00966FD1" w:rsidRPr="00966FD1" w:rsidDel="00126B2C">
          <w:rPr>
            <w:rFonts w:ascii="Times New Roman" w:hAnsi="Times New Roman" w:cs="Times New Roman"/>
          </w:rPr>
          <w:delText>t</w:delText>
        </w:r>
      </w:del>
      <w:del w:id="496" w:author="yangjian" w:date="2023-04-02T21:42:00Z">
        <w:r w:rsidR="00966FD1" w:rsidRPr="00966FD1" w:rsidDel="00126B2C">
          <w:rPr>
            <w:rFonts w:ascii="Times New Roman" w:hAnsi="Times New Roman" w:cs="Times New Roman"/>
          </w:rPr>
          <w:delText xml:space="preserve">he first few </w:delText>
        </w:r>
      </w:del>
      <w:del w:id="497" w:author="yangjian" w:date="2023-04-03T10:00:00Z">
        <w:r w:rsidR="00966FD1" w:rsidRPr="00966FD1" w:rsidDel="00E3300B">
          <w:rPr>
            <w:rFonts w:ascii="Times New Roman" w:hAnsi="Times New Roman" w:cs="Times New Roman"/>
          </w:rPr>
          <w:delText>positions</w:delText>
        </w:r>
      </w:del>
      <w:r w:rsidR="00966FD1" w:rsidRPr="00966FD1">
        <w:rPr>
          <w:rFonts w:ascii="Times New Roman" w:hAnsi="Times New Roman" w:cs="Times New Roman"/>
        </w:rPr>
        <w:t>.</w:t>
      </w:r>
      <w:r w:rsidR="0009398B">
        <w:rPr>
          <w:rFonts w:ascii="Times New Roman" w:hAnsi="Times New Roman" w:cs="Times New Roman" w:hint="eastAsia"/>
        </w:rPr>
        <w:t xml:space="preserve"> </w:t>
      </w:r>
      <w:r w:rsidR="00966FD1" w:rsidRPr="00966FD1">
        <w:rPr>
          <w:rFonts w:ascii="Times New Roman" w:hAnsi="Times New Roman" w:cs="Times New Roman"/>
        </w:rPr>
        <w:t>When diagnostic uncertainty is low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966FD1" w:rsidRPr="00966FD1">
        <w:rPr>
          <w:rFonts w:ascii="Times New Roman" w:hAnsi="Times New Roman" w:cs="Times New Roman"/>
        </w:rPr>
        <w:t xml:space="preserve"> less than 0.5), </w:t>
      </w:r>
      <w:del w:id="498" w:author="yangjian" w:date="2023-04-03T10:09:00Z">
        <w:r w:rsidR="0087797B" w:rsidRPr="00EF0E68" w:rsidDel="00BB6791">
          <w:rPr>
            <w:rFonts w:ascii="Times New Roman" w:hAnsi="Times New Roman" w:cs="Times New Roman"/>
          </w:rPr>
          <w:delText>at which point</w:delText>
        </w:r>
        <w:r w:rsidR="0087797B" w:rsidRPr="00966FD1" w:rsidDel="00BB6791">
          <w:rPr>
            <w:rFonts w:ascii="Times New Roman" w:hAnsi="Times New Roman" w:cs="Times New Roman"/>
          </w:rPr>
          <w:delText xml:space="preserve"> </w:delText>
        </w:r>
      </w:del>
      <w:r w:rsidR="00966FD1" w:rsidRPr="00966FD1">
        <w:rPr>
          <w:rFonts w:ascii="Times New Roman" w:hAnsi="Times New Roman" w:cs="Times New Roman"/>
        </w:rPr>
        <w:t>the first-ranked disease</w:t>
      </w:r>
      <w:ins w:id="499" w:author="yangjian" w:date="2023-04-02T21:44:00Z">
        <w:r w:rsidR="00126B2C">
          <w:rPr>
            <w:rFonts w:ascii="Times New Roman" w:hAnsi="Times New Roman" w:cs="Times New Roman"/>
          </w:rPr>
          <w:t xml:space="preserve"> </w:t>
        </w:r>
      </w:ins>
      <w:ins w:id="500" w:author="yangjian" w:date="2023-04-03T10:09:00Z">
        <w:r w:rsidR="00BB6791" w:rsidRPr="00BB6791">
          <w:rPr>
            <w:rFonts w:ascii="Times New Roman" w:hAnsi="Times New Roman" w:cs="Times New Roman"/>
          </w:rPr>
          <w:t xml:space="preserve">typically </w:t>
        </w:r>
      </w:ins>
      <w:del w:id="501" w:author="yangjian" w:date="2023-04-03T10:09:00Z">
        <w:r w:rsidR="00966FD1" w:rsidRPr="00966FD1" w:rsidDel="00BB6791">
          <w:rPr>
            <w:rFonts w:ascii="Times New Roman" w:hAnsi="Times New Roman" w:cs="Times New Roman"/>
          </w:rPr>
          <w:delText xml:space="preserve"> </w:delText>
        </w:r>
      </w:del>
      <w:r w:rsidR="00966FD1" w:rsidRPr="00966FD1">
        <w:rPr>
          <w:rFonts w:ascii="Times New Roman" w:hAnsi="Times New Roman" w:cs="Times New Roman"/>
        </w:rPr>
        <w:t xml:space="preserve">has a significant </w:t>
      </w:r>
      <w:r w:rsidR="0087797B">
        <w:rPr>
          <w:rFonts w:ascii="Times New Roman" w:hAnsi="Times New Roman" w:cs="Times New Roman"/>
        </w:rPr>
        <w:t xml:space="preserve">diagnostic </w:t>
      </w:r>
      <w:r w:rsidR="00966FD1" w:rsidRPr="00966FD1">
        <w:rPr>
          <w:rFonts w:ascii="Times New Roman" w:hAnsi="Times New Roman" w:cs="Times New Roman"/>
        </w:rPr>
        <w:t>advantage over othe</w:t>
      </w:r>
      <w:r w:rsidR="0087797B">
        <w:rPr>
          <w:rFonts w:ascii="Times New Roman" w:hAnsi="Times New Roman" w:cs="Times New Roman"/>
        </w:rPr>
        <w:t>rs</w:t>
      </w:r>
      <w:ins w:id="502" w:author="yangjian" w:date="2023-04-03T10:09:00Z">
        <w:r w:rsidR="00BB6791">
          <w:rPr>
            <w:rFonts w:ascii="Times New Roman" w:hAnsi="Times New Roman" w:cs="Times New Roman"/>
          </w:rPr>
          <w:t>.</w:t>
        </w:r>
      </w:ins>
      <w:ins w:id="503" w:author="yangjian" w:date="2023-04-03T10:10:00Z">
        <w:r w:rsidR="00BB6791">
          <w:rPr>
            <w:rFonts w:ascii="Times New Roman" w:hAnsi="Times New Roman" w:cs="Times New Roman"/>
          </w:rPr>
          <w:t xml:space="preserve"> </w:t>
        </w:r>
        <w:r w:rsidR="00BB6791" w:rsidRPr="00BB6791">
          <w:rPr>
            <w:rFonts w:ascii="Times New Roman" w:hAnsi="Times New Roman" w:cs="Times New Roman"/>
          </w:rPr>
          <w:t>In this situation,</w:t>
        </w:r>
      </w:ins>
      <w:del w:id="504" w:author="yangjian" w:date="2023-04-03T10:09:00Z">
        <w:r w:rsidR="0009398B" w:rsidDel="00BB6791">
          <w:rPr>
            <w:rFonts w:ascii="Times New Roman" w:hAnsi="Times New Roman" w:cs="Times New Roman"/>
          </w:rPr>
          <w:delText>,</w:delText>
        </w:r>
      </w:del>
      <w:r w:rsidR="00966FD1" w:rsidRPr="00966FD1">
        <w:rPr>
          <w:rFonts w:ascii="Times New Roman" w:hAnsi="Times New Roman" w:cs="Times New Roman"/>
        </w:rPr>
        <w:t xml:space="preserve"> </w:t>
      </w:r>
      <w:ins w:id="505" w:author="yangjian" w:date="2023-04-02T21:44:00Z">
        <w:r w:rsidR="00126B2C">
          <w:rPr>
            <w:rFonts w:ascii="Times New Roman" w:hAnsi="Times New Roman" w:cs="Times New Roman"/>
          </w:rPr>
          <w:t xml:space="preserve">our </w:t>
        </w:r>
        <w:r w:rsidR="00126B2C" w:rsidRPr="003B4169">
          <w:rPr>
            <w:rFonts w:ascii="Times New Roman" w:hAnsi="Times New Roman" w:cs="Times New Roman"/>
          </w:rPr>
          <w:t>strategy</w:t>
        </w:r>
      </w:ins>
      <w:del w:id="506" w:author="yangjian" w:date="2023-04-02T21:44:00Z">
        <w:r w:rsidR="00966FD1" w:rsidRPr="00966FD1" w:rsidDel="00126B2C">
          <w:rPr>
            <w:rFonts w:ascii="Times New Roman" w:hAnsi="Times New Roman" w:cs="Times New Roman"/>
          </w:rPr>
          <w:delText>the system</w:delText>
        </w:r>
      </w:del>
      <w:r w:rsidR="00966FD1" w:rsidRPr="00966FD1">
        <w:rPr>
          <w:rFonts w:ascii="Times New Roman" w:hAnsi="Times New Roman" w:cs="Times New Roman"/>
        </w:rPr>
        <w:t xml:space="preserve"> focuses on asking for phenotypes related to the second and </w:t>
      </w:r>
      <w:del w:id="507" w:author="yangjian" w:date="2023-04-03T10:25:00Z">
        <w:r w:rsidR="00966FD1" w:rsidRPr="00966FD1" w:rsidDel="00C74582">
          <w:rPr>
            <w:rFonts w:ascii="Times New Roman" w:hAnsi="Times New Roman" w:cs="Times New Roman"/>
          </w:rPr>
          <w:delText>more inferior</w:delText>
        </w:r>
      </w:del>
      <w:ins w:id="508" w:author="yangjian" w:date="2023-04-03T10:25:00Z">
        <w:r w:rsidR="00C74582">
          <w:rPr>
            <w:rFonts w:ascii="Times New Roman" w:hAnsi="Times New Roman" w:cs="Times New Roman"/>
          </w:rPr>
          <w:t>lower-ranked</w:t>
        </w:r>
      </w:ins>
      <w:r w:rsidR="00966FD1" w:rsidRPr="00966FD1">
        <w:rPr>
          <w:rFonts w:ascii="Times New Roman" w:hAnsi="Times New Roman" w:cs="Times New Roman"/>
        </w:rPr>
        <w:t xml:space="preserve"> diseases, with the expectation that users will exclude th</w:t>
      </w:r>
      <w:r w:rsidR="00687742">
        <w:rPr>
          <w:rFonts w:ascii="Times New Roman" w:hAnsi="Times New Roman" w:cs="Times New Roman"/>
        </w:rPr>
        <w:t>e</w:t>
      </w:r>
      <w:r w:rsidR="00966FD1" w:rsidRPr="00966FD1">
        <w:rPr>
          <w:rFonts w:ascii="Times New Roman" w:hAnsi="Times New Roman" w:cs="Times New Roman"/>
        </w:rPr>
        <w:t>se phenotypes</w:t>
      </w:r>
      <w:ins w:id="509" w:author="yangjian" w:date="2023-04-03T10:26:00Z">
        <w:r w:rsidR="00C74582">
          <w:rPr>
            <w:rFonts w:ascii="Times New Roman" w:hAnsi="Times New Roman" w:cs="Times New Roman"/>
          </w:rPr>
          <w:t>.</w:t>
        </w:r>
      </w:ins>
      <w:del w:id="510" w:author="yangjian" w:date="2023-04-03T10:26:00Z">
        <w:r w:rsidR="0009398B" w:rsidDel="00C74582">
          <w:rPr>
            <w:rFonts w:ascii="Times New Roman" w:hAnsi="Times New Roman" w:cs="Times New Roman"/>
          </w:rPr>
          <w:delText xml:space="preserve">, </w:delText>
        </w:r>
        <w:r w:rsidR="0009398B" w:rsidRPr="00D86204" w:rsidDel="00C74582">
          <w:rPr>
            <w:rFonts w:ascii="Times New Roman" w:hAnsi="Times New Roman" w:cs="Times New Roman"/>
          </w:rPr>
          <w:delText>i.e.,</w:delText>
        </w:r>
      </w:del>
      <w:r w:rsidR="0009398B" w:rsidRPr="00D86204">
        <w:rPr>
          <w:rFonts w:ascii="Times New Roman" w:hAnsi="Times New Roman" w:cs="Times New Roman"/>
        </w:rPr>
        <w:t xml:space="preserve"> </w:t>
      </w:r>
      <w:ins w:id="511" w:author="yangjian" w:date="2023-04-03T10:26:00Z">
        <w:r w:rsidR="00C74582">
          <w:rPr>
            <w:rFonts w:ascii="Times New Roman" w:hAnsi="Times New Roman" w:cs="Times New Roman"/>
          </w:rPr>
          <w:t>E</w:t>
        </w:r>
      </w:ins>
      <w:del w:id="512" w:author="yangjian" w:date="2023-04-03T10:26:00Z">
        <w:r w:rsidR="0009398B" w:rsidRPr="00D86204" w:rsidDel="00C74582">
          <w:rPr>
            <w:rFonts w:ascii="Times New Roman" w:hAnsi="Times New Roman" w:cs="Times New Roman"/>
          </w:rPr>
          <w:delText>e</w:delText>
        </w:r>
      </w:del>
      <w:r w:rsidR="0009398B" w:rsidRPr="00D86204">
        <w:rPr>
          <w:rFonts w:ascii="Times New Roman" w:hAnsi="Times New Roman" w:cs="Times New Roman"/>
        </w:rPr>
        <w:t xml:space="preserve">xcluding crucial phenotypes of </w:t>
      </w:r>
      <w:r w:rsidR="0009398B">
        <w:rPr>
          <w:rFonts w:ascii="Times New Roman" w:hAnsi="Times New Roman" w:cs="Times New Roman" w:hint="eastAsia"/>
        </w:rPr>
        <w:t>non</w:t>
      </w:r>
      <w:r w:rsidR="0009398B">
        <w:rPr>
          <w:rFonts w:ascii="Times New Roman" w:hAnsi="Times New Roman" w:cs="Times New Roman"/>
        </w:rPr>
        <w:t xml:space="preserve">-first </w:t>
      </w:r>
      <w:r w:rsidR="0009398B" w:rsidRPr="00D86204">
        <w:rPr>
          <w:rFonts w:ascii="Times New Roman" w:hAnsi="Times New Roman" w:cs="Times New Roman"/>
        </w:rPr>
        <w:t xml:space="preserve">diseases (especially the </w:t>
      </w:r>
      <w:r w:rsidR="0009398B">
        <w:rPr>
          <w:rFonts w:ascii="Times New Roman" w:hAnsi="Times New Roman" w:cs="Times New Roman"/>
        </w:rPr>
        <w:t>second-</w:t>
      </w:r>
      <w:r w:rsidR="0009398B" w:rsidRPr="00D86204">
        <w:rPr>
          <w:rFonts w:ascii="Times New Roman" w:hAnsi="Times New Roman" w:cs="Times New Roman"/>
        </w:rPr>
        <w:t xml:space="preserve">ranked disease) </w:t>
      </w:r>
      <w:del w:id="513" w:author="yangjian" w:date="2023-04-03T10:12:00Z">
        <w:r w:rsidR="0009398B" w:rsidRPr="00D86204" w:rsidDel="000751BA">
          <w:rPr>
            <w:rFonts w:ascii="Times New Roman" w:hAnsi="Times New Roman" w:cs="Times New Roman"/>
          </w:rPr>
          <w:delText xml:space="preserve">will better </w:delText>
        </w:r>
      </w:del>
      <w:ins w:id="514" w:author="yangjian" w:date="2023-04-03T10:12:00Z">
        <w:r w:rsidR="000751BA">
          <w:rPr>
            <w:rFonts w:ascii="Times New Roman" w:hAnsi="Times New Roman" w:cs="Times New Roman"/>
          </w:rPr>
          <w:t xml:space="preserve">may </w:t>
        </w:r>
      </w:ins>
      <w:r w:rsidR="0009398B" w:rsidRPr="00D86204">
        <w:rPr>
          <w:rFonts w:ascii="Times New Roman" w:hAnsi="Times New Roman" w:cs="Times New Roman"/>
        </w:rPr>
        <w:t xml:space="preserve">improve diagnostic purity </w:t>
      </w:r>
      <w:ins w:id="515" w:author="yangjian" w:date="2023-04-03T10:12:00Z">
        <w:r w:rsidR="000751BA">
          <w:rPr>
            <w:rFonts w:ascii="Times New Roman" w:hAnsi="Times New Roman" w:cs="Times New Roman"/>
          </w:rPr>
          <w:t xml:space="preserve">better </w:t>
        </w:r>
      </w:ins>
      <w:r w:rsidR="0009398B" w:rsidRPr="00D86204">
        <w:rPr>
          <w:rFonts w:ascii="Times New Roman" w:hAnsi="Times New Roman" w:cs="Times New Roman"/>
        </w:rPr>
        <w:t xml:space="preserve">than verifying phenotypes of the </w:t>
      </w:r>
      <w:r w:rsidR="0009398B">
        <w:rPr>
          <w:rFonts w:ascii="Times New Roman" w:hAnsi="Times New Roman" w:cs="Times New Roman"/>
        </w:rPr>
        <w:t>first-</w:t>
      </w:r>
      <w:r w:rsidR="0009398B" w:rsidRPr="00D86204">
        <w:rPr>
          <w:rFonts w:ascii="Times New Roman" w:hAnsi="Times New Roman" w:cs="Times New Roman"/>
        </w:rPr>
        <w:t>ranked disease in this phase.</w:t>
      </w:r>
      <w:r w:rsidR="0009398B">
        <w:rPr>
          <w:rFonts w:ascii="Times New Roman" w:hAnsi="Times New Roman" w:cs="Times New Roman" w:hint="eastAsia"/>
        </w:rPr>
        <w:t xml:space="preserve"> </w:t>
      </w:r>
      <w:r w:rsidR="00366380" w:rsidRPr="00366380">
        <w:rPr>
          <w:rFonts w:ascii="Times New Roman" w:hAnsi="Times New Roman" w:cs="Times New Roman"/>
        </w:rPr>
        <w:t xml:space="preserve">Overall, as the diagnostic status changes, our </w:t>
      </w:r>
      <w:r w:rsidR="0009398B">
        <w:rPr>
          <w:rFonts w:ascii="Times New Roman" w:hAnsi="Times New Roman" w:cs="Times New Roman"/>
        </w:rPr>
        <w:t>dialogue</w:t>
      </w:r>
      <w:r w:rsidR="00366380" w:rsidRPr="00366380">
        <w:rPr>
          <w:rFonts w:ascii="Times New Roman" w:hAnsi="Times New Roman" w:cs="Times New Roman"/>
        </w:rPr>
        <w:t xml:space="preserve"> strategy</w:t>
      </w:r>
      <w:r w:rsidR="008D3F66">
        <w:rPr>
          <w:rFonts w:ascii="Times New Roman" w:hAnsi="Times New Roman" w:cs="Times New Roman"/>
        </w:rPr>
        <w:t xml:space="preserve"> can</w:t>
      </w:r>
      <w:r w:rsidR="00366380" w:rsidRPr="00366380">
        <w:rPr>
          <w:rFonts w:ascii="Times New Roman" w:hAnsi="Times New Roman" w:cs="Times New Roman"/>
        </w:rPr>
        <w:t xml:space="preserve"> </w:t>
      </w:r>
      <w:r w:rsidR="00EC44D6" w:rsidRPr="00EC44D6">
        <w:rPr>
          <w:rFonts w:ascii="Times New Roman" w:hAnsi="Times New Roman" w:cs="Times New Roman"/>
        </w:rPr>
        <w:t xml:space="preserve">adaptively </w:t>
      </w:r>
      <w:r w:rsidR="00366380" w:rsidRPr="00366380">
        <w:rPr>
          <w:rFonts w:ascii="Times New Roman" w:hAnsi="Times New Roman" w:cs="Times New Roman"/>
        </w:rPr>
        <w:t xml:space="preserve">adjust to </w:t>
      </w:r>
      <w:r w:rsidR="001965B7">
        <w:rPr>
          <w:rFonts w:ascii="Times New Roman" w:hAnsi="Times New Roman" w:cs="Times New Roman"/>
        </w:rPr>
        <w:t>follow</w:t>
      </w:r>
      <w:r w:rsidR="00366380" w:rsidRPr="00366380">
        <w:rPr>
          <w:rFonts w:ascii="Times New Roman" w:hAnsi="Times New Roman" w:cs="Times New Roman"/>
        </w:rPr>
        <w:t xml:space="preserve"> </w:t>
      </w:r>
      <w:r w:rsidR="0009398B">
        <w:rPr>
          <w:rFonts w:ascii="Times New Roman" w:hAnsi="Times New Roman" w:cs="Times New Roman"/>
        </w:rPr>
        <w:t>DDX</w:t>
      </w:r>
      <w:r w:rsidR="00366380" w:rsidRPr="00366380">
        <w:rPr>
          <w:rFonts w:ascii="Times New Roman" w:hAnsi="Times New Roman" w:cs="Times New Roman"/>
        </w:rPr>
        <w:t xml:space="preserve"> by maximizing the expected Q&amp;A gain.</w:t>
      </w:r>
    </w:p>
    <w:p w14:paraId="030D5114" w14:textId="3AD5C8F6" w:rsidR="00726818" w:rsidRPr="00120C84" w:rsidRDefault="00726818" w:rsidP="00726818">
      <w:pPr>
        <w:pStyle w:val="3"/>
        <w:rPr>
          <w:rFonts w:ascii="Times New Roman" w:hAnsi="Times New Roman" w:cs="Times New Roman"/>
          <w:sz w:val="21"/>
          <w:szCs w:val="21"/>
        </w:rPr>
      </w:pPr>
      <w:r w:rsidRPr="00120C84">
        <w:rPr>
          <w:rFonts w:ascii="Times New Roman" w:hAnsi="Times New Roman" w:cs="Times New Roman"/>
          <w:sz w:val="21"/>
          <w:szCs w:val="21"/>
        </w:rPr>
        <w:t xml:space="preserve">Two </w:t>
      </w:r>
      <w:bookmarkStart w:id="516" w:name="_Hlk124094549"/>
      <w:r w:rsidRPr="00120C84">
        <w:rPr>
          <w:rFonts w:ascii="Times New Roman" w:hAnsi="Times New Roman" w:cs="Times New Roman"/>
          <w:sz w:val="21"/>
          <w:szCs w:val="21"/>
        </w:rPr>
        <w:t>intention-</w:t>
      </w:r>
      <w:r w:rsidR="00120C84" w:rsidRPr="00120C84">
        <w:rPr>
          <w:rFonts w:ascii="Times New Roman" w:hAnsi="Times New Roman" w:cs="Times New Roman"/>
          <w:sz w:val="21"/>
          <w:szCs w:val="21"/>
        </w:rPr>
        <w:t>considered</w:t>
      </w:r>
      <w:bookmarkEnd w:id="516"/>
      <w:r w:rsidR="00120C84" w:rsidRPr="00120C84">
        <w:rPr>
          <w:rFonts w:ascii="Times New Roman" w:hAnsi="Times New Roman" w:cs="Times New Roman"/>
          <w:sz w:val="21"/>
          <w:szCs w:val="21"/>
        </w:rPr>
        <w:t xml:space="preserve"> </w:t>
      </w:r>
      <w:r w:rsidRPr="00120C84">
        <w:rPr>
          <w:rFonts w:ascii="Times New Roman" w:hAnsi="Times New Roman" w:cs="Times New Roman"/>
          <w:sz w:val="21"/>
          <w:szCs w:val="21"/>
        </w:rPr>
        <w:t>questioning strategies</w:t>
      </w:r>
    </w:p>
    <w:p w14:paraId="49249FD7" w14:textId="79FB60CD" w:rsidR="00687742" w:rsidRPr="00687EAA" w:rsidRDefault="00C406CE" w:rsidP="00C13A6B">
      <w:pPr>
        <w:rPr>
          <w:rFonts w:ascii="Times New Roman" w:hAnsi="Times New Roman" w:cs="Times New Roman"/>
        </w:rPr>
      </w:pPr>
      <w:ins w:id="517" w:author="yangjian" w:date="2023-04-03T11:01:00Z">
        <w:r w:rsidRPr="00C406CE">
          <w:rPr>
            <w:rFonts w:ascii="Times New Roman" w:hAnsi="Times New Roman" w:cs="Times New Roman"/>
          </w:rPr>
          <w:t>The default dialogue strategy of RDmaster, as indicated by AIGGI,</w:t>
        </w:r>
      </w:ins>
      <w:ins w:id="518" w:author="yangjian" w:date="2023-04-03T10:59:00Z">
        <w:r w:rsidR="00A42EA2" w:rsidRPr="00A42EA2">
          <w:rPr>
            <w:rFonts w:ascii="Times New Roman" w:hAnsi="Times New Roman" w:cs="Times New Roman"/>
          </w:rPr>
          <w:t xml:space="preserve"> is completely agent-dominated</w:t>
        </w:r>
      </w:ins>
      <w:ins w:id="519" w:author="yangjian" w:date="2023-04-03T11:01:00Z">
        <w:r>
          <w:rPr>
            <w:rFonts w:ascii="Times New Roman" w:hAnsi="Times New Roman" w:cs="Times New Roman"/>
          </w:rPr>
          <w:t xml:space="preserve"> and</w:t>
        </w:r>
      </w:ins>
      <w:ins w:id="520" w:author="yangjian" w:date="2023-04-03T11:02:00Z">
        <w:r>
          <w:rPr>
            <w:rFonts w:ascii="Times New Roman" w:hAnsi="Times New Roman" w:cs="Times New Roman"/>
          </w:rPr>
          <w:t xml:space="preserve"> may </w:t>
        </w:r>
      </w:ins>
      <w:ins w:id="521" w:author="yangjian" w:date="2023-04-03T10:59:00Z">
        <w:r w:rsidR="00A42EA2" w:rsidRPr="00A42EA2">
          <w:rPr>
            <w:rFonts w:ascii="Times New Roman" w:hAnsi="Times New Roman" w:cs="Times New Roman"/>
          </w:rPr>
          <w:t xml:space="preserve">sometimes seem inflexible. </w:t>
        </w:r>
      </w:ins>
      <w:ins w:id="522" w:author="yangjian" w:date="2023-04-03T11:02:00Z">
        <w:r w:rsidRPr="00C406CE">
          <w:rPr>
            <w:rFonts w:ascii="Times New Roman" w:hAnsi="Times New Roman" w:cs="Times New Roman"/>
          </w:rPr>
          <w:t xml:space="preserve">To increase the flexibility of </w:t>
        </w:r>
        <w:r>
          <w:rPr>
            <w:rFonts w:ascii="Times New Roman" w:hAnsi="Times New Roman" w:cs="Times New Roman"/>
          </w:rPr>
          <w:t>Q&amp;A</w:t>
        </w:r>
        <w:r w:rsidRPr="00C406CE">
          <w:rPr>
            <w:rFonts w:ascii="Times New Roman" w:hAnsi="Times New Roman" w:cs="Times New Roman"/>
          </w:rPr>
          <w:t>,</w:t>
        </w:r>
      </w:ins>
      <w:ins w:id="523" w:author="yangjian" w:date="2023-04-03T10:59:00Z">
        <w:r w:rsidR="00A42EA2" w:rsidRPr="00A42EA2">
          <w:rPr>
            <w:rFonts w:ascii="Times New Roman" w:hAnsi="Times New Roman" w:cs="Times New Roman"/>
          </w:rPr>
          <w:t xml:space="preserve"> two intention-considered indicators, AIGGI-P and AIGGI-N, were proposed as supplements to AIGGI. </w:t>
        </w:r>
      </w:ins>
      <w:ins w:id="524" w:author="yangjian" w:date="2023-04-03T11:03:00Z">
        <w:r w:rsidRPr="00C406CE">
          <w:rPr>
            <w:rFonts w:ascii="Times New Roman" w:hAnsi="Times New Roman" w:cs="Times New Roman"/>
          </w:rPr>
          <w:t>These indicators were further analyzed</w:t>
        </w:r>
        <w:r>
          <w:rPr>
            <w:rFonts w:ascii="Times New Roman" w:hAnsi="Times New Roman" w:cs="Times New Roman"/>
          </w:rPr>
          <w:t xml:space="preserve"> </w:t>
        </w:r>
        <w:r w:rsidRPr="00C406CE">
          <w:rPr>
            <w:rFonts w:ascii="Times New Roman" w:hAnsi="Times New Roman" w:cs="Times New Roman"/>
          </w:rPr>
          <w:t xml:space="preserve">to </w:t>
        </w:r>
      </w:ins>
      <w:ins w:id="525" w:author="yangjian" w:date="2023-04-03T11:04:00Z">
        <w:r w:rsidRPr="00C406CE">
          <w:rPr>
            <w:rFonts w:ascii="Times New Roman" w:hAnsi="Times New Roman" w:cs="Times New Roman"/>
          </w:rPr>
          <w:t>reveal</w:t>
        </w:r>
        <w:r>
          <w:rPr>
            <w:rFonts w:ascii="Times New Roman" w:hAnsi="Times New Roman" w:cs="Times New Roman"/>
          </w:rPr>
          <w:t xml:space="preserve"> </w:t>
        </w:r>
      </w:ins>
      <w:ins w:id="526" w:author="yangjian" w:date="2023-04-03T11:03:00Z">
        <w:r w:rsidRPr="00C406CE">
          <w:rPr>
            <w:rFonts w:ascii="Times New Roman" w:hAnsi="Times New Roman" w:cs="Times New Roman"/>
          </w:rPr>
          <w:t xml:space="preserve">their effect on </w:t>
        </w:r>
      </w:ins>
      <w:ins w:id="527" w:author="yangjian" w:date="2023-04-03T11:04:00Z">
        <w:r w:rsidR="003C4032">
          <w:rPr>
            <w:rFonts w:ascii="Times New Roman" w:hAnsi="Times New Roman" w:cs="Times New Roman"/>
          </w:rPr>
          <w:t xml:space="preserve">our </w:t>
        </w:r>
      </w:ins>
      <w:ins w:id="528" w:author="yangjian" w:date="2023-04-03T11:03:00Z">
        <w:r w:rsidRPr="00C406CE">
          <w:rPr>
            <w:rFonts w:ascii="Times New Roman" w:hAnsi="Times New Roman" w:cs="Times New Roman"/>
          </w:rPr>
          <w:t>questioning strateg</w:t>
        </w:r>
      </w:ins>
      <w:ins w:id="529" w:author="yangjian" w:date="2023-04-03T11:04:00Z">
        <w:r w:rsidR="003C4032">
          <w:rPr>
            <w:rFonts w:ascii="Times New Roman" w:hAnsi="Times New Roman" w:cs="Times New Roman"/>
          </w:rPr>
          <w:t>y</w:t>
        </w:r>
      </w:ins>
      <w:ins w:id="530" w:author="yangjian" w:date="2023-04-03T10:59:00Z">
        <w:r w:rsidR="00A42EA2" w:rsidRPr="00A42EA2">
          <w:rPr>
            <w:rFonts w:ascii="Times New Roman" w:hAnsi="Times New Roman" w:cs="Times New Roman"/>
          </w:rPr>
          <w:t>, as shown in Fig. 3a.</w:t>
        </w:r>
      </w:ins>
      <w:del w:id="531" w:author="yangjian" w:date="2023-04-03T10:59:00Z">
        <w:r w:rsidR="00C13A6B" w:rsidRPr="00C13A6B" w:rsidDel="00A42EA2">
          <w:rPr>
            <w:rFonts w:ascii="Times New Roman" w:hAnsi="Times New Roman" w:cs="Times New Roman"/>
          </w:rPr>
          <w:delText>When diagnostic uncertainty is low, the expected gain calculated from AIGGI may be overly focused on excluding lower-ranked disease phenotypes. To address this, we further analyzed two intention-considered indicators, AIGGI-P and AIGGI-N, which take user intentions into account and serve as complements to AIGGI</w:delText>
        </w:r>
        <w:r w:rsidR="006669FF" w:rsidDel="00A42EA2">
          <w:rPr>
            <w:rFonts w:ascii="Times New Roman" w:hAnsi="Times New Roman" w:cs="Times New Roman"/>
          </w:rPr>
          <w:delText xml:space="preserve">, </w:delText>
        </w:r>
        <w:r w:rsidR="00C13A6B" w:rsidRPr="00C13A6B" w:rsidDel="00A42EA2">
          <w:rPr>
            <w:rFonts w:ascii="Times New Roman" w:hAnsi="Times New Roman" w:cs="Times New Roman"/>
          </w:rPr>
          <w:delText>as shown in Fig. 3</w:delText>
        </w:r>
        <w:r w:rsidR="004C2559" w:rsidDel="00A42EA2">
          <w:rPr>
            <w:rFonts w:ascii="Times New Roman" w:hAnsi="Times New Roman" w:cs="Times New Roman"/>
          </w:rPr>
          <w:delText>a</w:delText>
        </w:r>
        <w:r w:rsidR="00C13A6B" w:rsidRPr="00C13A6B" w:rsidDel="00A42EA2">
          <w:rPr>
            <w:rFonts w:ascii="Times New Roman" w:hAnsi="Times New Roman" w:cs="Times New Roman"/>
          </w:rPr>
          <w:delText>.</w:delText>
        </w:r>
      </w:del>
      <w:r w:rsidR="00C13A6B" w:rsidRPr="00C13A6B">
        <w:rPr>
          <w:rFonts w:ascii="Times New Roman" w:hAnsi="Times New Roman" w:cs="Times New Roman"/>
        </w:rPr>
        <w:t xml:space="preserve"> </w:t>
      </w:r>
      <w:ins w:id="532" w:author="yangjian" w:date="2023-04-03T14:56:00Z">
        <w:r w:rsidR="0009519C" w:rsidRPr="0009519C">
          <w:rPr>
            <w:rFonts w:ascii="Times New Roman" w:hAnsi="Times New Roman" w:cs="Times New Roman"/>
          </w:rPr>
          <w:t>When using AIGGI-P to validate phenotypes, the strategy increasingly prioritizes phenotypes of the first-ranked disease as diagnostic uncertainty decreases. This is reasonable because validating phenotypes of the first-ranked disease is more likely to reduce diagnostic uncertainty compared to other diseases.</w:t>
        </w:r>
      </w:ins>
      <w:del w:id="533" w:author="yangjian" w:date="2023-04-03T14:56:00Z">
        <w:r w:rsidR="00C13A6B" w:rsidRPr="00C13A6B" w:rsidDel="0009519C">
          <w:rPr>
            <w:rFonts w:ascii="Times New Roman" w:hAnsi="Times New Roman" w:cs="Times New Roman"/>
          </w:rPr>
          <w:delText xml:space="preserve">For AIGGI-P, </w:delText>
        </w:r>
      </w:del>
      <w:del w:id="534" w:author="yangjian" w:date="2023-04-03T14:42:00Z">
        <w:r w:rsidR="00C13A6B" w:rsidRPr="00C13A6B" w:rsidDel="00EF6679">
          <w:rPr>
            <w:rFonts w:ascii="Times New Roman" w:hAnsi="Times New Roman" w:cs="Times New Roman"/>
          </w:rPr>
          <w:delText>which is oriented towards verifying</w:delText>
        </w:r>
      </w:del>
      <w:del w:id="535" w:author="yangjian" w:date="2023-04-03T14:44:00Z">
        <w:r w:rsidR="00C13A6B" w:rsidRPr="00C13A6B" w:rsidDel="00CF41EB">
          <w:rPr>
            <w:rFonts w:ascii="Times New Roman" w:hAnsi="Times New Roman" w:cs="Times New Roman"/>
          </w:rPr>
          <w:delText xml:space="preserve"> phenotypes</w:delText>
        </w:r>
      </w:del>
      <w:del w:id="536" w:author="yangjian" w:date="2023-04-03T14:56:00Z">
        <w:r w:rsidR="00C13A6B" w:rsidRPr="00C13A6B" w:rsidDel="0009519C">
          <w:rPr>
            <w:rFonts w:ascii="Times New Roman" w:hAnsi="Times New Roman" w:cs="Times New Roman"/>
          </w:rPr>
          <w:delText xml:space="preserve">, </w:delText>
        </w:r>
      </w:del>
      <w:del w:id="537" w:author="yangjian" w:date="2023-04-03T14:45:00Z">
        <w:r w:rsidR="00C13A6B" w:rsidRPr="00C13A6B" w:rsidDel="00CF41EB">
          <w:rPr>
            <w:rFonts w:ascii="Times New Roman" w:hAnsi="Times New Roman" w:cs="Times New Roman"/>
          </w:rPr>
          <w:delText xml:space="preserve">as diagnostic uncertainty decreases, </w:delText>
        </w:r>
      </w:del>
      <w:del w:id="538" w:author="yangjian" w:date="2023-04-03T14:56:00Z">
        <w:r w:rsidR="00C13A6B" w:rsidRPr="00C13A6B" w:rsidDel="0009519C">
          <w:rPr>
            <w:rFonts w:ascii="Times New Roman" w:hAnsi="Times New Roman" w:cs="Times New Roman"/>
          </w:rPr>
          <w:delText>this strategy increasingly focuses on the first-ranked disease. This</w:delText>
        </w:r>
        <w:r w:rsidR="00C13A6B" w:rsidDel="0009519C">
          <w:rPr>
            <w:rFonts w:ascii="Times New Roman" w:hAnsi="Times New Roman" w:cs="Times New Roman"/>
          </w:rPr>
          <w:delText xml:space="preserve"> </w:delText>
        </w:r>
      </w:del>
      <w:del w:id="539" w:author="yangjian" w:date="2023-04-03T14:43:00Z">
        <w:r w:rsidR="00C13A6B" w:rsidDel="00CF41EB">
          <w:rPr>
            <w:rFonts w:ascii="Times New Roman" w:hAnsi="Times New Roman" w:cs="Times New Roman"/>
          </w:rPr>
          <w:delText>strategy</w:delText>
        </w:r>
        <w:r w:rsidR="00C13A6B" w:rsidRPr="00C13A6B" w:rsidDel="00CF41EB">
          <w:rPr>
            <w:rFonts w:ascii="Times New Roman" w:hAnsi="Times New Roman" w:cs="Times New Roman"/>
          </w:rPr>
          <w:delText xml:space="preserve"> </w:delText>
        </w:r>
      </w:del>
      <w:del w:id="540" w:author="yangjian" w:date="2023-04-03T14:56:00Z">
        <w:r w:rsidR="00C13A6B" w:rsidRPr="00C13A6B" w:rsidDel="0009519C">
          <w:rPr>
            <w:rFonts w:ascii="Times New Roman" w:hAnsi="Times New Roman" w:cs="Times New Roman"/>
          </w:rPr>
          <w:delText xml:space="preserve">is </w:delText>
        </w:r>
      </w:del>
      <w:del w:id="541" w:author="yangjian" w:date="2023-04-03T14:43:00Z">
        <w:r w:rsidR="00C13A6B" w:rsidRPr="00C13A6B" w:rsidDel="00CF41EB">
          <w:rPr>
            <w:rFonts w:ascii="Times New Roman" w:hAnsi="Times New Roman" w:cs="Times New Roman"/>
          </w:rPr>
          <w:delText xml:space="preserve">logical </w:delText>
        </w:r>
      </w:del>
      <w:del w:id="542" w:author="yangjian" w:date="2023-04-03T14:45:00Z">
        <w:r w:rsidR="00C13A6B" w:rsidRPr="00C13A6B" w:rsidDel="00CF41EB">
          <w:rPr>
            <w:rFonts w:ascii="Times New Roman" w:hAnsi="Times New Roman" w:cs="Times New Roman"/>
          </w:rPr>
          <w:delText>as</w:delText>
        </w:r>
      </w:del>
      <w:del w:id="543" w:author="yangjian" w:date="2023-04-03T14:56:00Z">
        <w:r w:rsidR="00C13A6B" w:rsidRPr="00C13A6B" w:rsidDel="0009519C">
          <w:rPr>
            <w:rFonts w:ascii="Times New Roman" w:hAnsi="Times New Roman" w:cs="Times New Roman"/>
          </w:rPr>
          <w:delText xml:space="preserve"> validating the phenotype of the first-ranked disease is more likely to reduce diagnostic uncertainty than focusing on others.</w:delText>
        </w:r>
      </w:del>
      <w:r w:rsidR="00C13A6B" w:rsidRPr="00C13A6B">
        <w:rPr>
          <w:rFonts w:ascii="Times New Roman" w:hAnsi="Times New Roman" w:cs="Times New Roman"/>
        </w:rPr>
        <w:t xml:space="preserve"> </w:t>
      </w:r>
      <w:ins w:id="544" w:author="yangjian" w:date="2023-04-03T14:56:00Z">
        <w:r w:rsidR="0009519C" w:rsidRPr="0009519C">
          <w:rPr>
            <w:rFonts w:ascii="Times New Roman" w:hAnsi="Times New Roman" w:cs="Times New Roman"/>
          </w:rPr>
          <w:t>Meanwhile</w:t>
        </w:r>
        <w:r w:rsidR="0009519C">
          <w:rPr>
            <w:rFonts w:ascii="Times New Roman" w:hAnsi="Times New Roman" w:cs="Times New Roman"/>
          </w:rPr>
          <w:t>, f</w:t>
        </w:r>
      </w:ins>
      <w:del w:id="545" w:author="yangjian" w:date="2023-04-03T14:56:00Z">
        <w:r w:rsidR="00C13A6B" w:rsidRPr="00C13A6B" w:rsidDel="0009519C">
          <w:rPr>
            <w:rFonts w:ascii="Times New Roman" w:hAnsi="Times New Roman" w:cs="Times New Roman"/>
          </w:rPr>
          <w:delText>F</w:delText>
        </w:r>
      </w:del>
      <w:ins w:id="546" w:author="yangjian" w:date="2023-04-03T14:56:00Z">
        <w:r w:rsidR="0009519C">
          <w:rPr>
            <w:rFonts w:ascii="Times New Roman" w:hAnsi="Times New Roman" w:cs="Times New Roman"/>
          </w:rPr>
          <w:t>or</w:t>
        </w:r>
      </w:ins>
      <w:del w:id="547" w:author="yangjian" w:date="2023-04-03T14:56:00Z">
        <w:r w:rsidR="00C13A6B" w:rsidRPr="00C13A6B" w:rsidDel="0009519C">
          <w:rPr>
            <w:rFonts w:ascii="Times New Roman" w:hAnsi="Times New Roman" w:cs="Times New Roman"/>
          </w:rPr>
          <w:delText>or</w:delText>
        </w:r>
      </w:del>
      <w:r w:rsidR="00C13A6B" w:rsidRPr="00C13A6B">
        <w:rPr>
          <w:rFonts w:ascii="Times New Roman" w:hAnsi="Times New Roman" w:cs="Times New Roman"/>
        </w:rPr>
        <w:t xml:space="preserve"> AIGGI-N, </w:t>
      </w:r>
      <w:ins w:id="548" w:author="yangjian" w:date="2023-04-03T14:47:00Z">
        <w:r w:rsidR="00CF41EB" w:rsidRPr="00CF41EB">
          <w:rPr>
            <w:rFonts w:ascii="Times New Roman" w:hAnsi="Times New Roman" w:cs="Times New Roman"/>
          </w:rPr>
          <w:t>which is designed to exclude phenotypes</w:t>
        </w:r>
      </w:ins>
      <w:del w:id="549" w:author="yangjian" w:date="2023-04-03T14:47:00Z">
        <w:r w:rsidR="00C13A6B" w:rsidRPr="00C13A6B" w:rsidDel="00CF41EB">
          <w:rPr>
            <w:rFonts w:ascii="Times New Roman" w:hAnsi="Times New Roman" w:cs="Times New Roman"/>
          </w:rPr>
          <w:delText>which is oriented towards denying phenotypes</w:delText>
        </w:r>
      </w:del>
      <w:r w:rsidR="00C13A6B" w:rsidRPr="00C13A6B">
        <w:rPr>
          <w:rFonts w:ascii="Times New Roman" w:hAnsi="Times New Roman" w:cs="Times New Roman"/>
        </w:rPr>
        <w:t xml:space="preserve">, as diagnostic uncertainty decreases, the disease with the highest association score with the </w:t>
      </w:r>
      <w:r w:rsidR="000023A1">
        <w:rPr>
          <w:rFonts w:ascii="Times New Roman" w:hAnsi="Times New Roman" w:cs="Times New Roman"/>
        </w:rPr>
        <w:t>questioned</w:t>
      </w:r>
      <w:r w:rsidR="00C13A6B" w:rsidRPr="00C13A6B">
        <w:rPr>
          <w:rFonts w:ascii="Times New Roman" w:hAnsi="Times New Roman" w:cs="Times New Roman"/>
        </w:rPr>
        <w:t xml:space="preserve"> phenotype changes in the </w:t>
      </w:r>
      <w:del w:id="550" w:author="yangjian" w:date="2023-04-03T14:47:00Z">
        <w:r w:rsidR="00C13A6B" w:rsidRPr="00C13A6B" w:rsidDel="00CF41EB">
          <w:rPr>
            <w:rFonts w:ascii="Times New Roman" w:hAnsi="Times New Roman" w:cs="Times New Roman"/>
          </w:rPr>
          <w:delText xml:space="preserve">order of </w:delText>
        </w:r>
      </w:del>
      <w:r w:rsidR="00C13A6B" w:rsidRPr="00C13A6B">
        <w:rPr>
          <w:rFonts w:ascii="Times New Roman" w:hAnsi="Times New Roman" w:cs="Times New Roman"/>
        </w:rPr>
        <w:t xml:space="preserve">diagnostic ranking, from </w:t>
      </w:r>
      <w:r w:rsidR="006B0C58">
        <w:rPr>
          <w:rFonts w:ascii="Times New Roman" w:hAnsi="Times New Roman" w:cs="Times New Roman"/>
        </w:rPr>
        <w:t>5</w:t>
      </w:r>
      <w:r w:rsidR="00C13A6B" w:rsidRPr="00C13A6B">
        <w:rPr>
          <w:rFonts w:ascii="Times New Roman" w:hAnsi="Times New Roman" w:cs="Times New Roman"/>
        </w:rPr>
        <w:t xml:space="preserve">th to </w:t>
      </w:r>
      <w:r w:rsidR="006B0C58">
        <w:rPr>
          <w:rFonts w:ascii="Times New Roman" w:hAnsi="Times New Roman" w:cs="Times New Roman"/>
        </w:rPr>
        <w:t>4</w:t>
      </w:r>
      <w:r w:rsidR="00C13A6B" w:rsidRPr="00C13A6B">
        <w:rPr>
          <w:rFonts w:ascii="Times New Roman" w:hAnsi="Times New Roman" w:cs="Times New Roman"/>
        </w:rPr>
        <w:t xml:space="preserve">th and finally to </w:t>
      </w:r>
      <w:del w:id="551" w:author="yangjian" w:date="2023-04-03T14:47:00Z">
        <w:r w:rsidR="00C13A6B" w:rsidRPr="00C13A6B" w:rsidDel="00CF41EB">
          <w:rPr>
            <w:rFonts w:ascii="Times New Roman" w:hAnsi="Times New Roman" w:cs="Times New Roman"/>
          </w:rPr>
          <w:delText>second</w:delText>
        </w:r>
      </w:del>
      <w:ins w:id="552" w:author="yangjian" w:date="2023-04-03T14:47:00Z">
        <w:r w:rsidR="00CF41EB">
          <w:rPr>
            <w:rFonts w:ascii="Times New Roman" w:hAnsi="Times New Roman" w:cs="Times New Roman"/>
          </w:rPr>
          <w:t>2</w:t>
        </w:r>
      </w:ins>
      <w:ins w:id="553" w:author="yangjian" w:date="2023-04-03T14:48:00Z">
        <w:r w:rsidR="00CF41EB">
          <w:rPr>
            <w:rFonts w:ascii="Times New Roman" w:hAnsi="Times New Roman" w:cs="Times New Roman"/>
          </w:rPr>
          <w:t>nd</w:t>
        </w:r>
      </w:ins>
      <w:r w:rsidR="00C13A6B" w:rsidRPr="00C13A6B">
        <w:rPr>
          <w:rFonts w:ascii="Times New Roman" w:hAnsi="Times New Roman" w:cs="Times New Roman"/>
        </w:rPr>
        <w:t xml:space="preserve">, while the association score for the first-ranked disease </w:t>
      </w:r>
      <w:del w:id="554" w:author="yangjian" w:date="2023-04-03T14:48:00Z">
        <w:r w:rsidR="00C13A6B" w:rsidRPr="00C13A6B" w:rsidDel="00CF41EB">
          <w:rPr>
            <w:rFonts w:ascii="Times New Roman" w:hAnsi="Times New Roman" w:cs="Times New Roman"/>
          </w:rPr>
          <w:delText>is low</w:delText>
        </w:r>
      </w:del>
      <w:ins w:id="555" w:author="yangjian" w:date="2023-04-03T14:52:00Z">
        <w:r w:rsidR="00CF41EB" w:rsidRPr="00CF41EB">
          <w:rPr>
            <w:rFonts w:ascii="Times New Roman" w:hAnsi="Times New Roman" w:cs="Times New Roman"/>
          </w:rPr>
          <w:t>decreases</w:t>
        </w:r>
      </w:ins>
      <w:r w:rsidR="00C13A6B" w:rsidRPr="00C13A6B">
        <w:rPr>
          <w:rFonts w:ascii="Times New Roman" w:hAnsi="Times New Roman" w:cs="Times New Roman"/>
        </w:rPr>
        <w:t xml:space="preserve">. This </w:t>
      </w:r>
      <w:ins w:id="556" w:author="yangjian" w:date="2023-04-03T14:48:00Z">
        <w:r w:rsidR="00CF41EB" w:rsidRPr="00CF41EB">
          <w:rPr>
            <w:rFonts w:ascii="Times New Roman" w:hAnsi="Times New Roman" w:cs="Times New Roman"/>
          </w:rPr>
          <w:t xml:space="preserve">trend </w:t>
        </w:r>
      </w:ins>
      <w:del w:id="557" w:author="yangjian" w:date="2023-04-03T14:48:00Z">
        <w:r w:rsidR="00C13A6B" w:rsidRPr="00C13A6B" w:rsidDel="00CF41EB">
          <w:rPr>
            <w:rFonts w:ascii="Times New Roman" w:hAnsi="Times New Roman" w:cs="Times New Roman"/>
          </w:rPr>
          <w:delText xml:space="preserve">strategy </w:delText>
        </w:r>
      </w:del>
      <w:r w:rsidR="00C13A6B" w:rsidRPr="00C13A6B">
        <w:rPr>
          <w:rFonts w:ascii="Times New Roman" w:hAnsi="Times New Roman" w:cs="Times New Roman"/>
        </w:rPr>
        <w:t xml:space="preserve">is reasonable when </w:t>
      </w:r>
      <w:del w:id="558" w:author="yangjian" w:date="2023-04-03T14:53:00Z">
        <w:r w:rsidR="00C13A6B" w:rsidRPr="00C13A6B" w:rsidDel="00CF41EB">
          <w:rPr>
            <w:rFonts w:ascii="Times New Roman" w:hAnsi="Times New Roman" w:cs="Times New Roman"/>
          </w:rPr>
          <w:delText xml:space="preserve">the </w:delText>
        </w:r>
      </w:del>
      <w:r w:rsidR="00C13A6B" w:rsidRPr="00C13A6B">
        <w:rPr>
          <w:rFonts w:ascii="Times New Roman" w:hAnsi="Times New Roman" w:cs="Times New Roman"/>
        </w:rPr>
        <w:t>user</w:t>
      </w:r>
      <w:ins w:id="559" w:author="yangjian" w:date="2023-04-03T14:53:00Z">
        <w:r w:rsidR="00CF41EB">
          <w:rPr>
            <w:rFonts w:ascii="Times New Roman" w:hAnsi="Times New Roman" w:cs="Times New Roman"/>
          </w:rPr>
          <w:t>s</w:t>
        </w:r>
      </w:ins>
      <w:r w:rsidR="00C13A6B" w:rsidRPr="00C13A6B">
        <w:rPr>
          <w:rFonts w:ascii="Times New Roman" w:hAnsi="Times New Roman" w:cs="Times New Roman"/>
        </w:rPr>
        <w:t xml:space="preserve"> intend</w:t>
      </w:r>
      <w:del w:id="560" w:author="yangjian" w:date="2023-04-03T14:53:00Z">
        <w:r w:rsidR="00C13A6B" w:rsidRPr="00C13A6B" w:rsidDel="00CF41EB">
          <w:rPr>
            <w:rFonts w:ascii="Times New Roman" w:hAnsi="Times New Roman" w:cs="Times New Roman"/>
          </w:rPr>
          <w:delText>s</w:delText>
        </w:r>
      </w:del>
      <w:r w:rsidR="00C13A6B" w:rsidRPr="00C13A6B">
        <w:rPr>
          <w:rFonts w:ascii="Times New Roman" w:hAnsi="Times New Roman" w:cs="Times New Roman"/>
        </w:rPr>
        <w:t xml:space="preserve"> to exclude phenotype</w:t>
      </w:r>
      <w:r w:rsidR="000023A1">
        <w:rPr>
          <w:rFonts w:ascii="Times New Roman" w:hAnsi="Times New Roman" w:cs="Times New Roman"/>
        </w:rPr>
        <w:t>s</w:t>
      </w:r>
      <w:r w:rsidR="00C13A6B" w:rsidRPr="00C13A6B">
        <w:rPr>
          <w:rFonts w:ascii="Times New Roman" w:hAnsi="Times New Roman" w:cs="Times New Roman"/>
        </w:rPr>
        <w:t>.</w:t>
      </w:r>
      <w:del w:id="561" w:author="yangjian" w:date="2023-04-03T14:58:00Z">
        <w:r w:rsidR="00C13A6B" w:rsidRPr="00C13A6B" w:rsidDel="0009519C">
          <w:rPr>
            <w:rFonts w:ascii="Times New Roman" w:hAnsi="Times New Roman" w:cs="Times New Roman"/>
          </w:rPr>
          <w:delText xml:space="preserve"> AIGGI-P and AIGGI-N provide two different questioning strategies by considering user intentions, which address the shortcomings of the original AIGGI strategy of rigidity and low user participation.</w:delText>
        </w:r>
      </w:del>
      <w:r w:rsidR="00C13A6B" w:rsidRPr="00C13A6B">
        <w:rPr>
          <w:rFonts w:ascii="Times New Roman" w:hAnsi="Times New Roman" w:cs="Times New Roman"/>
        </w:rPr>
        <w:t xml:space="preserve"> Combining AIGGI-P and AIGGI-N with AIGGI can provide users with </w:t>
      </w:r>
      <w:ins w:id="562" w:author="yangjian" w:date="2023-04-03T15:00:00Z">
        <w:r w:rsidR="0009519C" w:rsidRPr="0009519C">
          <w:rPr>
            <w:rFonts w:ascii="Times New Roman" w:hAnsi="Times New Roman" w:cs="Times New Roman"/>
          </w:rPr>
          <w:t xml:space="preserve">comprehensive </w:t>
        </w:r>
      </w:ins>
      <w:del w:id="563" w:author="yangjian" w:date="2023-04-03T15:00:00Z">
        <w:r w:rsidR="00C13A6B" w:rsidRPr="00C13A6B" w:rsidDel="0009519C">
          <w:rPr>
            <w:rFonts w:ascii="Times New Roman" w:hAnsi="Times New Roman" w:cs="Times New Roman"/>
          </w:rPr>
          <w:delText xml:space="preserve">flexible </w:delText>
        </w:r>
      </w:del>
      <w:r w:rsidR="00C13A6B" w:rsidRPr="00C13A6B">
        <w:rPr>
          <w:rFonts w:ascii="Times New Roman" w:hAnsi="Times New Roman" w:cs="Times New Roman"/>
        </w:rPr>
        <w:t xml:space="preserve">and </w:t>
      </w:r>
      <w:ins w:id="564" w:author="yangjian" w:date="2023-04-03T15:01:00Z">
        <w:r w:rsidR="007174ED" w:rsidRPr="007174ED">
          <w:rPr>
            <w:rFonts w:ascii="Times New Roman" w:hAnsi="Times New Roman" w:cs="Times New Roman"/>
          </w:rPr>
          <w:t>logical</w:t>
        </w:r>
        <w:r w:rsidR="007174ED" w:rsidRPr="007174ED" w:rsidDel="007174ED">
          <w:rPr>
            <w:rFonts w:ascii="Times New Roman" w:hAnsi="Times New Roman" w:cs="Times New Roman"/>
          </w:rPr>
          <w:t xml:space="preserve"> </w:t>
        </w:r>
      </w:ins>
      <w:del w:id="565" w:author="yangjian" w:date="2023-04-03T15:01:00Z">
        <w:r w:rsidR="00C13A6B" w:rsidRPr="00C13A6B" w:rsidDel="007174ED">
          <w:rPr>
            <w:rFonts w:ascii="Times New Roman" w:hAnsi="Times New Roman" w:cs="Times New Roman"/>
          </w:rPr>
          <w:delText xml:space="preserve">reliable </w:delText>
        </w:r>
      </w:del>
      <w:del w:id="566" w:author="yangjian" w:date="2023-04-03T15:00:00Z">
        <w:r w:rsidR="00C13A6B" w:rsidRPr="00C13A6B" w:rsidDel="00EB533F">
          <w:rPr>
            <w:rFonts w:ascii="Times New Roman" w:hAnsi="Times New Roman" w:cs="Times New Roman"/>
          </w:rPr>
          <w:delText xml:space="preserve">phenotype </w:delText>
        </w:r>
      </w:del>
      <w:r w:rsidR="00C13A6B" w:rsidRPr="00C13A6B">
        <w:rPr>
          <w:rFonts w:ascii="Times New Roman" w:hAnsi="Times New Roman" w:cs="Times New Roman"/>
        </w:rPr>
        <w:t>questioning strategies.</w:t>
      </w:r>
    </w:p>
    <w:p w14:paraId="3CEB4DFD" w14:textId="0E63140C" w:rsidR="006D2513" w:rsidRDefault="0064348D" w:rsidP="006D2513">
      <w:pPr>
        <w:pStyle w:val="3"/>
        <w:rPr>
          <w:rFonts w:ascii="Times New Roman" w:hAnsi="Times New Roman" w:cs="Times New Roman"/>
          <w:sz w:val="21"/>
          <w:szCs w:val="21"/>
        </w:rPr>
      </w:pPr>
      <w:r>
        <w:rPr>
          <w:rFonts w:ascii="Times New Roman" w:hAnsi="Times New Roman" w:cs="Times New Roman"/>
          <w:sz w:val="21"/>
          <w:szCs w:val="21"/>
        </w:rPr>
        <w:t>KB</w:t>
      </w:r>
      <w:r w:rsidR="006D2513" w:rsidRPr="006D2513">
        <w:rPr>
          <w:rFonts w:ascii="Times New Roman" w:hAnsi="Times New Roman" w:cs="Times New Roman"/>
          <w:sz w:val="21"/>
          <w:szCs w:val="21"/>
        </w:rPr>
        <w:t>-</w:t>
      </w:r>
      <w:r w:rsidR="00D54979">
        <w:rPr>
          <w:rFonts w:ascii="Times New Roman" w:hAnsi="Times New Roman" w:cs="Times New Roman" w:hint="eastAsia"/>
          <w:sz w:val="21"/>
          <w:szCs w:val="21"/>
        </w:rPr>
        <w:t>based</w:t>
      </w:r>
      <w:r w:rsidR="006D2513" w:rsidRPr="006D2513">
        <w:rPr>
          <w:rFonts w:ascii="Times New Roman" w:hAnsi="Times New Roman" w:cs="Times New Roman"/>
          <w:sz w:val="21"/>
          <w:szCs w:val="21"/>
        </w:rPr>
        <w:t xml:space="preserve"> prioritization of </w:t>
      </w:r>
      <w:r w:rsidR="006D45EF" w:rsidRPr="006D45EF">
        <w:rPr>
          <w:rFonts w:ascii="Times New Roman" w:hAnsi="Times New Roman" w:cs="Times New Roman"/>
          <w:sz w:val="21"/>
          <w:szCs w:val="21"/>
        </w:rPr>
        <w:t>candidate</w:t>
      </w:r>
      <w:r w:rsidR="006D45EF">
        <w:rPr>
          <w:rFonts w:ascii="Times New Roman" w:hAnsi="Times New Roman" w:cs="Times New Roman"/>
          <w:sz w:val="21"/>
          <w:szCs w:val="21"/>
        </w:rPr>
        <w:t xml:space="preserve"> </w:t>
      </w:r>
      <w:r w:rsidR="006D2513" w:rsidRPr="006D2513">
        <w:rPr>
          <w:rFonts w:ascii="Times New Roman" w:hAnsi="Times New Roman" w:cs="Times New Roman"/>
          <w:sz w:val="21"/>
          <w:szCs w:val="21"/>
        </w:rPr>
        <w:t>phenotype</w:t>
      </w:r>
      <w:r w:rsidR="006D45EF">
        <w:rPr>
          <w:rFonts w:ascii="Times New Roman" w:hAnsi="Times New Roman" w:cs="Times New Roman" w:hint="eastAsia"/>
          <w:sz w:val="21"/>
          <w:szCs w:val="21"/>
        </w:rPr>
        <w:t>s</w:t>
      </w:r>
    </w:p>
    <w:p w14:paraId="5354EEEA" w14:textId="13C97D97" w:rsidR="00776B92" w:rsidRPr="002522E4" w:rsidRDefault="00FA694E" w:rsidP="00C67F1F">
      <w:pPr>
        <w:rPr>
          <w:rFonts w:ascii="Times New Roman" w:hAnsi="Times New Roman" w:cs="Times New Roman"/>
        </w:rPr>
      </w:pPr>
      <w:r w:rsidRPr="00FA694E">
        <w:rPr>
          <w:rFonts w:ascii="Times New Roman" w:hAnsi="Times New Roman" w:cs="Times New Roman"/>
        </w:rPr>
        <w:t xml:space="preserve">The importance of disease-related phenotypes varies depending on their annotation frequencies to a particular disease. Specifically, </w:t>
      </w:r>
      <w:ins w:id="567" w:author="yangjian" w:date="2023-02-10T12:31:00Z">
        <w:r w:rsidR="0054004A" w:rsidRPr="009B2F1D">
          <w:rPr>
            <w:rFonts w:ascii="Times New Roman" w:hAnsi="Times New Roman" w:cs="Times New Roman"/>
          </w:rPr>
          <w:t xml:space="preserve">for several competing </w:t>
        </w:r>
      </w:ins>
      <w:ins w:id="568" w:author="yangjian" w:date="2023-04-03T15:06:00Z">
        <w:r w:rsidR="00E00405" w:rsidRPr="00E00405">
          <w:rPr>
            <w:rFonts w:ascii="Times New Roman" w:hAnsi="Times New Roman" w:cs="Times New Roman"/>
          </w:rPr>
          <w:t>diagnoses</w:t>
        </w:r>
      </w:ins>
      <w:del w:id="569" w:author="yangjian_bme@zju.edu.cn" w:date="2023-02-07T12:21:00Z">
        <w:r w:rsidRPr="00FA694E" w:rsidDel="009B2F1D">
          <w:rPr>
            <w:rFonts w:ascii="Times New Roman" w:hAnsi="Times New Roman" w:cs="Times New Roman"/>
          </w:rPr>
          <w:delText>for a disease</w:delText>
        </w:r>
      </w:del>
      <w:r w:rsidRPr="00FA694E">
        <w:rPr>
          <w:rFonts w:ascii="Times New Roman" w:hAnsi="Times New Roman" w:cs="Times New Roman"/>
        </w:rPr>
        <w:t xml:space="preserve">, </w:t>
      </w:r>
      <w:ins w:id="570" w:author="yangjian" w:date="2023-04-03T15:04:00Z">
        <w:r w:rsidR="00AE4D3C">
          <w:rPr>
            <w:rFonts w:ascii="Times New Roman" w:hAnsi="Times New Roman" w:cs="Times New Roman"/>
          </w:rPr>
          <w:t xml:space="preserve">related </w:t>
        </w:r>
      </w:ins>
      <w:r w:rsidRPr="00FA694E">
        <w:rPr>
          <w:rFonts w:ascii="Times New Roman" w:hAnsi="Times New Roman" w:cs="Times New Roman"/>
        </w:rPr>
        <w:t xml:space="preserve">phenotypes annotated as high frequency are more valuable </w:t>
      </w:r>
      <w:ins w:id="571" w:author="yangjian" w:date="2023-02-10T12:31:00Z">
        <w:r w:rsidR="0054004A" w:rsidRPr="009B2F1D">
          <w:rPr>
            <w:rFonts w:ascii="Times New Roman" w:hAnsi="Times New Roman" w:cs="Times New Roman"/>
          </w:rPr>
          <w:t xml:space="preserve">to be </w:t>
        </w:r>
      </w:ins>
      <w:ins w:id="572" w:author="yangjian" w:date="2023-04-03T15:24:00Z">
        <w:r w:rsidR="006858A1" w:rsidRPr="006858A1">
          <w:rPr>
            <w:rFonts w:ascii="Times New Roman" w:hAnsi="Times New Roman" w:cs="Times New Roman"/>
          </w:rPr>
          <w:t>validated, excluded, or queried</w:t>
        </w:r>
      </w:ins>
      <w:del w:id="573" w:author="yangjian_bme@zju.edu.cn" w:date="2023-02-07T12:21:00Z">
        <w:r w:rsidRPr="00FA694E" w:rsidDel="009B2F1D">
          <w:rPr>
            <w:rFonts w:ascii="Times New Roman" w:hAnsi="Times New Roman" w:cs="Times New Roman"/>
          </w:rPr>
          <w:delText>in differential diagnosis</w:delText>
        </w:r>
      </w:del>
      <w:r w:rsidRPr="00FA694E">
        <w:rPr>
          <w:rFonts w:ascii="Times New Roman" w:hAnsi="Times New Roman" w:cs="Times New Roman"/>
        </w:rPr>
        <w:t xml:space="preserve"> than those annotated as low frequency, </w:t>
      </w:r>
      <w:ins w:id="574" w:author="yangjian" w:date="2023-02-10T12:30:00Z">
        <w:r w:rsidR="0054004A" w:rsidRPr="009B2F1D">
          <w:rPr>
            <w:rFonts w:ascii="Times New Roman" w:hAnsi="Times New Roman" w:cs="Times New Roman"/>
          </w:rPr>
          <w:t xml:space="preserve">which is </w:t>
        </w:r>
      </w:ins>
      <w:ins w:id="575" w:author="yangjian" w:date="2023-04-03T15:09:00Z">
        <w:r w:rsidR="00E00405" w:rsidRPr="00E00405">
          <w:rPr>
            <w:rFonts w:ascii="Times New Roman" w:hAnsi="Times New Roman" w:cs="Times New Roman"/>
          </w:rPr>
          <w:t xml:space="preserve">encompassed </w:t>
        </w:r>
      </w:ins>
      <w:ins w:id="576" w:author="yangjian" w:date="2023-02-10T12:30:00Z">
        <w:r w:rsidR="0054004A" w:rsidRPr="009B2F1D">
          <w:rPr>
            <w:rFonts w:ascii="Times New Roman" w:hAnsi="Times New Roman" w:cs="Times New Roman"/>
          </w:rPr>
          <w:t>in our dialogue strategy</w:t>
        </w:r>
      </w:ins>
      <w:del w:id="577" w:author="yangjian_bme@zju.edu.cn" w:date="2023-02-07T12:19:00Z">
        <w:r w:rsidRPr="00FA694E" w:rsidDel="009B2F1D">
          <w:rPr>
            <w:rFonts w:ascii="Times New Roman" w:hAnsi="Times New Roman" w:cs="Times New Roman"/>
          </w:rPr>
          <w:delText>which is considered in the calculation of AIGGI</w:delText>
        </w:r>
      </w:del>
      <w:r w:rsidRPr="00FA694E">
        <w:rPr>
          <w:rFonts w:ascii="Times New Roman" w:hAnsi="Times New Roman" w:cs="Times New Roman"/>
        </w:rPr>
        <w:t>.</w:t>
      </w:r>
      <w:r w:rsidR="004D2421">
        <w:rPr>
          <w:rFonts w:ascii="Times New Roman" w:hAnsi="Times New Roman" w:cs="Times New Roman"/>
        </w:rPr>
        <w:t xml:space="preserve"> </w:t>
      </w:r>
      <w:del w:id="578" w:author="yangjian" w:date="2023-04-03T15:10:00Z">
        <w:r w:rsidR="006669FF" w:rsidRPr="006669FF" w:rsidDel="00E00405">
          <w:rPr>
            <w:rFonts w:ascii="Times New Roman" w:hAnsi="Times New Roman" w:cs="Times New Roman"/>
          </w:rPr>
          <w:delText xml:space="preserve">Although our agent only asks for a phenotype with the maximum expected gain in each turn, analyzing more candidate phenotypes can further reveal our </w:delText>
        </w:r>
        <w:r w:rsidR="006669FF" w:rsidDel="00E00405">
          <w:rPr>
            <w:rFonts w:ascii="Times New Roman" w:hAnsi="Times New Roman" w:cs="Times New Roman"/>
          </w:rPr>
          <w:delText>dialogue</w:delText>
        </w:r>
        <w:r w:rsidR="006669FF" w:rsidRPr="006669FF" w:rsidDel="00E00405">
          <w:rPr>
            <w:rFonts w:ascii="Times New Roman" w:hAnsi="Times New Roman" w:cs="Times New Roman"/>
          </w:rPr>
          <w:delText xml:space="preserve"> strategy.</w:delText>
        </w:r>
        <w:r w:rsidR="006669FF" w:rsidDel="00E00405">
          <w:rPr>
            <w:rFonts w:ascii="Times New Roman" w:hAnsi="Times New Roman" w:cs="Times New Roman"/>
          </w:rPr>
          <w:delText xml:space="preserve"> </w:delText>
        </w:r>
      </w:del>
      <w:r w:rsidR="006669FF" w:rsidRPr="006669FF">
        <w:rPr>
          <w:rFonts w:ascii="Times New Roman" w:hAnsi="Times New Roman" w:cs="Times New Roman"/>
        </w:rPr>
        <w:t xml:space="preserve">We </w:t>
      </w:r>
      <w:del w:id="579" w:author="yangjian" w:date="2023-04-03T15:11:00Z">
        <w:r w:rsidR="006669FF" w:rsidRPr="006669FF" w:rsidDel="00E00405">
          <w:rPr>
            <w:rFonts w:ascii="Times New Roman" w:hAnsi="Times New Roman" w:cs="Times New Roman"/>
          </w:rPr>
          <w:delText xml:space="preserve">conducted simulations to </w:delText>
        </w:r>
      </w:del>
      <w:r w:rsidR="006669FF" w:rsidRPr="006669FF">
        <w:rPr>
          <w:rFonts w:ascii="Times New Roman" w:hAnsi="Times New Roman" w:cs="Times New Roman"/>
        </w:rPr>
        <w:t>count</w:t>
      </w:r>
      <w:ins w:id="580" w:author="yangjian" w:date="2023-04-03T15:11:00Z">
        <w:r w:rsidR="00E00405">
          <w:rPr>
            <w:rFonts w:ascii="Times New Roman" w:hAnsi="Times New Roman" w:cs="Times New Roman"/>
          </w:rPr>
          <w:t>ed</w:t>
        </w:r>
      </w:ins>
      <w:r w:rsidR="006669FF" w:rsidRPr="006669FF">
        <w:rPr>
          <w:rFonts w:ascii="Times New Roman" w:hAnsi="Times New Roman" w:cs="Times New Roman"/>
        </w:rPr>
        <w:t xml:space="preserve"> the association scores </w:t>
      </w:r>
      <w:ins w:id="581" w:author="yangjian" w:date="2023-02-10T12:30:00Z">
        <w:r w:rsidR="0054004A" w:rsidRPr="009B2F1D">
          <w:rPr>
            <w:rFonts w:ascii="Times New Roman" w:hAnsi="Times New Roman" w:cs="Times New Roman"/>
          </w:rPr>
          <w:t xml:space="preserve">of the top 100 candidate phenotypes for interrogation with the top </w:t>
        </w:r>
      </w:ins>
      <w:ins w:id="582" w:author="yangjian" w:date="2023-04-03T15:25:00Z">
        <w:r w:rsidR="006858A1">
          <w:rPr>
            <w:rFonts w:ascii="Times New Roman" w:hAnsi="Times New Roman" w:cs="Times New Roman"/>
          </w:rPr>
          <w:t>5</w:t>
        </w:r>
      </w:ins>
      <w:ins w:id="583" w:author="yangjian" w:date="2023-02-10T12:30:00Z">
        <w:r w:rsidR="0054004A" w:rsidRPr="009B2F1D">
          <w:rPr>
            <w:rFonts w:ascii="Times New Roman" w:hAnsi="Times New Roman" w:cs="Times New Roman"/>
          </w:rPr>
          <w:t xml:space="preserve"> candidate diagnoses in </w:t>
        </w:r>
      </w:ins>
      <w:ins w:id="584" w:author="yangjian" w:date="2023-04-03T15:11:00Z">
        <w:r w:rsidR="00E00405">
          <w:rPr>
            <w:rFonts w:ascii="Times New Roman" w:hAnsi="Times New Roman" w:cs="Times New Roman"/>
          </w:rPr>
          <w:t>each</w:t>
        </w:r>
      </w:ins>
      <w:ins w:id="585" w:author="yangjian" w:date="2023-02-10T12:30:00Z">
        <w:r w:rsidR="0054004A" w:rsidRPr="009B2F1D">
          <w:rPr>
            <w:rFonts w:ascii="Times New Roman" w:hAnsi="Times New Roman" w:cs="Times New Roman"/>
          </w:rPr>
          <w:t xml:space="preserve"> initial </w:t>
        </w:r>
      </w:ins>
      <w:ins w:id="586" w:author="yangjian" w:date="2023-04-03T15:12:00Z">
        <w:r w:rsidR="00E00405">
          <w:rPr>
            <w:rFonts w:ascii="Times New Roman" w:hAnsi="Times New Roman" w:cs="Times New Roman"/>
          </w:rPr>
          <w:t>dialogue</w:t>
        </w:r>
      </w:ins>
      <w:ins w:id="587" w:author="yangjian" w:date="2023-02-10T12:30:00Z">
        <w:r w:rsidR="0054004A" w:rsidRPr="009B2F1D">
          <w:rPr>
            <w:rFonts w:ascii="Times New Roman" w:hAnsi="Times New Roman" w:cs="Times New Roman"/>
          </w:rPr>
          <w:t xml:space="preserve"> turn</w:t>
        </w:r>
      </w:ins>
      <w:del w:id="588" w:author="yangjian_bme@zju.edu.cn" w:date="2023-02-07T12:12:00Z">
        <w:r w:rsidR="006669FF" w:rsidRPr="006669FF" w:rsidDel="009B2F1D">
          <w:rPr>
            <w:rFonts w:ascii="Times New Roman" w:hAnsi="Times New Roman" w:cs="Times New Roman"/>
          </w:rPr>
          <w:delText xml:space="preserve">between the top </w:delText>
        </w:r>
      </w:del>
      <w:del w:id="589" w:author="yangjian_bme@zju.edu.cn" w:date="2023-02-07T12:10:00Z">
        <w:r w:rsidR="006669FF" w:rsidRPr="006669FF" w:rsidDel="00E84F28">
          <w:rPr>
            <w:rFonts w:ascii="Times New Roman" w:hAnsi="Times New Roman" w:cs="Times New Roman"/>
          </w:rPr>
          <w:delText>3</w:delText>
        </w:r>
      </w:del>
      <w:del w:id="590" w:author="yangjian_bme@zju.edu.cn" w:date="2023-02-07T12:12:00Z">
        <w:r w:rsidR="006669FF" w:rsidRPr="006669FF" w:rsidDel="009B2F1D">
          <w:rPr>
            <w:rFonts w:ascii="Times New Roman" w:hAnsi="Times New Roman" w:cs="Times New Roman"/>
          </w:rPr>
          <w:delText xml:space="preserve"> candidate diseases and the top 100-ranked candidate phenotypes</w:delText>
        </w:r>
      </w:del>
      <w:r w:rsidR="006669FF" w:rsidRPr="006669FF">
        <w:rPr>
          <w:rFonts w:ascii="Times New Roman" w:hAnsi="Times New Roman" w:cs="Times New Roman"/>
        </w:rPr>
        <w:t xml:space="preserve"> under our proposed three </w:t>
      </w:r>
      <w:del w:id="591" w:author="yangjian" w:date="2023-04-03T15:12:00Z">
        <w:r w:rsidR="006669FF" w:rsidRPr="006669FF" w:rsidDel="00E00405">
          <w:rPr>
            <w:rFonts w:ascii="Times New Roman" w:hAnsi="Times New Roman" w:cs="Times New Roman"/>
          </w:rPr>
          <w:delText xml:space="preserve">expected gain </w:delText>
        </w:r>
      </w:del>
      <w:r w:rsidR="006669FF" w:rsidRPr="006669FF">
        <w:rPr>
          <w:rFonts w:ascii="Times New Roman" w:hAnsi="Times New Roman" w:cs="Times New Roman"/>
        </w:rPr>
        <w:t>indicators and different diagnostic states, as shown in Fig</w:t>
      </w:r>
      <w:r w:rsidR="006669FF">
        <w:rPr>
          <w:rFonts w:ascii="Times New Roman" w:hAnsi="Times New Roman" w:cs="Times New Roman"/>
        </w:rPr>
        <w:t>.</w:t>
      </w:r>
      <w:r w:rsidR="006669FF" w:rsidRPr="006669FF">
        <w:rPr>
          <w:rFonts w:ascii="Times New Roman" w:hAnsi="Times New Roman" w:cs="Times New Roman"/>
        </w:rPr>
        <w:t xml:space="preserve"> </w:t>
      </w:r>
      <w:r w:rsidR="003C25DC">
        <w:rPr>
          <w:rFonts w:ascii="Times New Roman" w:hAnsi="Times New Roman" w:cs="Times New Roman"/>
        </w:rPr>
        <w:t>3</w:t>
      </w:r>
      <w:r w:rsidR="00484E6C">
        <w:rPr>
          <w:rFonts w:ascii="Times New Roman" w:hAnsi="Times New Roman" w:cs="Times New Roman"/>
        </w:rPr>
        <w:t>b</w:t>
      </w:r>
      <w:r w:rsidR="006669FF" w:rsidRPr="006669FF">
        <w:rPr>
          <w:rFonts w:ascii="Times New Roman" w:hAnsi="Times New Roman" w:cs="Times New Roman"/>
        </w:rPr>
        <w:t xml:space="preserve">. </w:t>
      </w:r>
      <w:del w:id="592" w:author="yangjian" w:date="2023-04-03T15:22:00Z">
        <w:r w:rsidR="00776B92" w:rsidRPr="00776B92" w:rsidDel="006858A1">
          <w:rPr>
            <w:rFonts w:ascii="Times New Roman" w:hAnsi="Times New Roman" w:cs="Times New Roman"/>
          </w:rPr>
          <w:delText>In most situations</w:delText>
        </w:r>
        <w:r w:rsidDel="006858A1">
          <w:rPr>
            <w:rFonts w:ascii="Times New Roman" w:hAnsi="Times New Roman" w:cs="Times New Roman"/>
          </w:rPr>
          <w:delText>,</w:delText>
        </w:r>
        <w:r w:rsidR="00776B92" w:rsidRPr="00776B92" w:rsidDel="006858A1">
          <w:rPr>
            <w:rFonts w:ascii="Times New Roman" w:hAnsi="Times New Roman" w:cs="Times New Roman"/>
          </w:rPr>
          <w:delText xml:space="preserve"> the top-ranked phenotypes have higher association scores than the lower-ranked phenotypes, which is reasonable since phenotypes with stronger associations are </w:delText>
        </w:r>
        <w:r w:rsidR="006669FF" w:rsidDel="006858A1">
          <w:rPr>
            <w:rFonts w:ascii="Times New Roman" w:hAnsi="Times New Roman" w:cs="Times New Roman"/>
          </w:rPr>
          <w:delText xml:space="preserve">more </w:delText>
        </w:r>
        <w:r w:rsidR="00776B92" w:rsidRPr="00776B92" w:rsidDel="006858A1">
          <w:rPr>
            <w:rFonts w:ascii="Times New Roman" w:hAnsi="Times New Roman" w:cs="Times New Roman"/>
          </w:rPr>
          <w:delText>worth to be validated or excluded.</w:delText>
        </w:r>
        <w:r w:rsidR="00776B92" w:rsidDel="006858A1">
          <w:rPr>
            <w:rFonts w:ascii="Times New Roman" w:hAnsi="Times New Roman" w:cs="Times New Roman"/>
          </w:rPr>
          <w:delText xml:space="preserve"> </w:delText>
        </w:r>
      </w:del>
      <w:del w:id="593" w:author="yangjian" w:date="2023-04-03T15:20:00Z">
        <w:r w:rsidR="00776B92" w:rsidRPr="00776B92" w:rsidDel="006858A1">
          <w:rPr>
            <w:rFonts w:ascii="Times New Roman" w:hAnsi="Times New Roman" w:cs="Times New Roman"/>
          </w:rPr>
          <w:delText xml:space="preserve">Generally, </w:delText>
        </w:r>
      </w:del>
      <w:del w:id="594" w:author="yangjian" w:date="2023-04-03T15:18:00Z">
        <w:r w:rsidR="00776B92" w:rsidRPr="00776B92" w:rsidDel="006858A1">
          <w:rPr>
            <w:rFonts w:ascii="Times New Roman" w:hAnsi="Times New Roman" w:cs="Times New Roman"/>
          </w:rPr>
          <w:delText>for</w:delText>
        </w:r>
      </w:del>
      <w:del w:id="595" w:author="yangjian" w:date="2023-04-03T15:14:00Z">
        <w:r w:rsidR="00776B92" w:rsidRPr="00776B92" w:rsidDel="00E00405">
          <w:rPr>
            <w:rFonts w:ascii="Times New Roman" w:hAnsi="Times New Roman" w:cs="Times New Roman"/>
          </w:rPr>
          <w:delText xml:space="preserve"> a</w:delText>
        </w:r>
      </w:del>
      <w:del w:id="596" w:author="yangjian" w:date="2023-04-03T15:18:00Z">
        <w:r w:rsidR="00776B92" w:rsidRPr="00776B92" w:rsidDel="006858A1">
          <w:rPr>
            <w:rFonts w:ascii="Times New Roman" w:hAnsi="Times New Roman" w:cs="Times New Roman"/>
          </w:rPr>
          <w:delText xml:space="preserve"> top-ranked disease, </w:delText>
        </w:r>
      </w:del>
      <w:del w:id="597" w:author="yangjian" w:date="2023-04-03T15:20:00Z">
        <w:r w:rsidR="00776B92" w:rsidRPr="00776B92" w:rsidDel="006858A1">
          <w:rPr>
            <w:rFonts w:ascii="Times New Roman" w:hAnsi="Times New Roman" w:cs="Times New Roman"/>
          </w:rPr>
          <w:delText>o</w:delText>
        </w:r>
      </w:del>
      <w:ins w:id="598" w:author="yangjian" w:date="2023-04-03T15:20:00Z">
        <w:r w:rsidR="006858A1">
          <w:rPr>
            <w:rFonts w:ascii="Times New Roman" w:hAnsi="Times New Roman" w:cs="Times New Roman"/>
          </w:rPr>
          <w:t>O</w:t>
        </w:r>
      </w:ins>
      <w:r w:rsidR="00776B92" w:rsidRPr="00776B92">
        <w:rPr>
          <w:rFonts w:ascii="Times New Roman" w:hAnsi="Times New Roman" w:cs="Times New Roman"/>
        </w:rPr>
        <w:t xml:space="preserve">ur questioning strategy </w:t>
      </w:r>
      <w:ins w:id="599" w:author="yangjian" w:date="2023-04-03T15:21:00Z">
        <w:r w:rsidR="006858A1" w:rsidRPr="006858A1">
          <w:rPr>
            <w:rFonts w:ascii="Times New Roman" w:hAnsi="Times New Roman" w:cs="Times New Roman"/>
          </w:rPr>
          <w:t xml:space="preserve">generally </w:t>
        </w:r>
      </w:ins>
      <w:r w:rsidR="00776B92" w:rsidRPr="00776B92">
        <w:rPr>
          <w:rFonts w:ascii="Times New Roman" w:hAnsi="Times New Roman" w:cs="Times New Roman"/>
        </w:rPr>
        <w:t xml:space="preserve">prioritizes more </w:t>
      </w:r>
      <w:ins w:id="600" w:author="yangjian" w:date="2023-04-03T15:19:00Z">
        <w:r w:rsidR="006858A1" w:rsidRPr="006858A1">
          <w:rPr>
            <w:rFonts w:ascii="Times New Roman" w:hAnsi="Times New Roman" w:cs="Times New Roman"/>
          </w:rPr>
          <w:t>diagnostically beneficial</w:t>
        </w:r>
        <w:r w:rsidR="006858A1">
          <w:rPr>
            <w:rFonts w:ascii="Times New Roman" w:hAnsi="Times New Roman" w:cs="Times New Roman"/>
          </w:rPr>
          <w:t xml:space="preserve"> </w:t>
        </w:r>
      </w:ins>
      <w:del w:id="601" w:author="yangjian" w:date="2023-04-03T15:19:00Z">
        <w:r w:rsidR="00776B92" w:rsidRPr="00776B92" w:rsidDel="006858A1">
          <w:rPr>
            <w:rFonts w:ascii="Times New Roman" w:hAnsi="Times New Roman" w:cs="Times New Roman"/>
          </w:rPr>
          <w:delText xml:space="preserve">efficient </w:delText>
        </w:r>
      </w:del>
      <w:r w:rsidR="00776B92" w:rsidRPr="00776B92">
        <w:rPr>
          <w:rFonts w:ascii="Times New Roman" w:hAnsi="Times New Roman" w:cs="Times New Roman"/>
        </w:rPr>
        <w:t xml:space="preserve">phenotypes which have higher association scores with </w:t>
      </w:r>
      <w:del w:id="602" w:author="yangjian" w:date="2023-04-03T15:15:00Z">
        <w:r w:rsidR="00776B92" w:rsidRPr="00776B92" w:rsidDel="006858A1">
          <w:rPr>
            <w:rFonts w:ascii="Times New Roman" w:hAnsi="Times New Roman" w:cs="Times New Roman"/>
          </w:rPr>
          <w:delText>the diseas</w:delText>
        </w:r>
      </w:del>
      <w:ins w:id="603" w:author="yangjian" w:date="2023-04-03T15:18:00Z">
        <w:r w:rsidR="006858A1">
          <w:rPr>
            <w:rFonts w:ascii="Times New Roman" w:hAnsi="Times New Roman" w:cs="Times New Roman"/>
          </w:rPr>
          <w:t>candidate</w:t>
        </w:r>
      </w:ins>
      <w:del w:id="604" w:author="yangjian" w:date="2023-04-03T15:15:00Z">
        <w:r w:rsidR="00776B92" w:rsidRPr="00776B92" w:rsidDel="006858A1">
          <w:rPr>
            <w:rFonts w:ascii="Times New Roman" w:hAnsi="Times New Roman" w:cs="Times New Roman"/>
          </w:rPr>
          <w:delText>e</w:delText>
        </w:r>
      </w:del>
      <w:ins w:id="605" w:author="yangjian" w:date="2023-04-03T15:15:00Z">
        <w:r w:rsidR="006858A1" w:rsidRPr="00776B92">
          <w:rPr>
            <w:rFonts w:ascii="Times New Roman" w:hAnsi="Times New Roman" w:cs="Times New Roman"/>
          </w:rPr>
          <w:t xml:space="preserve"> diseases</w:t>
        </w:r>
      </w:ins>
      <w:r w:rsidR="00776B92" w:rsidRPr="00776B92">
        <w:rPr>
          <w:rFonts w:ascii="Times New Roman" w:hAnsi="Times New Roman" w:cs="Times New Roman"/>
        </w:rPr>
        <w:t xml:space="preserve">, </w:t>
      </w:r>
      <w:r w:rsidR="006669FF" w:rsidRPr="006669FF">
        <w:rPr>
          <w:rFonts w:ascii="Times New Roman" w:hAnsi="Times New Roman" w:cs="Times New Roman"/>
        </w:rPr>
        <w:t>regardless of user intention</w:t>
      </w:r>
      <w:del w:id="606" w:author="yangjian" w:date="2023-04-03T15:20:00Z">
        <w:r w:rsidR="006669FF" w:rsidRPr="006669FF" w:rsidDel="006858A1">
          <w:rPr>
            <w:rFonts w:ascii="Times New Roman" w:hAnsi="Times New Roman" w:cs="Times New Roman"/>
          </w:rPr>
          <w:delText xml:space="preserve"> or diagnostic uncertainty</w:delText>
        </w:r>
      </w:del>
      <w:r w:rsidR="00776B92" w:rsidRPr="00776B92">
        <w:rPr>
          <w:rFonts w:ascii="Times New Roman" w:hAnsi="Times New Roman" w:cs="Times New Roman"/>
        </w:rPr>
        <w:t>.</w:t>
      </w:r>
      <w:ins w:id="607" w:author="yangjian" w:date="2023-04-03T15:58:00Z">
        <w:r w:rsidR="00CE18AF">
          <w:rPr>
            <w:rFonts w:ascii="Times New Roman" w:hAnsi="Times New Roman" w:cs="Times New Roman"/>
          </w:rPr>
          <w:t xml:space="preserve"> </w:t>
        </w:r>
      </w:ins>
      <w:ins w:id="608" w:author="yangjian" w:date="2023-04-03T15:59:00Z">
        <w:r w:rsidR="00CE18AF" w:rsidRPr="00CE18AF">
          <w:rPr>
            <w:rFonts w:ascii="Times New Roman" w:hAnsi="Times New Roman" w:cs="Times New Roman"/>
          </w:rPr>
          <w:t xml:space="preserve">Detailed </w:t>
        </w:r>
      </w:ins>
      <w:ins w:id="609" w:author="yangjian" w:date="2023-04-03T16:00:00Z">
        <w:r w:rsidR="00CE18AF" w:rsidRPr="00CE18AF">
          <w:rPr>
            <w:rFonts w:ascii="Times New Roman" w:hAnsi="Times New Roman" w:cs="Times New Roman"/>
          </w:rPr>
          <w:t>statistics</w:t>
        </w:r>
      </w:ins>
      <w:ins w:id="610" w:author="yangjian" w:date="2023-04-03T15:59:00Z">
        <w:r w:rsidR="00CE18AF" w:rsidRPr="00CE18AF">
          <w:rPr>
            <w:rFonts w:ascii="Times New Roman" w:hAnsi="Times New Roman" w:cs="Times New Roman"/>
          </w:rPr>
          <w:t xml:space="preserve"> of RDmaster's dialogue strategies</w:t>
        </w:r>
        <w:r w:rsidR="00CE18AF">
          <w:rPr>
            <w:rFonts w:ascii="Times New Roman" w:hAnsi="Times New Roman" w:cs="Times New Roman"/>
          </w:rPr>
          <w:t xml:space="preserve"> i</w:t>
        </w:r>
        <w:r w:rsidR="00CE18AF" w:rsidRPr="00CE18AF">
          <w:rPr>
            <w:rFonts w:ascii="Times New Roman" w:hAnsi="Times New Roman" w:cs="Times New Roman"/>
          </w:rPr>
          <w:t xml:space="preserve">s </w:t>
        </w:r>
        <w:r w:rsidR="00CE18AF">
          <w:rPr>
            <w:rFonts w:ascii="Times New Roman" w:hAnsi="Times New Roman" w:cs="Times New Roman"/>
          </w:rPr>
          <w:t>provided</w:t>
        </w:r>
        <w:r w:rsidR="00CE18AF" w:rsidRPr="00CE18AF">
          <w:rPr>
            <w:rFonts w:ascii="Times New Roman" w:hAnsi="Times New Roman" w:cs="Times New Roman"/>
          </w:rPr>
          <w:t xml:space="preserve"> in Supplementary Note </w:t>
        </w:r>
        <w:r w:rsidR="00CE18AF">
          <w:rPr>
            <w:rFonts w:ascii="Times New Roman" w:hAnsi="Times New Roman" w:cs="Times New Roman"/>
          </w:rPr>
          <w:t>3.</w:t>
        </w:r>
      </w:ins>
    </w:p>
    <w:p w14:paraId="6864F5D3" w14:textId="37F4AED9" w:rsidR="00E71C7C" w:rsidRDefault="00E71C7C" w:rsidP="00E71C7C">
      <w:pPr>
        <w:pStyle w:val="3"/>
        <w:rPr>
          <w:rFonts w:ascii="Times New Roman" w:hAnsi="Times New Roman" w:cs="Times New Roman"/>
          <w:sz w:val="21"/>
          <w:szCs w:val="21"/>
        </w:rPr>
      </w:pPr>
      <w:r w:rsidRPr="00E71C7C">
        <w:rPr>
          <w:rFonts w:ascii="Times New Roman" w:hAnsi="Times New Roman" w:cs="Times New Roman"/>
          <w:sz w:val="21"/>
          <w:szCs w:val="21"/>
        </w:rPr>
        <w:t xml:space="preserve">A </w:t>
      </w:r>
      <w:r>
        <w:rPr>
          <w:rFonts w:ascii="Times New Roman" w:hAnsi="Times New Roman" w:cs="Times New Roman" w:hint="eastAsia"/>
          <w:sz w:val="21"/>
          <w:szCs w:val="21"/>
        </w:rPr>
        <w:t>s</w:t>
      </w:r>
      <w:r w:rsidRPr="00E71C7C">
        <w:rPr>
          <w:rFonts w:ascii="Times New Roman" w:hAnsi="Times New Roman" w:cs="Times New Roman"/>
          <w:sz w:val="21"/>
          <w:szCs w:val="21"/>
        </w:rPr>
        <w:t xml:space="preserve">trategy </w:t>
      </w:r>
      <w:r w:rsidR="00D54979" w:rsidRPr="00D54979">
        <w:rPr>
          <w:rFonts w:ascii="Times New Roman" w:hAnsi="Times New Roman" w:cs="Times New Roman"/>
          <w:sz w:val="21"/>
          <w:szCs w:val="21"/>
        </w:rPr>
        <w:t xml:space="preserve">implicating </w:t>
      </w:r>
      <w:r>
        <w:rPr>
          <w:rFonts w:ascii="Times New Roman" w:hAnsi="Times New Roman" w:cs="Times New Roman"/>
          <w:sz w:val="21"/>
          <w:szCs w:val="21"/>
        </w:rPr>
        <w:t>p</w:t>
      </w:r>
      <w:r w:rsidRPr="00E71C7C">
        <w:rPr>
          <w:rFonts w:ascii="Times New Roman" w:hAnsi="Times New Roman" w:cs="Times New Roman"/>
          <w:sz w:val="21"/>
          <w:szCs w:val="21"/>
        </w:rPr>
        <w:t>henotypic</w:t>
      </w:r>
      <w:r w:rsidR="00D54979">
        <w:rPr>
          <w:rFonts w:ascii="Times New Roman" w:hAnsi="Times New Roman" w:cs="Times New Roman"/>
          <w:sz w:val="21"/>
          <w:szCs w:val="21"/>
        </w:rPr>
        <w:t xml:space="preserve"> </w:t>
      </w:r>
      <w:r w:rsidR="00D54979" w:rsidRPr="00D54979">
        <w:rPr>
          <w:rFonts w:ascii="Times New Roman" w:hAnsi="Times New Roman" w:cs="Times New Roman"/>
          <w:sz w:val="21"/>
          <w:szCs w:val="21"/>
        </w:rPr>
        <w:t>hierarchical</w:t>
      </w:r>
      <w:r w:rsidRPr="00E71C7C">
        <w:rPr>
          <w:rFonts w:ascii="Times New Roman" w:hAnsi="Times New Roman" w:cs="Times New Roman"/>
          <w:sz w:val="21"/>
          <w:szCs w:val="21"/>
        </w:rPr>
        <w:t xml:space="preserve"> </w:t>
      </w:r>
      <w:r>
        <w:rPr>
          <w:rFonts w:ascii="Times New Roman" w:hAnsi="Times New Roman" w:cs="Times New Roman"/>
          <w:sz w:val="21"/>
          <w:szCs w:val="21"/>
        </w:rPr>
        <w:t>s</w:t>
      </w:r>
      <w:r w:rsidRPr="00E71C7C">
        <w:rPr>
          <w:rFonts w:ascii="Times New Roman" w:hAnsi="Times New Roman" w:cs="Times New Roman"/>
          <w:sz w:val="21"/>
          <w:szCs w:val="21"/>
        </w:rPr>
        <w:t>emantics</w:t>
      </w:r>
      <w:r w:rsidR="00024D8D">
        <w:rPr>
          <w:rFonts w:ascii="Times New Roman" w:hAnsi="Times New Roman" w:cs="Times New Roman"/>
          <w:sz w:val="21"/>
          <w:szCs w:val="21"/>
        </w:rPr>
        <w:t>: a case study</w:t>
      </w:r>
    </w:p>
    <w:p w14:paraId="2094F0E0" w14:textId="534FF9ED" w:rsidR="005B3A34" w:rsidRPr="008F4A4B" w:rsidRDefault="00027F46" w:rsidP="00374ED7">
      <w:pPr>
        <w:rPr>
          <w:rFonts w:ascii="Times New Roman" w:hAnsi="Times New Roman" w:cs="Times New Roman"/>
        </w:rPr>
      </w:pPr>
      <w:bookmarkStart w:id="611" w:name="_Hlk131429649"/>
      <w:r w:rsidRPr="00027F46">
        <w:rPr>
          <w:rFonts w:ascii="Times New Roman" w:hAnsi="Times New Roman" w:cs="Times New Roman"/>
        </w:rPr>
        <w:t>The application of the annotation propagation rule to our dialogue strategy makes it possible to imply phenotypic hierarchical semantic relationships beyond the disease-phenotype annotation file. We tested a published female patient (Patient No 8 in PMID:17056636) diagnosed with cardiofaciocutaneous syndrome [</w:t>
      </w:r>
      <w:del w:id="612" w:author="yangjian" w:date="2023-03-29T18:03:00Z">
        <w:r w:rsidRPr="00027F46" w:rsidDel="005A07F3">
          <w:rPr>
            <w:rFonts w:ascii="Times New Roman" w:hAnsi="Times New Roman" w:cs="Times New Roman"/>
          </w:rPr>
          <w:delText>32</w:delText>
        </w:r>
      </w:del>
      <w:ins w:id="613" w:author="yangjian" w:date="2023-03-31T10:11:00Z">
        <w:r w:rsidR="00B91555">
          <w:rPr>
            <w:rFonts w:ascii="Times New Roman" w:hAnsi="Times New Roman" w:cs="Times New Roman"/>
          </w:rPr>
          <w:t>40</w:t>
        </w:r>
      </w:ins>
      <w:r w:rsidRPr="00027F46">
        <w:rPr>
          <w:rFonts w:ascii="Times New Roman" w:hAnsi="Times New Roman" w:cs="Times New Roman"/>
        </w:rPr>
        <w:t xml:space="preserve">], using all her phenotypic features as an initial </w:t>
      </w:r>
      <w:del w:id="614" w:author="yangjian" w:date="2023-04-03T15:44:00Z">
        <w:r w:rsidRPr="00027F46" w:rsidDel="00F270D6">
          <w:rPr>
            <w:rFonts w:ascii="Times New Roman" w:hAnsi="Times New Roman" w:cs="Times New Roman"/>
          </w:rPr>
          <w:delText xml:space="preserve">clinical </w:delText>
        </w:r>
      </w:del>
      <w:r w:rsidRPr="00027F46">
        <w:rPr>
          <w:rFonts w:ascii="Times New Roman" w:hAnsi="Times New Roman" w:cs="Times New Roman"/>
        </w:rPr>
        <w:t>report</w:t>
      </w:r>
      <w:ins w:id="615" w:author="yangjian" w:date="2023-04-03T15:42:00Z">
        <w:r w:rsidR="00F270D6">
          <w:rPr>
            <w:rFonts w:ascii="Times New Roman" w:hAnsi="Times New Roman" w:cs="Times New Roman"/>
          </w:rPr>
          <w:t xml:space="preserve">, </w:t>
        </w:r>
      </w:ins>
      <w:ins w:id="616" w:author="yangjian" w:date="2023-04-03T15:43:00Z">
        <w:r w:rsidR="00F270D6" w:rsidRPr="00F270D6">
          <w:rPr>
            <w:rFonts w:ascii="Times New Roman" w:hAnsi="Times New Roman" w:cs="Times New Roman"/>
          </w:rPr>
          <w:t xml:space="preserve">without taking disease prevalence as </w:t>
        </w:r>
      </w:ins>
      <w:ins w:id="617" w:author="yangjian" w:date="2023-04-03T15:44:00Z">
        <w:r w:rsidR="00F270D6">
          <w:rPr>
            <w:rFonts w:ascii="Times New Roman" w:hAnsi="Times New Roman" w:cs="Times New Roman"/>
          </w:rPr>
          <w:t xml:space="preserve">the </w:t>
        </w:r>
      </w:ins>
      <w:ins w:id="618" w:author="yangjian" w:date="2023-04-03T15:43:00Z">
        <w:r w:rsidR="00F270D6" w:rsidRPr="00F270D6">
          <w:rPr>
            <w:rFonts w:ascii="Times New Roman" w:hAnsi="Times New Roman" w:cs="Times New Roman"/>
          </w:rPr>
          <w:t>prior probability</w:t>
        </w:r>
      </w:ins>
      <w:r w:rsidRPr="00027F46">
        <w:rPr>
          <w:rFonts w:ascii="Times New Roman" w:hAnsi="Times New Roman" w:cs="Times New Roman"/>
        </w:rPr>
        <w:t>.</w:t>
      </w:r>
      <w:r w:rsidR="00E03018">
        <w:rPr>
          <w:rFonts w:ascii="Times New Roman" w:hAnsi="Times New Roman" w:cs="Times New Roman" w:hint="eastAsia"/>
        </w:rPr>
        <w:t xml:space="preserve"> </w:t>
      </w:r>
      <w:bookmarkStart w:id="619" w:name="_Hlk131429532"/>
      <w:r w:rsidR="00C17231" w:rsidRPr="00FF076D">
        <w:rPr>
          <w:rFonts w:ascii="Times New Roman" w:hAnsi="Times New Roman" w:cs="Times New Roman"/>
        </w:rPr>
        <w:t xml:space="preserve">In </w:t>
      </w:r>
      <w:r w:rsidR="00C17231">
        <w:rPr>
          <w:rFonts w:ascii="Times New Roman" w:hAnsi="Times New Roman" w:cs="Times New Roman"/>
        </w:rPr>
        <w:t>her</w:t>
      </w:r>
      <w:r w:rsidR="00C17231" w:rsidRPr="00FF076D">
        <w:rPr>
          <w:rFonts w:ascii="Times New Roman" w:hAnsi="Times New Roman" w:cs="Times New Roman"/>
        </w:rPr>
        <w:t xml:space="preserve"> </w:t>
      </w:r>
      <w:del w:id="620" w:author="yangjian" w:date="2023-04-03T15:27:00Z">
        <w:r w:rsidR="00C17231" w:rsidRPr="00FF076D" w:rsidDel="00E7582F">
          <w:rPr>
            <w:rFonts w:ascii="Times New Roman" w:hAnsi="Times New Roman" w:cs="Times New Roman"/>
          </w:rPr>
          <w:delText>differential diagnosis</w:delText>
        </w:r>
      </w:del>
      <w:ins w:id="621" w:author="yangjian" w:date="2023-04-03T15:27:00Z">
        <w:r w:rsidR="00E7582F">
          <w:rPr>
            <w:rFonts w:ascii="Times New Roman" w:hAnsi="Times New Roman" w:cs="Times New Roman"/>
          </w:rPr>
          <w:t>DDX</w:t>
        </w:r>
      </w:ins>
      <w:r w:rsidR="00C17231" w:rsidRPr="00FF076D">
        <w:rPr>
          <w:rFonts w:ascii="Times New Roman" w:hAnsi="Times New Roman" w:cs="Times New Roman"/>
        </w:rPr>
        <w:t xml:space="preserve"> list</w:t>
      </w:r>
      <w:r w:rsidR="009F4567">
        <w:rPr>
          <w:rFonts w:ascii="Times New Roman" w:hAnsi="Times New Roman" w:cs="Times New Roman"/>
        </w:rPr>
        <w:t xml:space="preserve">, with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C17231">
        <w:rPr>
          <w:rFonts w:ascii="Times New Roman" w:hAnsi="Times New Roman" w:cs="Times New Roman" w:hint="eastAsia"/>
          <w:szCs w:val="21"/>
        </w:rPr>
        <w:t xml:space="preserve"> </w:t>
      </w:r>
      <w:r w:rsidR="00C17231">
        <w:rPr>
          <w:rFonts w:ascii="Times New Roman" w:hAnsi="Times New Roman" w:cs="Times New Roman"/>
          <w:szCs w:val="21"/>
        </w:rPr>
        <w:t>is 0.</w:t>
      </w:r>
      <w:del w:id="622" w:author="yangjian" w:date="2023-04-03T15:46:00Z">
        <w:r w:rsidR="00C17231" w:rsidDel="00F270D6">
          <w:rPr>
            <w:rFonts w:ascii="Times New Roman" w:hAnsi="Times New Roman" w:cs="Times New Roman"/>
            <w:szCs w:val="21"/>
          </w:rPr>
          <w:delText>59</w:delText>
        </w:r>
      </w:del>
      <w:ins w:id="623" w:author="yangjian" w:date="2023-04-03T15:46:00Z">
        <w:r w:rsidR="00F270D6">
          <w:rPr>
            <w:rFonts w:ascii="Times New Roman" w:hAnsi="Times New Roman" w:cs="Times New Roman"/>
            <w:szCs w:val="21"/>
          </w:rPr>
          <w:t>50</w:t>
        </w:r>
      </w:ins>
      <w:r w:rsidR="00C17231" w:rsidRPr="00FF076D">
        <w:rPr>
          <w:rFonts w:ascii="Times New Roman" w:hAnsi="Times New Roman" w:cs="Times New Roman"/>
        </w:rPr>
        <w:t xml:space="preserve">, the </w:t>
      </w:r>
      <w:r w:rsidR="00C17231" w:rsidRPr="00FF076D">
        <w:rPr>
          <w:rFonts w:ascii="Times New Roman" w:hAnsi="Times New Roman" w:cs="Times New Roman"/>
        </w:rPr>
        <w:lastRenderedPageBreak/>
        <w:t xml:space="preserve">posterior probability of </w:t>
      </w:r>
      <w:r w:rsidR="00C30164">
        <w:rPr>
          <w:rFonts w:ascii="Times New Roman" w:hAnsi="Times New Roman" w:cs="Times New Roman"/>
        </w:rPr>
        <w:t xml:space="preserve">the </w:t>
      </w:r>
      <w:r w:rsidR="00C17231" w:rsidRPr="00FF076D">
        <w:rPr>
          <w:rFonts w:ascii="Times New Roman" w:hAnsi="Times New Roman" w:cs="Times New Roman"/>
        </w:rPr>
        <w:t>first</w:t>
      </w:r>
      <w:r w:rsidR="00C2513D">
        <w:rPr>
          <w:rFonts w:ascii="Times New Roman" w:hAnsi="Times New Roman" w:cs="Times New Roman"/>
        </w:rPr>
        <w:t>-</w:t>
      </w:r>
      <w:r w:rsidR="00C17231" w:rsidRPr="00FF076D">
        <w:rPr>
          <w:rFonts w:ascii="Times New Roman" w:hAnsi="Times New Roman" w:cs="Times New Roman"/>
        </w:rPr>
        <w:t>ranked diseas</w:t>
      </w:r>
      <w:r w:rsidR="00C17231" w:rsidRPr="008F4A4B">
        <w:rPr>
          <w:rFonts w:ascii="Times New Roman" w:hAnsi="Times New Roman" w:cs="Times New Roman"/>
        </w:rPr>
        <w:t xml:space="preserve">e </w:t>
      </w:r>
      <w:r w:rsidR="008F4A4B" w:rsidRPr="008F4A4B">
        <w:rPr>
          <w:rFonts w:ascii="Times New Roman" w:hAnsi="Times New Roman" w:cs="Times New Roman"/>
          <w:i/>
        </w:rPr>
        <w:t>C</w:t>
      </w:r>
      <w:r w:rsidR="00757D7B" w:rsidRPr="008F4A4B">
        <w:rPr>
          <w:rFonts w:ascii="Times New Roman" w:hAnsi="Times New Roman" w:cs="Times New Roman"/>
          <w:i/>
        </w:rPr>
        <w:t>ardiofaciocutaneous syndrome</w:t>
      </w:r>
      <w:r w:rsidR="00C17231" w:rsidRPr="008F4A4B">
        <w:rPr>
          <w:rFonts w:ascii="Times New Roman" w:hAnsi="Times New Roman" w:cs="Times New Roman"/>
        </w:rPr>
        <w:t xml:space="preserve"> </w:t>
      </w:r>
      <w:r w:rsidR="006337E4" w:rsidRPr="008F4A4B">
        <w:rPr>
          <w:rFonts w:ascii="Times New Roman" w:hAnsi="Times New Roman" w:cs="Times New Roman"/>
        </w:rPr>
        <w:t>(</w:t>
      </w:r>
      <w:r w:rsidR="00C17231" w:rsidRPr="008F4A4B">
        <w:rPr>
          <w:rFonts w:ascii="Times New Roman" w:hAnsi="Times New Roman" w:cs="Times New Roman"/>
        </w:rPr>
        <w:t>ORPHA:</w:t>
      </w:r>
      <w:r w:rsidR="00757D7B" w:rsidRPr="008F4A4B">
        <w:rPr>
          <w:rFonts w:ascii="Times New Roman" w:hAnsi="Times New Roman" w:cs="Times New Roman"/>
        </w:rPr>
        <w:t>1340</w:t>
      </w:r>
      <w:r w:rsidR="00C17231" w:rsidRPr="008F4A4B">
        <w:rPr>
          <w:rFonts w:ascii="Times New Roman" w:hAnsi="Times New Roman" w:cs="Times New Roman"/>
        </w:rPr>
        <w:t>) is 9</w:t>
      </w:r>
      <w:r w:rsidR="00C17231" w:rsidRPr="00FF076D">
        <w:rPr>
          <w:rFonts w:ascii="Times New Roman" w:hAnsi="Times New Roman" w:cs="Times New Roman"/>
        </w:rPr>
        <w:t>9</w:t>
      </w:r>
      <w:r w:rsidR="00C17231">
        <w:rPr>
          <w:rFonts w:ascii="Times New Roman" w:hAnsi="Times New Roman" w:cs="Times New Roman"/>
        </w:rPr>
        <w:t>%</w:t>
      </w:r>
      <w:r w:rsidR="00C17231" w:rsidRPr="00FF076D">
        <w:rPr>
          <w:rFonts w:ascii="Times New Roman" w:hAnsi="Times New Roman" w:cs="Times New Roman"/>
        </w:rPr>
        <w:t xml:space="preserve"> while</w:t>
      </w:r>
      <w:r w:rsidR="00CC264F">
        <w:rPr>
          <w:rFonts w:ascii="Times New Roman" w:hAnsi="Times New Roman" w:cs="Times New Roman"/>
        </w:rPr>
        <w:t xml:space="preserve"> the </w:t>
      </w:r>
      <w:r w:rsidR="00C17231" w:rsidRPr="00FF076D">
        <w:rPr>
          <w:rFonts w:ascii="Times New Roman" w:hAnsi="Times New Roman" w:cs="Times New Roman"/>
        </w:rPr>
        <w:t>second</w:t>
      </w:r>
      <w:r w:rsidR="00FB6549">
        <w:rPr>
          <w:rFonts w:ascii="Times New Roman" w:hAnsi="Times New Roman" w:cs="Times New Roman"/>
        </w:rPr>
        <w:t>-</w:t>
      </w:r>
      <w:r w:rsidR="00C17231" w:rsidRPr="00FF076D">
        <w:rPr>
          <w:rFonts w:ascii="Times New Roman" w:hAnsi="Times New Roman" w:cs="Times New Roman"/>
        </w:rPr>
        <w:t>ranked dise</w:t>
      </w:r>
      <w:r w:rsidR="00C17231" w:rsidRPr="008F4A4B">
        <w:rPr>
          <w:rFonts w:ascii="Times New Roman" w:hAnsi="Times New Roman" w:cs="Times New Roman"/>
        </w:rPr>
        <w:t xml:space="preserve">ase </w:t>
      </w:r>
      <w:r w:rsidR="008F4A4B" w:rsidRPr="008F4A4B">
        <w:rPr>
          <w:rFonts w:ascii="Times New Roman" w:hAnsi="Times New Roman" w:cs="Times New Roman"/>
          <w:i/>
        </w:rPr>
        <w:t>A</w:t>
      </w:r>
      <w:r w:rsidR="00757D7B" w:rsidRPr="008F4A4B">
        <w:rPr>
          <w:rFonts w:ascii="Times New Roman" w:hAnsi="Times New Roman" w:cs="Times New Roman"/>
          <w:i/>
        </w:rPr>
        <w:t xml:space="preserve">utosomal recessive cutis </w:t>
      </w:r>
      <w:proofErr w:type="spellStart"/>
      <w:r w:rsidR="00757D7B" w:rsidRPr="008F4A4B">
        <w:rPr>
          <w:rFonts w:ascii="Times New Roman" w:hAnsi="Times New Roman" w:cs="Times New Roman"/>
          <w:i/>
        </w:rPr>
        <w:t>laxa</w:t>
      </w:r>
      <w:proofErr w:type="spellEnd"/>
      <w:r w:rsidR="00757D7B" w:rsidRPr="008F4A4B">
        <w:rPr>
          <w:rFonts w:ascii="Times New Roman" w:hAnsi="Times New Roman" w:cs="Times New Roman"/>
          <w:i/>
        </w:rPr>
        <w:t xml:space="preserve"> type 2, classic type</w:t>
      </w:r>
      <w:r w:rsidR="00C17231" w:rsidRPr="008F4A4B">
        <w:rPr>
          <w:rFonts w:ascii="Times New Roman" w:hAnsi="Times New Roman" w:cs="Times New Roman"/>
        </w:rPr>
        <w:t xml:space="preserve"> </w:t>
      </w:r>
      <w:r w:rsidR="008F4A4B">
        <w:rPr>
          <w:rFonts w:ascii="Times New Roman" w:hAnsi="Times New Roman" w:cs="Times New Roman"/>
        </w:rPr>
        <w:t>(</w:t>
      </w:r>
      <w:r w:rsidR="00C17231" w:rsidRPr="008F4A4B">
        <w:rPr>
          <w:rFonts w:ascii="Times New Roman" w:hAnsi="Times New Roman" w:cs="Times New Roman"/>
        </w:rPr>
        <w:t>ORPHA:</w:t>
      </w:r>
      <w:r w:rsidR="00757D7B" w:rsidRPr="008F4A4B">
        <w:rPr>
          <w:rFonts w:ascii="Times New Roman" w:hAnsi="Times New Roman" w:cs="Times New Roman"/>
        </w:rPr>
        <w:t>357074</w:t>
      </w:r>
      <w:r w:rsidR="00C17231" w:rsidRPr="008F4A4B">
        <w:rPr>
          <w:rFonts w:ascii="Times New Roman" w:hAnsi="Times New Roman" w:cs="Times New Roman"/>
        </w:rPr>
        <w:t xml:space="preserve">) is </w:t>
      </w:r>
      <w:del w:id="624" w:author="yangjian" w:date="2023-04-03T15:46:00Z">
        <w:r w:rsidR="00C17231" w:rsidRPr="008F4A4B" w:rsidDel="00F270D6">
          <w:rPr>
            <w:rFonts w:ascii="Times New Roman" w:hAnsi="Times New Roman" w:cs="Times New Roman"/>
          </w:rPr>
          <w:delText>7</w:delText>
        </w:r>
        <w:r w:rsidR="00757D7B" w:rsidDel="00F270D6">
          <w:rPr>
            <w:rFonts w:ascii="Times New Roman" w:hAnsi="Times New Roman" w:cs="Times New Roman"/>
          </w:rPr>
          <w:delText>9</w:delText>
        </w:r>
      </w:del>
      <w:ins w:id="625" w:author="yangjian" w:date="2023-04-03T15:46:00Z">
        <w:r w:rsidR="00F270D6">
          <w:rPr>
            <w:rFonts w:ascii="Times New Roman" w:hAnsi="Times New Roman" w:cs="Times New Roman"/>
          </w:rPr>
          <w:t>98</w:t>
        </w:r>
      </w:ins>
      <w:r w:rsidR="00C17231">
        <w:rPr>
          <w:rFonts w:ascii="Times New Roman" w:hAnsi="Times New Roman" w:cs="Times New Roman"/>
        </w:rPr>
        <w:t xml:space="preserve">%, </w:t>
      </w:r>
      <w:r w:rsidR="00C17231" w:rsidRPr="00FF076D">
        <w:rPr>
          <w:rFonts w:ascii="Times New Roman" w:hAnsi="Times New Roman" w:cs="Times New Roman"/>
        </w:rPr>
        <w:t>which has an un</w:t>
      </w:r>
      <w:r w:rsidR="00C17231">
        <w:rPr>
          <w:rFonts w:ascii="Times New Roman" w:hAnsi="Times New Roman" w:cs="Times New Roman"/>
        </w:rPr>
        <w:t>reported</w:t>
      </w:r>
      <w:r w:rsidR="00C17231" w:rsidRPr="00FF076D">
        <w:rPr>
          <w:rFonts w:ascii="Times New Roman" w:hAnsi="Times New Roman" w:cs="Times New Roman"/>
        </w:rPr>
        <w:t xml:space="preserve"> phenoty</w:t>
      </w:r>
      <w:r w:rsidR="00C17231" w:rsidRPr="008F4A4B">
        <w:rPr>
          <w:rFonts w:ascii="Times New Roman" w:hAnsi="Times New Roman" w:cs="Times New Roman"/>
        </w:rPr>
        <w:t xml:space="preserve">pe </w:t>
      </w:r>
      <w:r w:rsidR="008F4A4B" w:rsidRPr="008F4A4B">
        <w:rPr>
          <w:rFonts w:ascii="Times New Roman" w:hAnsi="Times New Roman" w:cs="Times New Roman"/>
          <w:i/>
        </w:rPr>
        <w:t>D</w:t>
      </w:r>
      <w:r w:rsidR="00757D7B" w:rsidRPr="008F4A4B">
        <w:rPr>
          <w:rFonts w:ascii="Times New Roman" w:hAnsi="Times New Roman" w:cs="Times New Roman"/>
          <w:i/>
        </w:rPr>
        <w:t>elayed closure of the anterior fontanelle</w:t>
      </w:r>
      <w:r w:rsidR="008F4A4B">
        <w:rPr>
          <w:rFonts w:ascii="Times New Roman" w:hAnsi="Times New Roman" w:cs="Times New Roman"/>
        </w:rPr>
        <w:t xml:space="preserve"> (</w:t>
      </w:r>
      <w:r w:rsidR="008F4A4B" w:rsidRPr="008F4A4B">
        <w:rPr>
          <w:rFonts w:ascii="Times New Roman" w:hAnsi="Times New Roman" w:cs="Times New Roman"/>
        </w:rPr>
        <w:t>HP:0001476</w:t>
      </w:r>
      <w:r w:rsidR="008F4A4B">
        <w:rPr>
          <w:rFonts w:ascii="Times New Roman" w:hAnsi="Times New Roman" w:cs="Times New Roman"/>
        </w:rPr>
        <w:t>)</w:t>
      </w:r>
      <w:r w:rsidR="00C17231" w:rsidRPr="008F4A4B">
        <w:rPr>
          <w:rFonts w:ascii="Times New Roman" w:hAnsi="Times New Roman" w:cs="Times New Roman"/>
        </w:rPr>
        <w:t xml:space="preserve"> annotated as always present</w:t>
      </w:r>
      <w:r w:rsidR="002D2A21" w:rsidRPr="008F4A4B">
        <w:rPr>
          <w:rFonts w:ascii="Times New Roman" w:hAnsi="Times New Roman" w:cs="Times New Roman"/>
        </w:rPr>
        <w:t xml:space="preserve">, and </w:t>
      </w:r>
      <w:r w:rsidR="00286EB1">
        <w:rPr>
          <w:rFonts w:ascii="Times New Roman" w:hAnsi="Times New Roman" w:cs="Times New Roman" w:hint="eastAsia"/>
        </w:rPr>
        <w:t>the</w:t>
      </w:r>
      <w:r w:rsidR="00286EB1">
        <w:rPr>
          <w:rFonts w:ascii="Times New Roman" w:hAnsi="Times New Roman" w:cs="Times New Roman"/>
        </w:rPr>
        <w:t xml:space="preserve"> </w:t>
      </w:r>
      <w:r w:rsidR="00FB6549" w:rsidRPr="008F4A4B">
        <w:rPr>
          <w:rFonts w:ascii="Times New Roman" w:hAnsi="Times New Roman" w:cs="Times New Roman"/>
        </w:rPr>
        <w:t>probabili</w:t>
      </w:r>
      <w:r w:rsidR="00286EB1">
        <w:rPr>
          <w:rFonts w:ascii="Times New Roman" w:hAnsi="Times New Roman" w:cs="Times New Roman"/>
        </w:rPr>
        <w:t>t</w:t>
      </w:r>
      <w:r w:rsidR="00E03018">
        <w:rPr>
          <w:rFonts w:ascii="Times New Roman" w:hAnsi="Times New Roman" w:cs="Times New Roman"/>
        </w:rPr>
        <w:t>ies</w:t>
      </w:r>
      <w:r w:rsidR="00286EB1">
        <w:rPr>
          <w:rFonts w:ascii="Times New Roman" w:hAnsi="Times New Roman" w:cs="Times New Roman"/>
        </w:rPr>
        <w:t xml:space="preserve"> of other</w:t>
      </w:r>
      <w:ins w:id="626" w:author="yangjian" w:date="2023-04-03T15:27:00Z">
        <w:r w:rsidR="00E7582F">
          <w:rPr>
            <w:rFonts w:ascii="Times New Roman" w:hAnsi="Times New Roman" w:cs="Times New Roman"/>
          </w:rPr>
          <w:t xml:space="preserve"> diseases</w:t>
        </w:r>
      </w:ins>
      <w:del w:id="627" w:author="yangjian" w:date="2023-04-03T15:27:00Z">
        <w:r w:rsidR="00286EB1" w:rsidDel="00E7582F">
          <w:rPr>
            <w:rFonts w:ascii="Times New Roman" w:hAnsi="Times New Roman" w:cs="Times New Roman"/>
          </w:rPr>
          <w:delText>s</w:delText>
        </w:r>
      </w:del>
      <w:r w:rsidR="00FB6549" w:rsidRPr="008F4A4B">
        <w:rPr>
          <w:rFonts w:ascii="Times New Roman" w:hAnsi="Times New Roman" w:cs="Times New Roman"/>
        </w:rPr>
        <w:t xml:space="preserve"> are very low</w:t>
      </w:r>
      <w:r w:rsidR="00C17231" w:rsidRPr="008F4A4B">
        <w:rPr>
          <w:rFonts w:ascii="Times New Roman" w:hAnsi="Times New Roman" w:cs="Times New Roman"/>
        </w:rPr>
        <w:t>.</w:t>
      </w:r>
      <w:bookmarkEnd w:id="619"/>
      <w:r w:rsidR="00757D7B" w:rsidRPr="008F4A4B">
        <w:rPr>
          <w:rFonts w:ascii="Times New Roman" w:hAnsi="Times New Roman" w:cs="Times New Roman"/>
        </w:rPr>
        <w:t xml:space="preserve"> </w:t>
      </w:r>
      <w:bookmarkStart w:id="628" w:name="_Hlk131429567"/>
      <w:ins w:id="629" w:author="yangjian" w:date="2023-04-03T15:48:00Z">
        <w:r w:rsidR="00F270D6" w:rsidRPr="00F270D6">
          <w:rPr>
            <w:rFonts w:ascii="Times New Roman" w:hAnsi="Times New Roman" w:cs="Times New Roman"/>
          </w:rPr>
          <w:t>Intuitively</w:t>
        </w:r>
      </w:ins>
      <w:del w:id="630" w:author="yangjian" w:date="2023-04-03T15:48:00Z">
        <w:r w:rsidR="00E03018" w:rsidDel="00F270D6">
          <w:rPr>
            <w:rFonts w:ascii="Times New Roman" w:hAnsi="Times New Roman" w:cs="Times New Roman"/>
          </w:rPr>
          <w:delText>I</w:delText>
        </w:r>
        <w:r w:rsidR="00E03018" w:rsidRPr="008F4A4B" w:rsidDel="00F270D6">
          <w:rPr>
            <w:rFonts w:ascii="Times New Roman" w:hAnsi="Times New Roman" w:cs="Times New Roman"/>
          </w:rPr>
          <w:delText>n this situation</w:delText>
        </w:r>
      </w:del>
      <w:r w:rsidR="00E03018">
        <w:rPr>
          <w:rFonts w:ascii="Times New Roman" w:hAnsi="Times New Roman" w:cs="Times New Roman"/>
        </w:rPr>
        <w:t>,</w:t>
      </w:r>
      <w:r w:rsidR="00E03018" w:rsidRPr="008F4A4B">
        <w:rPr>
          <w:rFonts w:ascii="Times New Roman" w:hAnsi="Times New Roman" w:cs="Times New Roman"/>
        </w:rPr>
        <w:t xml:space="preserve"> </w:t>
      </w:r>
      <w:r w:rsidR="00757D7B" w:rsidRPr="008F4A4B">
        <w:rPr>
          <w:rFonts w:ascii="Times New Roman" w:hAnsi="Times New Roman" w:cs="Times New Roman"/>
        </w:rPr>
        <w:t xml:space="preserve">excluding </w:t>
      </w:r>
      <w:r w:rsidR="002A7FA2" w:rsidRPr="008F4A4B">
        <w:rPr>
          <w:rFonts w:ascii="Times New Roman" w:hAnsi="Times New Roman" w:cs="Times New Roman"/>
        </w:rPr>
        <w:t xml:space="preserve">always-present phenotypes of </w:t>
      </w:r>
      <w:r w:rsidR="00E03018">
        <w:rPr>
          <w:rFonts w:ascii="Times New Roman" w:hAnsi="Times New Roman" w:cs="Times New Roman"/>
        </w:rPr>
        <w:t xml:space="preserve">the </w:t>
      </w:r>
      <w:r w:rsidR="002A7FA2" w:rsidRPr="008F4A4B">
        <w:rPr>
          <w:rFonts w:ascii="Times New Roman" w:hAnsi="Times New Roman" w:cs="Times New Roman"/>
        </w:rPr>
        <w:t>second-ranked disease</w:t>
      </w:r>
      <w:r w:rsidR="00686217" w:rsidRPr="008F4A4B">
        <w:rPr>
          <w:rFonts w:ascii="Times New Roman" w:hAnsi="Times New Roman" w:cs="Times New Roman"/>
        </w:rPr>
        <w:t xml:space="preserve"> </w:t>
      </w:r>
      <w:r w:rsidR="00757D7B" w:rsidRPr="008F4A4B">
        <w:rPr>
          <w:rFonts w:ascii="Times New Roman" w:hAnsi="Times New Roman" w:cs="Times New Roman"/>
        </w:rPr>
        <w:t>would be most helpful in reducing diagnostic uncertainty</w:t>
      </w:r>
      <w:ins w:id="631" w:author="yangjian" w:date="2023-04-03T15:48:00Z">
        <w:r w:rsidR="00F270D6">
          <w:rPr>
            <w:rFonts w:ascii="Times New Roman" w:hAnsi="Times New Roman" w:cs="Times New Roman"/>
          </w:rPr>
          <w:t xml:space="preserve"> in this situation</w:t>
        </w:r>
      </w:ins>
      <w:ins w:id="632" w:author="yangjian" w:date="2023-04-03T15:49:00Z">
        <w:r w:rsidR="00F270D6">
          <w:rPr>
            <w:rFonts w:ascii="Times New Roman" w:hAnsi="Times New Roman" w:cs="Times New Roman"/>
          </w:rPr>
          <w:t>, and</w:t>
        </w:r>
      </w:ins>
      <w:del w:id="633" w:author="yangjian" w:date="2023-04-03T15:48:00Z">
        <w:r w:rsidR="00E03018" w:rsidDel="00F270D6">
          <w:rPr>
            <w:rFonts w:ascii="Times New Roman" w:hAnsi="Times New Roman" w:cs="Times New Roman"/>
          </w:rPr>
          <w:delText>,</w:delText>
        </w:r>
      </w:del>
      <w:del w:id="634" w:author="yangjian" w:date="2023-04-03T15:49:00Z">
        <w:r w:rsidR="00757D7B" w:rsidRPr="008F4A4B" w:rsidDel="00F270D6">
          <w:rPr>
            <w:rFonts w:ascii="Times New Roman" w:hAnsi="Times New Roman" w:cs="Times New Roman"/>
          </w:rPr>
          <w:delText xml:space="preserve"> therefore</w:delText>
        </w:r>
        <w:r w:rsidR="00E03018" w:rsidDel="00F270D6">
          <w:rPr>
            <w:rFonts w:ascii="Times New Roman" w:hAnsi="Times New Roman" w:cs="Times New Roman"/>
          </w:rPr>
          <w:delText>,</w:delText>
        </w:r>
      </w:del>
      <w:r w:rsidR="00757D7B" w:rsidRPr="008F4A4B">
        <w:rPr>
          <w:rFonts w:ascii="Times New Roman" w:hAnsi="Times New Roman" w:cs="Times New Roman"/>
        </w:rPr>
        <w:t xml:space="preserve"> our agent </w:t>
      </w:r>
      <w:del w:id="635" w:author="yangjian" w:date="2023-04-03T15:50:00Z">
        <w:r w:rsidR="00757D7B" w:rsidRPr="008F4A4B" w:rsidDel="00F270D6">
          <w:rPr>
            <w:rFonts w:ascii="Times New Roman" w:hAnsi="Times New Roman" w:cs="Times New Roman"/>
          </w:rPr>
          <w:delText>places it first among all candidate phenotypes</w:delText>
        </w:r>
      </w:del>
      <w:ins w:id="636" w:author="yangjian" w:date="2023-04-03T15:50:00Z">
        <w:r w:rsidR="00F270D6">
          <w:rPr>
            <w:rFonts w:ascii="Times New Roman" w:hAnsi="Times New Roman" w:cs="Times New Roman"/>
          </w:rPr>
          <w:t>did rank it first</w:t>
        </w:r>
      </w:ins>
      <w:r w:rsidR="00757D7B" w:rsidRPr="008F4A4B">
        <w:rPr>
          <w:rFonts w:ascii="Times New Roman" w:hAnsi="Times New Roman" w:cs="Times New Roman"/>
        </w:rPr>
        <w:t>.</w:t>
      </w:r>
      <w:r w:rsidR="008635DE" w:rsidRPr="008F4A4B">
        <w:rPr>
          <w:rFonts w:ascii="Times New Roman" w:hAnsi="Times New Roman" w:cs="Times New Roman"/>
        </w:rPr>
        <w:t xml:space="preserve"> </w:t>
      </w:r>
      <w:r w:rsidR="00374ED7" w:rsidRPr="008F4A4B">
        <w:rPr>
          <w:rFonts w:ascii="Times New Roman" w:hAnsi="Times New Roman" w:cs="Times New Roman"/>
        </w:rPr>
        <w:t xml:space="preserve">Meanwhile, </w:t>
      </w:r>
      <w:ins w:id="637" w:author="yangjian" w:date="2023-04-03T15:50:00Z">
        <w:r w:rsidR="00F270D6">
          <w:rPr>
            <w:rFonts w:ascii="Times New Roman" w:hAnsi="Times New Roman" w:cs="Times New Roman"/>
          </w:rPr>
          <w:t xml:space="preserve">in this turn, </w:t>
        </w:r>
      </w:ins>
      <w:r w:rsidR="004668C2" w:rsidRPr="008F4A4B">
        <w:rPr>
          <w:rFonts w:ascii="Times New Roman" w:hAnsi="Times New Roman" w:cs="Times New Roman"/>
        </w:rPr>
        <w:t>for the first-candidate phenotype</w:t>
      </w:r>
      <w:del w:id="638" w:author="yangjian" w:date="2023-04-03T15:50:00Z">
        <w:r w:rsidR="004668C2" w:rsidRPr="008F4A4B" w:rsidDel="00F270D6">
          <w:rPr>
            <w:rFonts w:ascii="Times New Roman" w:hAnsi="Times New Roman" w:cs="Times New Roman"/>
          </w:rPr>
          <w:delText xml:space="preserve"> </w:delText>
        </w:r>
        <w:r w:rsidR="006F345B" w:rsidRPr="008F4A4B" w:rsidDel="00F270D6">
          <w:rPr>
            <w:rFonts w:ascii="Times New Roman" w:hAnsi="Times New Roman" w:cs="Times New Roman"/>
          </w:rPr>
          <w:delText>in this</w:delText>
        </w:r>
        <w:r w:rsidR="00E03018" w:rsidDel="00F270D6">
          <w:rPr>
            <w:rFonts w:ascii="Times New Roman" w:hAnsi="Times New Roman" w:cs="Times New Roman"/>
          </w:rPr>
          <w:delText xml:space="preserve"> Q&amp;A</w:delText>
        </w:r>
        <w:r w:rsidR="006F345B" w:rsidRPr="008F4A4B" w:rsidDel="00F270D6">
          <w:rPr>
            <w:rFonts w:ascii="Times New Roman" w:hAnsi="Times New Roman" w:cs="Times New Roman"/>
          </w:rPr>
          <w:delText xml:space="preserve"> turn</w:delText>
        </w:r>
      </w:del>
      <w:r w:rsidR="006F345B" w:rsidRPr="008F4A4B">
        <w:rPr>
          <w:rFonts w:ascii="Times New Roman" w:hAnsi="Times New Roman" w:cs="Times New Roman"/>
        </w:rPr>
        <w:t xml:space="preserve">, </w:t>
      </w:r>
      <w:r w:rsidR="00374ED7" w:rsidRPr="008F4A4B">
        <w:rPr>
          <w:rFonts w:ascii="Times New Roman" w:hAnsi="Times New Roman" w:cs="Times New Roman"/>
        </w:rPr>
        <w:t>its two parent terms (</w:t>
      </w:r>
      <w:r w:rsidR="00251A68" w:rsidRPr="00251A68">
        <w:rPr>
          <w:rFonts w:ascii="Times New Roman" w:hAnsi="Times New Roman" w:cs="Times New Roman"/>
          <w:i/>
        </w:rPr>
        <w:t>A</w:t>
      </w:r>
      <w:r w:rsidR="00374ED7" w:rsidRPr="00251A68">
        <w:rPr>
          <w:rFonts w:ascii="Times New Roman" w:hAnsi="Times New Roman" w:cs="Times New Roman"/>
          <w:i/>
        </w:rPr>
        <w:t>bnormality of the anterior fontanelle</w:t>
      </w:r>
      <w:r w:rsidR="00374ED7" w:rsidRPr="008F4A4B">
        <w:rPr>
          <w:rFonts w:ascii="Times New Roman" w:hAnsi="Times New Roman" w:cs="Times New Roman"/>
        </w:rPr>
        <w:t xml:space="preserve"> and </w:t>
      </w:r>
      <w:r w:rsidR="00251A68" w:rsidRPr="00251A68">
        <w:rPr>
          <w:rFonts w:ascii="Times New Roman" w:hAnsi="Times New Roman" w:cs="Times New Roman"/>
          <w:i/>
        </w:rPr>
        <w:t>D</w:t>
      </w:r>
      <w:r w:rsidR="00374ED7" w:rsidRPr="00251A68">
        <w:rPr>
          <w:rFonts w:ascii="Times New Roman" w:hAnsi="Times New Roman" w:cs="Times New Roman"/>
          <w:i/>
        </w:rPr>
        <w:t>elayed cranial suture closure</w:t>
      </w:r>
      <w:r w:rsidR="00374ED7" w:rsidRPr="008F4A4B">
        <w:rPr>
          <w:rFonts w:ascii="Times New Roman" w:hAnsi="Times New Roman" w:cs="Times New Roman"/>
        </w:rPr>
        <w:t>) are placed in the 2nd and 3rd positions, its two grandparent terms (</w:t>
      </w:r>
      <w:r w:rsidR="00251A68" w:rsidRPr="00251A68">
        <w:rPr>
          <w:rFonts w:ascii="Times New Roman" w:hAnsi="Times New Roman" w:cs="Times New Roman"/>
          <w:i/>
        </w:rPr>
        <w:t>A</w:t>
      </w:r>
      <w:r w:rsidR="00374ED7" w:rsidRPr="00251A68">
        <w:rPr>
          <w:rFonts w:ascii="Times New Roman" w:hAnsi="Times New Roman" w:cs="Times New Roman"/>
          <w:i/>
        </w:rPr>
        <w:t>bnormality of fontanelles</w:t>
      </w:r>
      <w:r w:rsidR="00374ED7" w:rsidRPr="008F4A4B">
        <w:rPr>
          <w:rFonts w:ascii="Times New Roman" w:hAnsi="Times New Roman" w:cs="Times New Roman"/>
        </w:rPr>
        <w:t xml:space="preserve"> and </w:t>
      </w:r>
      <w:r w:rsidR="00251A68" w:rsidRPr="00251A68">
        <w:rPr>
          <w:rFonts w:ascii="Times New Roman" w:hAnsi="Times New Roman" w:cs="Times New Roman"/>
          <w:i/>
        </w:rPr>
        <w:t>A</w:t>
      </w:r>
      <w:r w:rsidR="00374ED7" w:rsidRPr="00251A68">
        <w:rPr>
          <w:rFonts w:ascii="Times New Roman" w:hAnsi="Times New Roman" w:cs="Times New Roman"/>
          <w:i/>
        </w:rPr>
        <w:t>bnormality of cranial sutures</w:t>
      </w:r>
      <w:r w:rsidR="00374ED7" w:rsidRPr="008F4A4B">
        <w:rPr>
          <w:rFonts w:ascii="Times New Roman" w:hAnsi="Times New Roman" w:cs="Times New Roman"/>
        </w:rPr>
        <w:t>) are 4th and 5th</w:t>
      </w:r>
      <w:r w:rsidR="0026300C" w:rsidRPr="008F4A4B">
        <w:rPr>
          <w:rFonts w:ascii="Times New Roman" w:hAnsi="Times New Roman" w:cs="Times New Roman"/>
        </w:rPr>
        <w:t xml:space="preserve"> and its great-grandparent term (</w:t>
      </w:r>
      <w:r w:rsidR="00251A68" w:rsidRPr="00251A68">
        <w:rPr>
          <w:rFonts w:ascii="Times New Roman" w:hAnsi="Times New Roman" w:cs="Times New Roman"/>
          <w:i/>
        </w:rPr>
        <w:t>A</w:t>
      </w:r>
      <w:r w:rsidR="0026300C" w:rsidRPr="00251A68">
        <w:rPr>
          <w:rFonts w:ascii="Times New Roman" w:hAnsi="Times New Roman" w:cs="Times New Roman"/>
          <w:i/>
        </w:rPr>
        <w:t>bnormality of the fontanelles or cranial sutures</w:t>
      </w:r>
      <w:r w:rsidR="0026300C" w:rsidRPr="008F4A4B">
        <w:rPr>
          <w:rFonts w:ascii="Times New Roman" w:hAnsi="Times New Roman" w:cs="Times New Roman"/>
        </w:rPr>
        <w:t>) is 6th</w:t>
      </w:r>
      <w:r w:rsidR="00374ED7" w:rsidRPr="008F4A4B">
        <w:rPr>
          <w:rFonts w:ascii="Times New Roman" w:hAnsi="Times New Roman" w:cs="Times New Roman"/>
        </w:rPr>
        <w:t>.</w:t>
      </w:r>
      <w:bookmarkEnd w:id="628"/>
      <w:r w:rsidR="004B4142" w:rsidRPr="008F4A4B">
        <w:rPr>
          <w:rFonts w:ascii="Times New Roman" w:hAnsi="Times New Roman" w:cs="Times New Roman"/>
        </w:rPr>
        <w:t xml:space="preserve"> When a phenotype is always present for a disease, its ancestor terms are also obligate. </w:t>
      </w:r>
      <w:r w:rsidR="00305E70" w:rsidRPr="008F4A4B">
        <w:rPr>
          <w:rFonts w:ascii="Times New Roman" w:hAnsi="Times New Roman" w:cs="Times New Roman"/>
        </w:rPr>
        <w:t>Therefore, o</w:t>
      </w:r>
      <w:r w:rsidR="004B4142" w:rsidRPr="008F4A4B">
        <w:rPr>
          <w:rFonts w:ascii="Times New Roman" w:hAnsi="Times New Roman" w:cs="Times New Roman"/>
        </w:rPr>
        <w:t xml:space="preserve">ur agent ranks </w:t>
      </w:r>
      <w:r w:rsidR="00251A68" w:rsidRPr="00251A68">
        <w:rPr>
          <w:rFonts w:ascii="Times New Roman" w:hAnsi="Times New Roman" w:cs="Times New Roman"/>
          <w:i/>
        </w:rPr>
        <w:t>D</w:t>
      </w:r>
      <w:r w:rsidR="00E92A9B" w:rsidRPr="00251A68">
        <w:rPr>
          <w:rFonts w:ascii="Times New Roman" w:hAnsi="Times New Roman" w:cs="Times New Roman"/>
          <w:i/>
        </w:rPr>
        <w:t>elayed closure of the anterior fontanelle</w:t>
      </w:r>
      <w:r w:rsidR="004B4142" w:rsidRPr="008F4A4B">
        <w:rPr>
          <w:rFonts w:ascii="Times New Roman" w:hAnsi="Times New Roman" w:cs="Times New Roman"/>
        </w:rPr>
        <w:t xml:space="preserve">'s ancestor terms at </w:t>
      </w:r>
      <w:del w:id="639" w:author="yangjian" w:date="2023-04-03T15:53:00Z">
        <w:r w:rsidR="004B4142" w:rsidRPr="008F4A4B" w:rsidDel="00CE18AF">
          <w:rPr>
            <w:rFonts w:ascii="Times New Roman" w:hAnsi="Times New Roman" w:cs="Times New Roman"/>
          </w:rPr>
          <w:delText xml:space="preserve">the </w:delText>
        </w:r>
      </w:del>
      <w:r w:rsidR="004B4142" w:rsidRPr="008F4A4B">
        <w:rPr>
          <w:rFonts w:ascii="Times New Roman" w:hAnsi="Times New Roman" w:cs="Times New Roman"/>
        </w:rPr>
        <w:t>top position</w:t>
      </w:r>
      <w:ins w:id="640" w:author="yangjian" w:date="2023-04-03T15:53:00Z">
        <w:r w:rsidR="00CE18AF">
          <w:rPr>
            <w:rFonts w:ascii="Times New Roman" w:hAnsi="Times New Roman" w:cs="Times New Roman"/>
          </w:rPr>
          <w:t>s</w:t>
        </w:r>
      </w:ins>
      <w:r w:rsidR="004B4142" w:rsidRPr="008F4A4B">
        <w:rPr>
          <w:rFonts w:ascii="Times New Roman" w:hAnsi="Times New Roman" w:cs="Times New Roman"/>
        </w:rPr>
        <w:t xml:space="preserve"> </w:t>
      </w:r>
      <w:r w:rsidR="005F793E" w:rsidRPr="008F4A4B">
        <w:rPr>
          <w:rFonts w:ascii="Times New Roman" w:hAnsi="Times New Roman" w:cs="Times New Roman"/>
        </w:rPr>
        <w:t>in order</w:t>
      </w:r>
      <w:r w:rsidR="00362E66" w:rsidRPr="008F4A4B">
        <w:rPr>
          <w:rFonts w:ascii="Times New Roman" w:hAnsi="Times New Roman" w:cs="Times New Roman"/>
        </w:rPr>
        <w:t xml:space="preserve"> of</w:t>
      </w:r>
      <w:r w:rsidR="004B4142" w:rsidRPr="008F4A4B">
        <w:rPr>
          <w:rFonts w:ascii="Times New Roman" w:hAnsi="Times New Roman" w:cs="Times New Roman"/>
        </w:rPr>
        <w:t xml:space="preserve"> semantic </w:t>
      </w:r>
      <w:r w:rsidR="00810439" w:rsidRPr="008F4A4B">
        <w:rPr>
          <w:rFonts w:ascii="Times New Roman" w:hAnsi="Times New Roman" w:cs="Times New Roman"/>
        </w:rPr>
        <w:t>distance</w:t>
      </w:r>
      <w:r w:rsidR="004B4142" w:rsidRPr="008F4A4B">
        <w:rPr>
          <w:rFonts w:ascii="Times New Roman" w:hAnsi="Times New Roman" w:cs="Times New Roman"/>
        </w:rPr>
        <w:t xml:space="preserve">, in case </w:t>
      </w:r>
      <w:r w:rsidR="00E03018">
        <w:rPr>
          <w:rFonts w:ascii="Times New Roman" w:hAnsi="Times New Roman" w:cs="Times New Roman"/>
        </w:rPr>
        <w:t xml:space="preserve">of </w:t>
      </w:r>
      <w:r w:rsidR="004B4142" w:rsidRPr="008F4A4B">
        <w:rPr>
          <w:rFonts w:ascii="Times New Roman" w:hAnsi="Times New Roman" w:cs="Times New Roman"/>
        </w:rPr>
        <w:t xml:space="preserve">users answer </w:t>
      </w:r>
      <w:r w:rsidR="00723F47">
        <w:rPr>
          <w:rFonts w:ascii="Times New Roman" w:hAnsi="Times New Roman" w:cs="Times New Roman"/>
        </w:rPr>
        <w:t>“</w:t>
      </w:r>
      <w:r w:rsidR="002E157A" w:rsidRPr="00EC20E3">
        <w:rPr>
          <w:rFonts w:ascii="Times New Roman" w:hAnsi="Times New Roman" w:cs="Times New Roman"/>
          <w:i/>
        </w:rPr>
        <w:t>N</w:t>
      </w:r>
      <w:r w:rsidR="004B4142" w:rsidRPr="00EC20E3">
        <w:rPr>
          <w:rFonts w:ascii="Times New Roman" w:hAnsi="Times New Roman" w:cs="Times New Roman"/>
          <w:i/>
        </w:rPr>
        <w:t>ot sure</w:t>
      </w:r>
      <w:r w:rsidR="00723F47">
        <w:rPr>
          <w:rFonts w:ascii="Times New Roman" w:hAnsi="Times New Roman" w:cs="Times New Roman"/>
        </w:rPr>
        <w:t>”</w:t>
      </w:r>
      <w:r w:rsidR="004B4142" w:rsidRPr="008F4A4B">
        <w:rPr>
          <w:rFonts w:ascii="Times New Roman" w:hAnsi="Times New Roman" w:cs="Times New Roman"/>
        </w:rPr>
        <w:t xml:space="preserve"> in this turn, then our agent will continue to ask its broader and more general ancestor terms.</w:t>
      </w:r>
    </w:p>
    <w:bookmarkEnd w:id="611"/>
    <w:p w14:paraId="615550B2" w14:textId="18EE67DE" w:rsidR="008626DB" w:rsidRDefault="00E01075" w:rsidP="00234719">
      <w:pPr>
        <w:pStyle w:val="2"/>
        <w:widowControl/>
        <w:spacing w:line="480" w:lineRule="auto"/>
        <w:jc w:val="left"/>
        <w:rPr>
          <w:ins w:id="641" w:author="yangjian" w:date="2023-03-29T17:21:00Z"/>
          <w:rFonts w:ascii="Times New Roman" w:eastAsia="宋体" w:hAnsi="Times New Roman" w:cs="Times New Roman"/>
          <w:b w:val="0"/>
          <w:kern w:val="0"/>
          <w:sz w:val="24"/>
        </w:rPr>
      </w:pPr>
      <w:r>
        <w:rPr>
          <w:rFonts w:ascii="Times New Roman" w:eastAsia="宋体" w:hAnsi="Times New Roman" w:cs="Times New Roman"/>
          <w:b w:val="0"/>
          <w:kern w:val="0"/>
          <w:sz w:val="24"/>
        </w:rPr>
        <w:t>D</w:t>
      </w:r>
      <w:r w:rsidR="00EA28E3" w:rsidRPr="00EA28E3">
        <w:rPr>
          <w:rFonts w:ascii="Times New Roman" w:eastAsia="宋体" w:hAnsi="Times New Roman" w:cs="Times New Roman"/>
          <w:b w:val="0"/>
          <w:kern w:val="0"/>
          <w:sz w:val="24"/>
        </w:rPr>
        <w:t xml:space="preserve">iagnostic </w:t>
      </w:r>
      <w:r w:rsidR="00C3360B">
        <w:rPr>
          <w:rFonts w:ascii="Times New Roman" w:eastAsia="宋体" w:hAnsi="Times New Roman" w:cs="Times New Roman"/>
          <w:b w:val="0"/>
          <w:kern w:val="0"/>
          <w:sz w:val="24"/>
        </w:rPr>
        <w:t>p</w:t>
      </w:r>
      <w:r w:rsidR="00EA28E3" w:rsidRPr="00EA28E3">
        <w:rPr>
          <w:rFonts w:ascii="Times New Roman" w:eastAsia="宋体" w:hAnsi="Times New Roman" w:cs="Times New Roman"/>
          <w:b w:val="0"/>
          <w:kern w:val="0"/>
          <w:sz w:val="24"/>
        </w:rPr>
        <w:t>erformance</w:t>
      </w:r>
      <w:r>
        <w:rPr>
          <w:rFonts w:ascii="Times New Roman" w:eastAsia="宋体" w:hAnsi="Times New Roman" w:cs="Times New Roman"/>
          <w:b w:val="0"/>
          <w:kern w:val="0"/>
          <w:sz w:val="24"/>
        </w:rPr>
        <w:t xml:space="preserve"> of RDmaster</w:t>
      </w:r>
    </w:p>
    <w:p w14:paraId="0D136BE5" w14:textId="0605DE0E" w:rsidR="00CD33C8" w:rsidRPr="00CD33C8" w:rsidRDefault="00CD33C8">
      <w:pPr>
        <w:rPr>
          <w:b/>
          <w:rPrChange w:id="642" w:author="yangjian" w:date="2023-03-29T17:21:00Z">
            <w:rPr>
              <w:rFonts w:ascii="Times New Roman" w:eastAsia="宋体" w:hAnsi="Times New Roman" w:cs="Times New Roman"/>
              <w:b w:val="0"/>
              <w:kern w:val="0"/>
              <w:sz w:val="24"/>
            </w:rPr>
          </w:rPrChange>
        </w:rPr>
        <w:pPrChange w:id="643" w:author="yangjian" w:date="2023-03-29T17:21:00Z">
          <w:pPr>
            <w:pStyle w:val="2"/>
            <w:widowControl/>
            <w:spacing w:line="480" w:lineRule="auto"/>
            <w:jc w:val="left"/>
          </w:pPr>
        </w:pPrChange>
      </w:pPr>
      <w:ins w:id="644" w:author="yangjian" w:date="2023-03-29T17:21:00Z">
        <w:r w:rsidRPr="00FD6D22">
          <w:rPr>
            <w:rFonts w:ascii="Times New Roman" w:hAnsi="Times New Roman" w:cs="Times New Roman"/>
            <w:szCs w:val="21"/>
          </w:rPr>
          <w:t xml:space="preserve">A </w:t>
        </w:r>
        <w:r w:rsidRPr="00DB06BA">
          <w:rPr>
            <w:rFonts w:ascii="Times New Roman" w:hAnsi="Times New Roman" w:cs="Times New Roman"/>
          </w:rPr>
          <w:t xml:space="preserve">cohort </w:t>
        </w:r>
        <w:r w:rsidRPr="00FD6D22">
          <w:rPr>
            <w:rFonts w:ascii="Times New Roman" w:hAnsi="Times New Roman" w:cs="Times New Roman"/>
            <w:szCs w:val="21"/>
          </w:rPr>
          <w:t xml:space="preserve">of 238 online published </w:t>
        </w:r>
        <w:r>
          <w:rPr>
            <w:rFonts w:ascii="Times New Roman" w:hAnsi="Times New Roman" w:cs="Times New Roman"/>
            <w:szCs w:val="21"/>
          </w:rPr>
          <w:t>rare disease</w:t>
        </w:r>
      </w:ins>
      <w:ins w:id="645" w:author="yangjian" w:date="2023-03-29T17:22:00Z">
        <w:r>
          <w:rPr>
            <w:rFonts w:ascii="Times New Roman" w:hAnsi="Times New Roman" w:cs="Times New Roman"/>
            <w:szCs w:val="21"/>
          </w:rPr>
          <w:t xml:space="preserve"> patients</w:t>
        </w:r>
      </w:ins>
      <w:ins w:id="646" w:author="yangjian" w:date="2023-03-29T17:21:00Z">
        <w:r w:rsidRPr="00FD6D22">
          <w:rPr>
            <w:rFonts w:ascii="Times New Roman" w:hAnsi="Times New Roman" w:cs="Times New Roman"/>
            <w:szCs w:val="21"/>
          </w:rPr>
          <w:t xml:space="preserve"> </w:t>
        </w:r>
      </w:ins>
      <w:ins w:id="647" w:author="yangjian" w:date="2023-03-29T17:56:00Z">
        <w:r w:rsidR="00CD21D3">
          <w:rPr>
            <w:rFonts w:ascii="Times New Roman" w:hAnsi="Times New Roman" w:cs="Times New Roman"/>
            <w:szCs w:val="21"/>
          </w:rPr>
          <w:t>was</w:t>
        </w:r>
      </w:ins>
      <w:ins w:id="648" w:author="yangjian" w:date="2023-03-29T17:21:00Z">
        <w:r w:rsidRPr="00FD6D22">
          <w:rPr>
            <w:rFonts w:ascii="Times New Roman" w:hAnsi="Times New Roman" w:cs="Times New Roman"/>
            <w:szCs w:val="21"/>
          </w:rPr>
          <w:t xml:space="preserve"> </w:t>
        </w:r>
      </w:ins>
      <w:ins w:id="649" w:author="yangjian" w:date="2023-03-29T17:56:00Z">
        <w:r w:rsidR="00CD21D3">
          <w:rPr>
            <w:rFonts w:ascii="Times New Roman" w:hAnsi="Times New Roman" w:cs="Times New Roman"/>
            <w:szCs w:val="21"/>
          </w:rPr>
          <w:t>built</w:t>
        </w:r>
      </w:ins>
      <w:ins w:id="650" w:author="yangjian" w:date="2023-03-29T17:21:00Z">
        <w:r w:rsidRPr="00FD6D22">
          <w:rPr>
            <w:rFonts w:ascii="Times New Roman" w:hAnsi="Times New Roman" w:cs="Times New Roman"/>
            <w:szCs w:val="21"/>
          </w:rPr>
          <w:t xml:space="preserve"> to test the diagnostic performance of RDmaster, of which 225 </w:t>
        </w:r>
      </w:ins>
      <w:ins w:id="651" w:author="yangjian" w:date="2023-03-29T19:16:00Z">
        <w:r w:rsidR="00FC6880">
          <w:rPr>
            <w:rFonts w:ascii="Times New Roman" w:hAnsi="Times New Roman" w:cs="Times New Roman"/>
            <w:szCs w:val="21"/>
          </w:rPr>
          <w:t xml:space="preserve">cases </w:t>
        </w:r>
      </w:ins>
      <w:ins w:id="652" w:author="yangjian" w:date="2023-03-29T17:21:00Z">
        <w:r w:rsidRPr="00FD6D22">
          <w:rPr>
            <w:rFonts w:ascii="Times New Roman" w:hAnsi="Times New Roman" w:cs="Times New Roman"/>
            <w:szCs w:val="21"/>
          </w:rPr>
          <w:t xml:space="preserve">had a </w:t>
        </w:r>
      </w:ins>
      <w:ins w:id="653" w:author="yangjian" w:date="2023-03-29T17:22:00Z">
        <w:r>
          <w:rPr>
            <w:rFonts w:ascii="Times New Roman" w:hAnsi="Times New Roman" w:cs="Times New Roman"/>
            <w:szCs w:val="21"/>
          </w:rPr>
          <w:t xml:space="preserve">rare </w:t>
        </w:r>
      </w:ins>
      <w:ins w:id="654" w:author="yangjian" w:date="2023-03-29T17:21:00Z">
        <w:r w:rsidRPr="00FD6D22">
          <w:rPr>
            <w:rFonts w:ascii="Times New Roman" w:hAnsi="Times New Roman" w:cs="Times New Roman"/>
            <w:szCs w:val="21"/>
          </w:rPr>
          <w:t>genetic disease.</w:t>
        </w:r>
        <w:r>
          <w:rPr>
            <w:rFonts w:ascii="Times New Roman" w:hAnsi="Times New Roman" w:cs="Times New Roman"/>
            <w:szCs w:val="21"/>
          </w:rPr>
          <w:t xml:space="preserve"> </w:t>
        </w:r>
        <w:r w:rsidRPr="00325D65">
          <w:rPr>
            <w:rFonts w:ascii="Times New Roman" w:hAnsi="Times New Roman" w:cs="Times New Roman"/>
            <w:szCs w:val="21"/>
          </w:rPr>
          <w:t xml:space="preserve">A summary of </w:t>
        </w:r>
      </w:ins>
      <w:ins w:id="655" w:author="yangjian" w:date="2023-04-01T16:41:00Z">
        <w:r w:rsidR="003D056C">
          <w:rPr>
            <w:rFonts w:ascii="Times New Roman" w:hAnsi="Times New Roman" w:cs="Times New Roman"/>
            <w:szCs w:val="21"/>
          </w:rPr>
          <w:t>collected</w:t>
        </w:r>
      </w:ins>
      <w:ins w:id="656" w:author="yangjian" w:date="2023-03-29T17:21:00Z">
        <w:r w:rsidRPr="00325D65">
          <w:rPr>
            <w:rFonts w:ascii="Times New Roman" w:hAnsi="Times New Roman" w:cs="Times New Roman"/>
            <w:szCs w:val="21"/>
          </w:rPr>
          <w:t xml:space="preserve"> cases is provided in Table 1</w:t>
        </w:r>
        <w:r>
          <w:rPr>
            <w:rFonts w:ascii="Times New Roman" w:hAnsi="Times New Roman" w:cs="Times New Roman"/>
            <w:szCs w:val="21"/>
          </w:rPr>
          <w:t>.</w:t>
        </w:r>
      </w:ins>
      <w:ins w:id="657" w:author="yangjian" w:date="2023-03-29T17:22:00Z">
        <w:r>
          <w:rPr>
            <w:rFonts w:ascii="Times New Roman" w:hAnsi="Times New Roman" w:cs="Times New Roman"/>
            <w:szCs w:val="21"/>
          </w:rPr>
          <w:t xml:space="preserve"> </w:t>
        </w:r>
      </w:ins>
      <w:ins w:id="658" w:author="yangjian" w:date="2023-03-29T17:39:00Z">
        <w:r w:rsidR="00463E38">
          <w:rPr>
            <w:rFonts w:ascii="Times New Roman" w:hAnsi="Times New Roman" w:cs="Times New Roman"/>
            <w:szCs w:val="21"/>
          </w:rPr>
          <w:t>In th</w:t>
        </w:r>
      </w:ins>
      <w:ins w:id="659" w:author="yangjian" w:date="2023-03-29T17:40:00Z">
        <w:r w:rsidR="00463E38">
          <w:rPr>
            <w:rFonts w:ascii="Times New Roman" w:hAnsi="Times New Roman" w:cs="Times New Roman"/>
            <w:szCs w:val="21"/>
          </w:rPr>
          <w:t>e</w:t>
        </w:r>
      </w:ins>
      <w:ins w:id="660" w:author="yangjian" w:date="2023-03-29T17:39:00Z">
        <w:r w:rsidR="00463E38">
          <w:rPr>
            <w:rFonts w:ascii="Times New Roman" w:hAnsi="Times New Roman" w:cs="Times New Roman"/>
            <w:szCs w:val="21"/>
          </w:rPr>
          <w:t xml:space="preserve"> </w:t>
        </w:r>
      </w:ins>
      <w:ins w:id="661" w:author="yangjian" w:date="2023-03-29T17:40:00Z">
        <w:r w:rsidR="00463E38">
          <w:rPr>
            <w:rFonts w:ascii="Times New Roman" w:hAnsi="Times New Roman" w:cs="Times New Roman"/>
            <w:szCs w:val="21"/>
          </w:rPr>
          <w:t>b</w:t>
        </w:r>
      </w:ins>
      <w:ins w:id="662" w:author="yangjian" w:date="2023-03-29T17:39:00Z">
        <w:r w:rsidR="00463E38" w:rsidRPr="00463E38">
          <w:rPr>
            <w:rFonts w:ascii="Times New Roman" w:hAnsi="Times New Roman" w:cs="Times New Roman"/>
            <w:szCs w:val="21"/>
          </w:rPr>
          <w:t>enchmarking performance</w:t>
        </w:r>
      </w:ins>
      <w:ins w:id="663" w:author="yangjian" w:date="2023-03-29T17:40:00Z">
        <w:r w:rsidR="00463E38">
          <w:rPr>
            <w:rFonts w:ascii="Times New Roman" w:hAnsi="Times New Roman" w:cs="Times New Roman"/>
            <w:szCs w:val="21"/>
          </w:rPr>
          <w:t xml:space="preserve"> of RDmaster, </w:t>
        </w:r>
        <w:r w:rsidR="00463E38" w:rsidRPr="00463E38">
          <w:rPr>
            <w:rFonts w:ascii="Times New Roman" w:hAnsi="Times New Roman" w:cs="Times New Roman"/>
            <w:szCs w:val="21"/>
          </w:rPr>
          <w:t xml:space="preserve">we introduced several competing </w:t>
        </w:r>
      </w:ins>
      <w:ins w:id="664" w:author="yangjian" w:date="2023-03-29T17:56:00Z">
        <w:r w:rsidR="00CD21D3" w:rsidRPr="00CD21D3">
          <w:rPr>
            <w:rFonts w:ascii="Times New Roman" w:hAnsi="Times New Roman" w:cs="Times New Roman"/>
            <w:szCs w:val="21"/>
          </w:rPr>
          <w:t>approaches</w:t>
        </w:r>
      </w:ins>
      <w:ins w:id="665" w:author="yangjian" w:date="2023-03-29T17:45:00Z">
        <w:r w:rsidR="00463E38">
          <w:rPr>
            <w:rFonts w:ascii="Times New Roman" w:hAnsi="Times New Roman" w:cs="Times New Roman"/>
            <w:szCs w:val="21"/>
          </w:rPr>
          <w:t xml:space="preserve">, </w:t>
        </w:r>
        <w:r w:rsidR="00463E38" w:rsidRPr="00463E38">
          <w:rPr>
            <w:rFonts w:ascii="Times New Roman" w:hAnsi="Times New Roman" w:cs="Times New Roman"/>
            <w:szCs w:val="21"/>
          </w:rPr>
          <w:t>including</w:t>
        </w:r>
      </w:ins>
      <w:ins w:id="666" w:author="yangjian" w:date="2023-03-29T17:57:00Z">
        <w:r w:rsidR="00CD21D3">
          <w:rPr>
            <w:rFonts w:ascii="Times New Roman" w:hAnsi="Times New Roman" w:cs="Times New Roman"/>
            <w:szCs w:val="21"/>
          </w:rPr>
          <w:t xml:space="preserve"> </w:t>
        </w:r>
      </w:ins>
      <w:ins w:id="667" w:author="yangjian" w:date="2023-03-29T17:47:00Z">
        <w:r w:rsidR="00463E38">
          <w:rPr>
            <w:rFonts w:ascii="Times New Roman" w:hAnsi="Times New Roman" w:cs="Times New Roman"/>
            <w:szCs w:val="21"/>
          </w:rPr>
          <w:t xml:space="preserve">four </w:t>
        </w:r>
      </w:ins>
      <w:ins w:id="668" w:author="yangjian" w:date="2023-03-29T17:46:00Z">
        <w:r w:rsidR="00463E38" w:rsidRPr="00463E38">
          <w:rPr>
            <w:rFonts w:ascii="Times New Roman" w:hAnsi="Times New Roman" w:cs="Times New Roman"/>
            <w:szCs w:val="21"/>
          </w:rPr>
          <w:t xml:space="preserve">phenotype-driven </w:t>
        </w:r>
        <w:r w:rsidR="00463E38">
          <w:rPr>
            <w:rFonts w:ascii="Times New Roman" w:hAnsi="Times New Roman" w:cs="Times New Roman"/>
            <w:szCs w:val="21"/>
          </w:rPr>
          <w:t>RD</w:t>
        </w:r>
        <w:r w:rsidR="00463E38" w:rsidRPr="00463E38">
          <w:rPr>
            <w:rFonts w:ascii="Times New Roman" w:hAnsi="Times New Roman" w:cs="Times New Roman"/>
            <w:szCs w:val="21"/>
          </w:rPr>
          <w:t xml:space="preserve"> diagnosis tools</w:t>
        </w:r>
      </w:ins>
      <w:ins w:id="669" w:author="yangjian" w:date="2023-03-29T17:47:00Z">
        <w:r w:rsidR="00463E38">
          <w:rPr>
            <w:rFonts w:ascii="Times New Roman" w:hAnsi="Times New Roman" w:cs="Times New Roman"/>
            <w:szCs w:val="21"/>
          </w:rPr>
          <w:t xml:space="preserve"> (</w:t>
        </w:r>
      </w:ins>
      <w:ins w:id="670" w:author="yangjian" w:date="2023-03-29T17:46:00Z">
        <w:r w:rsidR="00463E38" w:rsidRPr="00463E38">
          <w:rPr>
            <w:rFonts w:ascii="Times New Roman" w:hAnsi="Times New Roman" w:cs="Times New Roman"/>
            <w:szCs w:val="21"/>
          </w:rPr>
          <w:t>Phenomizer</w:t>
        </w:r>
      </w:ins>
      <w:ins w:id="671" w:author="yangjian" w:date="2023-03-29T17:59:00Z">
        <w:r w:rsidR="00537121">
          <w:rPr>
            <w:rFonts w:ascii="Times New Roman" w:hAnsi="Times New Roman" w:cs="Times New Roman"/>
            <w:szCs w:val="21"/>
          </w:rPr>
          <w:t xml:space="preserve"> [</w:t>
        </w:r>
      </w:ins>
      <w:ins w:id="672" w:author="yangjian" w:date="2023-03-29T18:01:00Z">
        <w:r w:rsidR="000A3942">
          <w:rPr>
            <w:rFonts w:ascii="Times New Roman" w:hAnsi="Times New Roman" w:cs="Times New Roman"/>
            <w:szCs w:val="21"/>
          </w:rPr>
          <w:t>14</w:t>
        </w:r>
      </w:ins>
      <w:ins w:id="673" w:author="yangjian" w:date="2023-03-29T17:59:00Z">
        <w:r w:rsidR="00537121">
          <w:rPr>
            <w:rFonts w:ascii="Times New Roman" w:hAnsi="Times New Roman" w:cs="Times New Roman"/>
            <w:szCs w:val="21"/>
          </w:rPr>
          <w:t>]</w:t>
        </w:r>
      </w:ins>
      <w:ins w:id="674" w:author="yangjian" w:date="2023-03-29T17:46:00Z">
        <w:r w:rsidR="00463E38" w:rsidRPr="00463E38">
          <w:rPr>
            <w:rFonts w:ascii="Times New Roman" w:hAnsi="Times New Roman" w:cs="Times New Roman"/>
            <w:szCs w:val="21"/>
          </w:rPr>
          <w:t>, BOQA</w:t>
        </w:r>
      </w:ins>
      <w:ins w:id="675" w:author="yangjian" w:date="2023-03-29T18:00:00Z">
        <w:r w:rsidR="000A3942">
          <w:rPr>
            <w:rFonts w:ascii="Times New Roman" w:hAnsi="Times New Roman" w:cs="Times New Roman"/>
            <w:szCs w:val="21"/>
          </w:rPr>
          <w:t xml:space="preserve"> [</w:t>
        </w:r>
      </w:ins>
      <w:ins w:id="676" w:author="yangjian" w:date="2023-03-29T18:01:00Z">
        <w:r w:rsidR="000A3942">
          <w:rPr>
            <w:rFonts w:ascii="Times New Roman" w:hAnsi="Times New Roman" w:cs="Times New Roman"/>
            <w:szCs w:val="21"/>
          </w:rPr>
          <w:t>15</w:t>
        </w:r>
      </w:ins>
      <w:ins w:id="677" w:author="yangjian" w:date="2023-03-29T18:00:00Z">
        <w:r w:rsidR="000A3942">
          <w:rPr>
            <w:rFonts w:ascii="Times New Roman" w:hAnsi="Times New Roman" w:cs="Times New Roman"/>
            <w:szCs w:val="21"/>
          </w:rPr>
          <w:t>]</w:t>
        </w:r>
      </w:ins>
      <w:ins w:id="678" w:author="yangjian" w:date="2023-03-29T17:46:00Z">
        <w:r w:rsidR="00463E38" w:rsidRPr="00463E38">
          <w:rPr>
            <w:rFonts w:ascii="Times New Roman" w:hAnsi="Times New Roman" w:cs="Times New Roman"/>
            <w:szCs w:val="21"/>
          </w:rPr>
          <w:t>, PhenoPro</w:t>
        </w:r>
      </w:ins>
      <w:ins w:id="679" w:author="yangjian" w:date="2023-03-29T18:02:00Z">
        <w:r w:rsidR="000A3942">
          <w:rPr>
            <w:rFonts w:ascii="Times New Roman" w:hAnsi="Times New Roman" w:cs="Times New Roman"/>
            <w:szCs w:val="21"/>
          </w:rPr>
          <w:t xml:space="preserve"> [20]</w:t>
        </w:r>
      </w:ins>
      <w:ins w:id="680" w:author="yangjian" w:date="2023-03-29T17:46:00Z">
        <w:r w:rsidR="00463E38" w:rsidRPr="00463E38">
          <w:rPr>
            <w:rFonts w:ascii="Times New Roman" w:hAnsi="Times New Roman" w:cs="Times New Roman"/>
            <w:szCs w:val="21"/>
          </w:rPr>
          <w:t>, and LIRICAL</w:t>
        </w:r>
      </w:ins>
      <w:ins w:id="681" w:author="yangjian" w:date="2023-03-29T18:02:00Z">
        <w:r w:rsidR="000A3942">
          <w:rPr>
            <w:rFonts w:ascii="Times New Roman" w:hAnsi="Times New Roman" w:cs="Times New Roman"/>
            <w:szCs w:val="21"/>
          </w:rPr>
          <w:t xml:space="preserve"> [34]</w:t>
        </w:r>
      </w:ins>
      <w:ins w:id="682" w:author="yangjian" w:date="2023-03-29T17:47:00Z">
        <w:r w:rsidR="00463E38">
          <w:rPr>
            <w:rFonts w:ascii="Times New Roman" w:hAnsi="Times New Roman" w:cs="Times New Roman"/>
            <w:szCs w:val="21"/>
          </w:rPr>
          <w:t>)</w:t>
        </w:r>
      </w:ins>
      <w:ins w:id="683" w:author="yangjian" w:date="2023-03-29T17:48:00Z">
        <w:r w:rsidR="00463E38">
          <w:rPr>
            <w:rFonts w:ascii="Times New Roman" w:hAnsi="Times New Roman" w:cs="Times New Roman"/>
            <w:szCs w:val="21"/>
          </w:rPr>
          <w:t xml:space="preserve">, </w:t>
        </w:r>
      </w:ins>
      <w:ins w:id="684" w:author="yangjian" w:date="2023-03-29T17:50:00Z">
        <w:r w:rsidR="00CD21D3">
          <w:rPr>
            <w:rFonts w:ascii="Times New Roman" w:hAnsi="Times New Roman" w:cs="Times New Roman"/>
            <w:szCs w:val="21"/>
          </w:rPr>
          <w:t>a</w:t>
        </w:r>
      </w:ins>
      <w:ins w:id="685" w:author="yangjian" w:date="2023-03-29T17:49:00Z">
        <w:r w:rsidR="00CD21D3">
          <w:rPr>
            <w:rFonts w:ascii="Times New Roman" w:hAnsi="Times New Roman" w:cs="Times New Roman"/>
            <w:szCs w:val="21"/>
          </w:rPr>
          <w:t xml:space="preserve"> </w:t>
        </w:r>
        <w:r w:rsidR="00CD21D3" w:rsidRPr="00CD21D3">
          <w:rPr>
            <w:rFonts w:ascii="Times New Roman" w:hAnsi="Times New Roman" w:cs="Times New Roman"/>
            <w:szCs w:val="21"/>
          </w:rPr>
          <w:t>previous state-of-the-art</w:t>
        </w:r>
        <w:r w:rsidR="00CD21D3">
          <w:rPr>
            <w:rFonts w:ascii="Times New Roman" w:hAnsi="Times New Roman" w:cs="Times New Roman"/>
            <w:szCs w:val="21"/>
          </w:rPr>
          <w:t xml:space="preserve"> </w:t>
        </w:r>
        <w:r w:rsidR="00CD21D3" w:rsidRPr="00CD21D3">
          <w:rPr>
            <w:rFonts w:ascii="Times New Roman" w:hAnsi="Times New Roman" w:cs="Times New Roman"/>
            <w:szCs w:val="21"/>
          </w:rPr>
          <w:t>genomic analysis</w:t>
        </w:r>
        <w:r w:rsidR="00CD21D3">
          <w:rPr>
            <w:rFonts w:ascii="Times New Roman" w:hAnsi="Times New Roman" w:cs="Times New Roman"/>
            <w:szCs w:val="21"/>
          </w:rPr>
          <w:t xml:space="preserve"> tool </w:t>
        </w:r>
      </w:ins>
      <w:ins w:id="686" w:author="yangjian" w:date="2023-03-29T17:50:00Z">
        <w:r w:rsidR="00CD21D3">
          <w:rPr>
            <w:rFonts w:ascii="Times New Roman" w:hAnsi="Times New Roman" w:cs="Times New Roman"/>
            <w:szCs w:val="21"/>
          </w:rPr>
          <w:t>Exomiser</w:t>
        </w:r>
      </w:ins>
      <w:ins w:id="687" w:author="yangjian" w:date="2023-03-29T17:58:00Z">
        <w:r w:rsidR="00537121">
          <w:rPr>
            <w:rFonts w:ascii="Times New Roman" w:hAnsi="Times New Roman" w:cs="Times New Roman"/>
            <w:szCs w:val="21"/>
          </w:rPr>
          <w:t xml:space="preserve"> [</w:t>
        </w:r>
      </w:ins>
      <w:ins w:id="688" w:author="yangjian" w:date="2023-03-29T17:59:00Z">
        <w:r w:rsidR="00537121">
          <w:rPr>
            <w:rFonts w:ascii="Times New Roman" w:hAnsi="Times New Roman" w:cs="Times New Roman"/>
            <w:szCs w:val="21"/>
          </w:rPr>
          <w:t xml:space="preserve">18, </w:t>
        </w:r>
      </w:ins>
      <w:ins w:id="689" w:author="yangjian" w:date="2023-03-31T10:11:00Z">
        <w:r w:rsidR="00B91555">
          <w:rPr>
            <w:rFonts w:ascii="Times New Roman" w:hAnsi="Times New Roman" w:cs="Times New Roman"/>
            <w:szCs w:val="21"/>
          </w:rPr>
          <w:t>41</w:t>
        </w:r>
      </w:ins>
      <w:ins w:id="690" w:author="yangjian" w:date="2023-03-29T17:58:00Z">
        <w:r w:rsidR="00537121">
          <w:rPr>
            <w:rFonts w:ascii="Times New Roman" w:hAnsi="Times New Roman" w:cs="Times New Roman"/>
            <w:szCs w:val="21"/>
          </w:rPr>
          <w:t>]</w:t>
        </w:r>
      </w:ins>
      <w:ins w:id="691" w:author="yangjian" w:date="2023-03-29T17:57:00Z">
        <w:r w:rsidR="00CD21D3">
          <w:rPr>
            <w:rFonts w:ascii="Times New Roman" w:hAnsi="Times New Roman" w:cs="Times New Roman"/>
            <w:szCs w:val="21"/>
          </w:rPr>
          <w:t xml:space="preserve">, and </w:t>
        </w:r>
        <w:r w:rsidR="00CD21D3" w:rsidRPr="00463E38">
          <w:rPr>
            <w:rFonts w:ascii="Times New Roman" w:hAnsi="Times New Roman" w:cs="Times New Roman"/>
            <w:szCs w:val="21"/>
          </w:rPr>
          <w:t>large language models GPT-3.5 and GPT-4</w:t>
        </w:r>
      </w:ins>
      <w:ins w:id="692" w:author="yangjian" w:date="2023-03-29T17:50:00Z">
        <w:r w:rsidR="00CD21D3">
          <w:rPr>
            <w:rFonts w:ascii="Times New Roman" w:hAnsi="Times New Roman" w:cs="Times New Roman"/>
            <w:szCs w:val="21"/>
          </w:rPr>
          <w:t>.</w:t>
        </w:r>
      </w:ins>
    </w:p>
    <w:p w14:paraId="2427E5FD" w14:textId="124B7290" w:rsidR="004C3AFE" w:rsidRDefault="009A5780" w:rsidP="004C3AFE">
      <w:pPr>
        <w:pStyle w:val="3"/>
        <w:rPr>
          <w:ins w:id="693" w:author="yangjian" w:date="2023-03-29T17:17:00Z"/>
          <w:rFonts w:ascii="Times New Roman" w:hAnsi="Times New Roman" w:cs="Times New Roman"/>
          <w:sz w:val="21"/>
          <w:szCs w:val="21"/>
        </w:rPr>
      </w:pPr>
      <w:ins w:id="694" w:author="yangjian" w:date="2023-03-29T17:36:00Z">
        <w:r>
          <w:rPr>
            <w:rFonts w:ascii="Times New Roman" w:hAnsi="Times New Roman" w:cs="Times New Roman"/>
            <w:sz w:val="21"/>
            <w:szCs w:val="21"/>
          </w:rPr>
          <w:t xml:space="preserve">Dialogue </w:t>
        </w:r>
      </w:ins>
      <w:ins w:id="695" w:author="yangjian" w:date="2023-03-29T17:37:00Z">
        <w:r w:rsidRPr="009A5780">
          <w:rPr>
            <w:rFonts w:ascii="Times New Roman" w:hAnsi="Times New Roman" w:cs="Times New Roman"/>
            <w:sz w:val="21"/>
            <w:szCs w:val="21"/>
          </w:rPr>
          <w:t>diagnosis</w:t>
        </w:r>
        <w:r>
          <w:rPr>
            <w:rFonts w:ascii="Times New Roman" w:hAnsi="Times New Roman" w:cs="Times New Roman"/>
            <w:sz w:val="21"/>
            <w:szCs w:val="21"/>
          </w:rPr>
          <w:t xml:space="preserve"> </w:t>
        </w:r>
      </w:ins>
      <w:ins w:id="696" w:author="yangjian" w:date="2023-03-29T18:05:00Z">
        <w:r w:rsidR="001B1D76">
          <w:rPr>
            <w:rFonts w:ascii="Times New Roman" w:hAnsi="Times New Roman" w:cs="Times New Roman"/>
            <w:sz w:val="21"/>
            <w:szCs w:val="21"/>
          </w:rPr>
          <w:t>p</w:t>
        </w:r>
        <w:r w:rsidR="001B1D76" w:rsidRPr="001B1D76">
          <w:rPr>
            <w:rFonts w:ascii="Times New Roman" w:hAnsi="Times New Roman" w:cs="Times New Roman"/>
            <w:sz w:val="21"/>
            <w:szCs w:val="21"/>
          </w:rPr>
          <w:t xml:space="preserve">erformance </w:t>
        </w:r>
      </w:ins>
      <w:ins w:id="697" w:author="yangjian" w:date="2023-03-29T17:37:00Z">
        <w:r>
          <w:rPr>
            <w:rFonts w:ascii="Times New Roman" w:hAnsi="Times New Roman" w:cs="Times New Roman"/>
            <w:sz w:val="21"/>
            <w:szCs w:val="21"/>
          </w:rPr>
          <w:t>e</w:t>
        </w:r>
        <w:r w:rsidRPr="009A5780">
          <w:rPr>
            <w:rFonts w:ascii="Times New Roman" w:hAnsi="Times New Roman" w:cs="Times New Roman"/>
            <w:sz w:val="21"/>
            <w:szCs w:val="21"/>
          </w:rPr>
          <w:t>valuation</w:t>
        </w:r>
        <w:r>
          <w:rPr>
            <w:rFonts w:ascii="Times New Roman" w:hAnsi="Times New Roman" w:cs="Times New Roman"/>
            <w:sz w:val="21"/>
            <w:szCs w:val="21"/>
          </w:rPr>
          <w:t xml:space="preserve"> of </w:t>
        </w:r>
        <w:r w:rsidRPr="009A5780">
          <w:rPr>
            <w:rFonts w:ascii="Times New Roman" w:hAnsi="Times New Roman" w:cs="Times New Roman"/>
            <w:sz w:val="21"/>
            <w:szCs w:val="21"/>
          </w:rPr>
          <w:t>RDmaster</w:t>
        </w:r>
      </w:ins>
    </w:p>
    <w:p w14:paraId="54E4F07E" w14:textId="724FEC31" w:rsidR="006F5F3B" w:rsidRDefault="00747A6A" w:rsidP="00234719">
      <w:pPr>
        <w:rPr>
          <w:rFonts w:ascii="Times New Roman" w:hAnsi="Times New Roman" w:cs="Times New Roman"/>
          <w:szCs w:val="21"/>
        </w:rPr>
      </w:pPr>
      <w:ins w:id="698" w:author="yangjian" w:date="2023-03-29T18:23:00Z">
        <w:r w:rsidRPr="00747A6A">
          <w:rPr>
            <w:rFonts w:ascii="Times New Roman" w:hAnsi="Times New Roman" w:cs="Times New Roman"/>
            <w:szCs w:val="21"/>
          </w:rPr>
          <w:t xml:space="preserve">We first tested the </w:t>
        </w:r>
      </w:ins>
      <w:ins w:id="699" w:author="yangjian" w:date="2023-03-29T18:30:00Z">
        <w:r w:rsidR="001A17E5">
          <w:rPr>
            <w:rFonts w:ascii="Times New Roman" w:hAnsi="Times New Roman" w:cs="Times New Roman"/>
            <w:szCs w:val="21"/>
          </w:rPr>
          <w:t xml:space="preserve">dialogue </w:t>
        </w:r>
      </w:ins>
      <w:ins w:id="700" w:author="yangjian" w:date="2023-03-29T18:23:00Z">
        <w:r w:rsidRPr="00747A6A">
          <w:rPr>
            <w:rFonts w:ascii="Times New Roman" w:hAnsi="Times New Roman" w:cs="Times New Roman"/>
            <w:szCs w:val="21"/>
          </w:rPr>
          <w:t>diagnostic performance</w:t>
        </w:r>
      </w:ins>
      <w:ins w:id="701" w:author="yangjian" w:date="2023-03-29T18:24:00Z">
        <w:r w:rsidRPr="00747A6A">
          <w:rPr>
            <w:rFonts w:ascii="Times New Roman" w:hAnsi="Times New Roman" w:cs="Times New Roman"/>
            <w:szCs w:val="21"/>
          </w:rPr>
          <w:t xml:space="preserve"> </w:t>
        </w:r>
      </w:ins>
      <w:ins w:id="702" w:author="yangjian" w:date="2023-03-29T18:27:00Z">
        <w:r w:rsidR="00691316" w:rsidRPr="00691316">
          <w:rPr>
            <w:rFonts w:ascii="Times New Roman" w:hAnsi="Times New Roman" w:cs="Times New Roman"/>
            <w:szCs w:val="21"/>
          </w:rPr>
          <w:t>(phenotype analysis only or combined with genotype analysis)</w:t>
        </w:r>
        <w:r w:rsidR="00691316">
          <w:rPr>
            <w:rFonts w:ascii="Times New Roman" w:hAnsi="Times New Roman" w:cs="Times New Roman"/>
            <w:szCs w:val="21"/>
          </w:rPr>
          <w:t xml:space="preserve"> </w:t>
        </w:r>
      </w:ins>
      <w:ins w:id="703" w:author="yangjian" w:date="2023-03-29T18:23:00Z">
        <w:r w:rsidRPr="00747A6A">
          <w:rPr>
            <w:rFonts w:ascii="Times New Roman" w:hAnsi="Times New Roman" w:cs="Times New Roman"/>
            <w:szCs w:val="21"/>
          </w:rPr>
          <w:t xml:space="preserve">of collecting additional patient </w:t>
        </w:r>
      </w:ins>
      <w:ins w:id="704" w:author="yangjian" w:date="2023-03-29T18:28:00Z">
        <w:r w:rsidR="00691316">
          <w:rPr>
            <w:rFonts w:ascii="Times New Roman" w:hAnsi="Times New Roman" w:cs="Times New Roman"/>
            <w:szCs w:val="21"/>
          </w:rPr>
          <w:t>phenotype information</w:t>
        </w:r>
      </w:ins>
      <w:ins w:id="705" w:author="yangjian" w:date="2023-03-29T18:23:00Z">
        <w:r w:rsidRPr="00747A6A">
          <w:rPr>
            <w:rFonts w:ascii="Times New Roman" w:hAnsi="Times New Roman" w:cs="Times New Roman"/>
            <w:szCs w:val="21"/>
          </w:rPr>
          <w:t xml:space="preserve"> following our </w:t>
        </w:r>
        <w:r>
          <w:rPr>
            <w:rFonts w:ascii="Times New Roman" w:hAnsi="Times New Roman" w:cs="Times New Roman"/>
            <w:szCs w:val="21"/>
          </w:rPr>
          <w:t xml:space="preserve">default </w:t>
        </w:r>
        <w:r w:rsidRPr="00747A6A">
          <w:rPr>
            <w:rFonts w:ascii="Times New Roman" w:hAnsi="Times New Roman" w:cs="Times New Roman"/>
            <w:szCs w:val="21"/>
          </w:rPr>
          <w:t>dialogue strategy</w:t>
        </w:r>
      </w:ins>
      <w:ins w:id="706" w:author="yangjian" w:date="2023-03-29T18:26:00Z">
        <w:r w:rsidR="00691316">
          <w:rPr>
            <w:rFonts w:ascii="Times New Roman" w:hAnsi="Times New Roman" w:cs="Times New Roman"/>
            <w:szCs w:val="21"/>
          </w:rPr>
          <w:t xml:space="preserve">, i.e., </w:t>
        </w:r>
      </w:ins>
      <w:ins w:id="707" w:author="yangjian" w:date="2023-03-29T18:34:00Z">
        <w:r w:rsidR="001A17E5" w:rsidRPr="001A17E5">
          <w:rPr>
            <w:rFonts w:ascii="Times New Roman" w:hAnsi="Times New Roman" w:cs="Times New Roman"/>
            <w:szCs w:val="21"/>
          </w:rPr>
          <w:t>calculating</w:t>
        </w:r>
      </w:ins>
      <w:ins w:id="708" w:author="yangjian" w:date="2023-03-29T18:36:00Z">
        <w:r w:rsidR="00A21CAE">
          <w:rPr>
            <w:rFonts w:ascii="Times New Roman" w:hAnsi="Times New Roman" w:cs="Times New Roman"/>
            <w:szCs w:val="21"/>
          </w:rPr>
          <w:t xml:space="preserve"> </w:t>
        </w:r>
        <w:r w:rsidR="00A21CAE" w:rsidRPr="00A21CAE">
          <w:rPr>
            <w:rFonts w:ascii="Times New Roman" w:hAnsi="Times New Roman" w:cs="Times New Roman"/>
            <w:szCs w:val="21"/>
          </w:rPr>
          <w:t>the</w:t>
        </w:r>
      </w:ins>
      <w:ins w:id="709" w:author="yangjian" w:date="2023-03-29T18:34:00Z">
        <w:r w:rsidR="001A17E5" w:rsidRPr="001A17E5">
          <w:rPr>
            <w:rFonts w:ascii="Times New Roman" w:hAnsi="Times New Roman" w:cs="Times New Roman"/>
            <w:szCs w:val="21"/>
          </w:rPr>
          <w:t xml:space="preserve"> </w:t>
        </w:r>
      </w:ins>
      <w:ins w:id="710" w:author="yangjian" w:date="2023-03-29T18:26:00Z">
        <w:r w:rsidR="00691316" w:rsidRPr="00691316">
          <w:rPr>
            <w:rFonts w:ascii="Times New Roman" w:hAnsi="Times New Roman" w:cs="Times New Roman"/>
            <w:szCs w:val="21"/>
          </w:rPr>
          <w:t>expected gain</w:t>
        </w:r>
      </w:ins>
      <w:ins w:id="711" w:author="yangjian" w:date="2023-03-29T18:34:00Z">
        <w:r w:rsidR="00A21CAE">
          <w:rPr>
            <w:rFonts w:ascii="Times New Roman" w:hAnsi="Times New Roman" w:cs="Times New Roman"/>
            <w:szCs w:val="21"/>
          </w:rPr>
          <w:t xml:space="preserve"> of candidate </w:t>
        </w:r>
      </w:ins>
      <w:ins w:id="712" w:author="yangjian" w:date="2023-03-29T18:35:00Z">
        <w:r w:rsidR="00A21CAE" w:rsidRPr="00F57CB8">
          <w:rPr>
            <w:rFonts w:ascii="Times New Roman" w:hAnsi="Times New Roman" w:cs="Times New Roman"/>
          </w:rPr>
          <w:t xml:space="preserve">interrogated </w:t>
        </w:r>
      </w:ins>
      <w:ins w:id="713" w:author="yangjian" w:date="2023-03-29T18:34:00Z">
        <w:r w:rsidR="00A21CAE">
          <w:rPr>
            <w:rFonts w:ascii="Times New Roman" w:hAnsi="Times New Roman" w:cs="Times New Roman"/>
            <w:szCs w:val="21"/>
          </w:rPr>
          <w:t>phenotype</w:t>
        </w:r>
      </w:ins>
      <w:ins w:id="714" w:author="yangjian" w:date="2023-03-29T18:35:00Z">
        <w:r w:rsidR="00A21CAE">
          <w:rPr>
            <w:rFonts w:ascii="Times New Roman" w:hAnsi="Times New Roman" w:cs="Times New Roman"/>
            <w:szCs w:val="21"/>
          </w:rPr>
          <w:t>s</w:t>
        </w:r>
      </w:ins>
      <w:ins w:id="715" w:author="yangjian" w:date="2023-03-29T18:26:00Z">
        <w:r w:rsidR="00691316" w:rsidRPr="00691316">
          <w:rPr>
            <w:rFonts w:ascii="Times New Roman" w:hAnsi="Times New Roman" w:cs="Times New Roman"/>
            <w:szCs w:val="21"/>
          </w:rPr>
          <w:t xml:space="preserve"> by our proposed AIGGI</w:t>
        </w:r>
      </w:ins>
      <w:ins w:id="716" w:author="yangjian" w:date="2023-03-29T18:23:00Z">
        <w:r>
          <w:rPr>
            <w:rFonts w:ascii="Times New Roman" w:hAnsi="Times New Roman" w:cs="Times New Roman"/>
            <w:szCs w:val="21"/>
          </w:rPr>
          <w:t xml:space="preserve">. </w:t>
        </w:r>
      </w:ins>
      <w:del w:id="717" w:author="yangjian" w:date="2023-03-29T18:05:00Z">
        <w:r w:rsidR="00FD6D22" w:rsidRPr="00FD6D22" w:rsidDel="00706093">
          <w:rPr>
            <w:rFonts w:ascii="Times New Roman" w:hAnsi="Times New Roman" w:cs="Times New Roman"/>
            <w:szCs w:val="21"/>
          </w:rPr>
          <w:delText>A total of 238 online published cases were collected to test the diagnostic performance of RDmaster, of which 225 had a genetic disease.</w:delText>
        </w:r>
        <w:r w:rsidR="00325D65" w:rsidDel="00706093">
          <w:rPr>
            <w:rFonts w:ascii="Times New Roman" w:hAnsi="Times New Roman" w:cs="Times New Roman"/>
            <w:szCs w:val="21"/>
          </w:rPr>
          <w:delText xml:space="preserve"> </w:delText>
        </w:r>
        <w:r w:rsidR="00325D65" w:rsidRPr="00325D65" w:rsidDel="00706093">
          <w:rPr>
            <w:rFonts w:ascii="Times New Roman" w:hAnsi="Times New Roman" w:cs="Times New Roman"/>
            <w:szCs w:val="21"/>
          </w:rPr>
          <w:delText>A summary of these cases is provided in Supplementary Table 1</w:delText>
        </w:r>
        <w:r w:rsidR="00325D65" w:rsidDel="00706093">
          <w:rPr>
            <w:rFonts w:ascii="Times New Roman" w:hAnsi="Times New Roman" w:cs="Times New Roman"/>
            <w:szCs w:val="21"/>
          </w:rPr>
          <w:delText>.</w:delText>
        </w:r>
        <w:r w:rsidR="00FD6D22" w:rsidRPr="00FD6D22" w:rsidDel="00706093">
          <w:rPr>
            <w:rFonts w:ascii="Times New Roman" w:hAnsi="Times New Roman" w:cs="Times New Roman"/>
            <w:szCs w:val="21"/>
          </w:rPr>
          <w:delText xml:space="preserve"> </w:delText>
        </w:r>
      </w:del>
      <w:r w:rsidR="00FD6D22" w:rsidRPr="00FD6D22">
        <w:rPr>
          <w:rFonts w:ascii="Times New Roman" w:hAnsi="Times New Roman" w:cs="Times New Roman"/>
          <w:szCs w:val="21"/>
        </w:rPr>
        <w:t>For each patient, half of their phenotypic features were randomly chosen as an initial report (with or without variant data) with a phenotype-oriented multiple-turn Q&amp;A dialogue performed without intention-considered. Ten experiments were performed for each case to consider the variance of the initial report in realistic clinical operations.</w:t>
      </w:r>
      <w:r w:rsidR="00C3360B">
        <w:rPr>
          <w:rFonts w:ascii="Times New Roman" w:hAnsi="Times New Roman" w:cs="Times New Roman"/>
          <w:szCs w:val="21"/>
        </w:rPr>
        <w:t xml:space="preserve"> </w:t>
      </w:r>
      <w:r w:rsidR="0071359A" w:rsidRPr="0071359A">
        <w:rPr>
          <w:rFonts w:ascii="Times New Roman" w:hAnsi="Times New Roman" w:cs="Times New Roman"/>
          <w:szCs w:val="21"/>
        </w:rPr>
        <w:t>During the Q&amp;A dialogue, answer</w:t>
      </w:r>
      <w:r w:rsidR="0071359A">
        <w:rPr>
          <w:rFonts w:ascii="Times New Roman" w:hAnsi="Times New Roman" w:cs="Times New Roman"/>
          <w:szCs w:val="21"/>
        </w:rPr>
        <w:t xml:space="preserve"> </w:t>
      </w:r>
      <w:r w:rsidR="00723F47">
        <w:rPr>
          <w:rFonts w:ascii="Times New Roman" w:hAnsi="Times New Roman" w:cs="Times New Roman"/>
        </w:rPr>
        <w:t>“</w:t>
      </w:r>
      <w:r w:rsidR="0071359A" w:rsidRPr="00116F33">
        <w:rPr>
          <w:rFonts w:ascii="Times New Roman" w:hAnsi="Times New Roman" w:cs="Times New Roman"/>
          <w:i/>
        </w:rPr>
        <w:t>Yes</w:t>
      </w:r>
      <w:r w:rsidR="00723F47">
        <w:rPr>
          <w:rFonts w:ascii="Times New Roman" w:hAnsi="Times New Roman" w:cs="Times New Roman"/>
        </w:rPr>
        <w:t>”</w:t>
      </w:r>
      <w:r w:rsidR="0071359A">
        <w:rPr>
          <w:rFonts w:ascii="Times New Roman" w:hAnsi="Times New Roman" w:cs="Times New Roman"/>
        </w:rPr>
        <w:t xml:space="preserve"> </w:t>
      </w:r>
      <w:r w:rsidR="0071359A" w:rsidRPr="0071359A">
        <w:rPr>
          <w:rFonts w:ascii="Times New Roman" w:hAnsi="Times New Roman" w:cs="Times New Roman"/>
          <w:szCs w:val="21"/>
        </w:rPr>
        <w:t xml:space="preserve">to </w:t>
      </w:r>
      <w:r w:rsidR="00E03018">
        <w:rPr>
          <w:rFonts w:ascii="Times New Roman" w:hAnsi="Times New Roman" w:cs="Times New Roman"/>
          <w:szCs w:val="21"/>
        </w:rPr>
        <w:t xml:space="preserve">the </w:t>
      </w:r>
      <w:r w:rsidR="0071359A" w:rsidRPr="0071359A">
        <w:rPr>
          <w:rFonts w:ascii="Times New Roman" w:hAnsi="Times New Roman" w:cs="Times New Roman"/>
          <w:szCs w:val="21"/>
        </w:rPr>
        <w:t xml:space="preserve">patient's present phenotypes, </w:t>
      </w:r>
      <w:del w:id="718" w:author="yangjian" w:date="2023-04-03T16:09:00Z">
        <w:r w:rsidR="0071359A" w:rsidRPr="0071359A" w:rsidDel="00CB1484">
          <w:rPr>
            <w:rFonts w:ascii="Times New Roman" w:hAnsi="Times New Roman" w:cs="Times New Roman"/>
            <w:szCs w:val="21"/>
          </w:rPr>
          <w:delText>answer</w:delText>
        </w:r>
        <w:r w:rsidR="0071359A" w:rsidRPr="007A1681" w:rsidDel="00CB1484">
          <w:rPr>
            <w:rFonts w:ascii="Times New Roman" w:hAnsi="Times New Roman" w:cs="Times New Roman"/>
          </w:rPr>
          <w:delText xml:space="preserve"> </w:delText>
        </w:r>
      </w:del>
      <w:r w:rsidR="00723F47">
        <w:rPr>
          <w:rFonts w:ascii="Times New Roman" w:hAnsi="Times New Roman" w:cs="Times New Roman"/>
        </w:rPr>
        <w:t>“</w:t>
      </w:r>
      <w:r w:rsidR="0071359A" w:rsidRPr="00116F33">
        <w:rPr>
          <w:rFonts w:ascii="Times New Roman" w:hAnsi="Times New Roman" w:cs="Times New Roman"/>
          <w:i/>
        </w:rPr>
        <w:t>No</w:t>
      </w:r>
      <w:r w:rsidR="00723F47">
        <w:rPr>
          <w:rFonts w:ascii="Times New Roman" w:hAnsi="Times New Roman" w:cs="Times New Roman"/>
        </w:rPr>
        <w:t>”</w:t>
      </w:r>
      <w:r w:rsidR="0071359A" w:rsidRPr="0071359A">
        <w:rPr>
          <w:rFonts w:ascii="Times New Roman" w:hAnsi="Times New Roman" w:cs="Times New Roman"/>
          <w:szCs w:val="21"/>
        </w:rPr>
        <w:t xml:space="preserve"> </w:t>
      </w:r>
      <w:ins w:id="719" w:author="yangjian" w:date="2023-04-03T16:09:00Z">
        <w:r w:rsidR="00CB1484">
          <w:rPr>
            <w:rFonts w:ascii="Times New Roman" w:hAnsi="Times New Roman" w:cs="Times New Roman"/>
            <w:szCs w:val="21"/>
          </w:rPr>
          <w:t>for</w:t>
        </w:r>
      </w:ins>
      <w:del w:id="720" w:author="yangjian" w:date="2023-04-03T16:09:00Z">
        <w:r w:rsidR="0071359A" w:rsidRPr="0071359A" w:rsidDel="00CB1484">
          <w:rPr>
            <w:rFonts w:ascii="Times New Roman" w:hAnsi="Times New Roman" w:cs="Times New Roman"/>
            <w:szCs w:val="21"/>
          </w:rPr>
          <w:delText>to</w:delText>
        </w:r>
      </w:del>
      <w:r w:rsidR="0071359A" w:rsidRPr="0071359A">
        <w:rPr>
          <w:rFonts w:ascii="Times New Roman" w:hAnsi="Times New Roman" w:cs="Times New Roman"/>
          <w:szCs w:val="21"/>
        </w:rPr>
        <w:t xml:space="preserve"> excluded phenotypes, and answer </w:t>
      </w:r>
      <w:r w:rsidR="00723F47">
        <w:rPr>
          <w:rFonts w:ascii="Times New Roman" w:hAnsi="Times New Roman" w:cs="Times New Roman"/>
        </w:rPr>
        <w:t>“</w:t>
      </w:r>
      <w:r w:rsidR="007904C9" w:rsidRPr="00116F33">
        <w:rPr>
          <w:rFonts w:ascii="Times New Roman" w:hAnsi="Times New Roman" w:cs="Times New Roman"/>
          <w:i/>
        </w:rPr>
        <w:t>No</w:t>
      </w:r>
      <w:r w:rsidR="007904C9">
        <w:rPr>
          <w:rFonts w:ascii="Times New Roman" w:hAnsi="Times New Roman" w:cs="Times New Roman"/>
          <w:i/>
        </w:rPr>
        <w:t>t sure</w:t>
      </w:r>
      <w:r w:rsidR="00723F47" w:rsidRPr="00723F47">
        <w:rPr>
          <w:rFonts w:ascii="Times New Roman" w:hAnsi="Times New Roman" w:cs="Times New Roman"/>
        </w:rPr>
        <w:t>”</w:t>
      </w:r>
      <w:r w:rsidR="0071359A" w:rsidRPr="0071359A">
        <w:rPr>
          <w:rFonts w:ascii="Times New Roman" w:hAnsi="Times New Roman" w:cs="Times New Roman"/>
          <w:szCs w:val="21"/>
        </w:rPr>
        <w:t xml:space="preserve"> if </w:t>
      </w:r>
      <w:r w:rsidR="00D37812">
        <w:rPr>
          <w:rFonts w:ascii="Times New Roman" w:hAnsi="Times New Roman" w:cs="Times New Roman"/>
        </w:rPr>
        <w:t>i</w:t>
      </w:r>
      <w:r w:rsidR="00D37812" w:rsidRPr="005B3DCB">
        <w:rPr>
          <w:rFonts w:ascii="Times New Roman" w:hAnsi="Times New Roman" w:cs="Times New Roman"/>
        </w:rPr>
        <w:t>nterrogated</w:t>
      </w:r>
      <w:r w:rsidR="0071359A" w:rsidRPr="0071359A">
        <w:rPr>
          <w:rFonts w:ascii="Times New Roman" w:hAnsi="Times New Roman" w:cs="Times New Roman"/>
          <w:szCs w:val="21"/>
        </w:rPr>
        <w:t xml:space="preserve"> phenotype is not mentioned in </w:t>
      </w:r>
      <w:r w:rsidR="00E03018">
        <w:rPr>
          <w:rFonts w:ascii="Times New Roman" w:hAnsi="Times New Roman" w:cs="Times New Roman"/>
          <w:szCs w:val="21"/>
        </w:rPr>
        <w:t xml:space="preserve">the </w:t>
      </w:r>
      <w:r w:rsidR="0071359A" w:rsidRPr="0071359A">
        <w:rPr>
          <w:rFonts w:ascii="Times New Roman" w:hAnsi="Times New Roman" w:cs="Times New Roman"/>
          <w:szCs w:val="21"/>
        </w:rPr>
        <w:t>case report.</w:t>
      </w:r>
      <w:r w:rsidR="007904C9">
        <w:rPr>
          <w:rFonts w:ascii="Times New Roman" w:hAnsi="Times New Roman" w:cs="Times New Roman" w:hint="eastAsia"/>
          <w:szCs w:val="21"/>
        </w:rPr>
        <w:t xml:space="preserve"> </w:t>
      </w:r>
      <w:r w:rsidR="004A54D9" w:rsidRPr="004A54D9">
        <w:rPr>
          <w:rFonts w:ascii="Times New Roman" w:hAnsi="Times New Roman" w:cs="Times New Roman"/>
          <w:szCs w:val="21"/>
        </w:rPr>
        <w:t>In addition to analyzing the pre- and post-dialogue diagnostic performance</w:t>
      </w:r>
      <w:ins w:id="721" w:author="yangjian" w:date="2023-03-29T18:31:00Z">
        <w:r w:rsidR="001A17E5">
          <w:rPr>
            <w:rFonts w:ascii="Times New Roman" w:hAnsi="Times New Roman" w:cs="Times New Roman"/>
            <w:szCs w:val="21"/>
          </w:rPr>
          <w:t xml:space="preserve"> of our approach</w:t>
        </w:r>
      </w:ins>
      <w:r w:rsidR="004A54D9" w:rsidRPr="004A54D9">
        <w:rPr>
          <w:rFonts w:ascii="Times New Roman" w:hAnsi="Times New Roman" w:cs="Times New Roman"/>
          <w:szCs w:val="21"/>
        </w:rPr>
        <w:t>, we also compared</w:t>
      </w:r>
      <w:del w:id="722" w:author="yangjian" w:date="2023-03-29T18:32:00Z">
        <w:r w:rsidR="004A54D9" w:rsidRPr="004A54D9" w:rsidDel="001A17E5">
          <w:rPr>
            <w:rFonts w:ascii="Times New Roman" w:hAnsi="Times New Roman" w:cs="Times New Roman"/>
            <w:szCs w:val="21"/>
          </w:rPr>
          <w:delText xml:space="preserve"> our </w:delText>
        </w:r>
        <w:r w:rsidR="003737A6" w:rsidDel="001A17E5">
          <w:rPr>
            <w:rFonts w:ascii="Times New Roman" w:hAnsi="Times New Roman" w:cs="Times New Roman"/>
            <w:szCs w:val="21"/>
          </w:rPr>
          <w:delText>diagnostic method</w:delText>
        </w:r>
      </w:del>
      <w:ins w:id="723" w:author="yangjian" w:date="2023-03-29T18:32:00Z">
        <w:r w:rsidR="001A17E5">
          <w:rPr>
            <w:rFonts w:ascii="Times New Roman" w:hAnsi="Times New Roman" w:cs="Times New Roman"/>
            <w:szCs w:val="21"/>
          </w:rPr>
          <w:t xml:space="preserve"> it</w:t>
        </w:r>
      </w:ins>
      <w:r w:rsidR="004A54D9" w:rsidRPr="004A54D9">
        <w:rPr>
          <w:rFonts w:ascii="Times New Roman" w:hAnsi="Times New Roman" w:cs="Times New Roman"/>
          <w:szCs w:val="21"/>
        </w:rPr>
        <w:t xml:space="preserve"> with several </w:t>
      </w:r>
      <w:del w:id="724" w:author="yangjian" w:date="2023-03-29T18:30:00Z">
        <w:r w:rsidR="004A54D9" w:rsidRPr="004A54D9" w:rsidDel="001A17E5">
          <w:rPr>
            <w:rFonts w:ascii="Times New Roman" w:hAnsi="Times New Roman" w:cs="Times New Roman"/>
            <w:szCs w:val="21"/>
          </w:rPr>
          <w:delText xml:space="preserve">influential </w:delText>
        </w:r>
      </w:del>
      <w:r w:rsidR="003737A6">
        <w:rPr>
          <w:rFonts w:ascii="Times New Roman" w:hAnsi="Times New Roman" w:cs="Times New Roman"/>
          <w:szCs w:val="21"/>
        </w:rPr>
        <w:t>competing tools</w:t>
      </w:r>
      <w:ins w:id="725" w:author="yangjian" w:date="2023-03-29T18:30:00Z">
        <w:r w:rsidR="001A17E5">
          <w:rPr>
            <w:rFonts w:ascii="Times New Roman" w:hAnsi="Times New Roman" w:cs="Times New Roman"/>
            <w:szCs w:val="21"/>
          </w:rPr>
          <w:t xml:space="preserve"> in this benchmark</w:t>
        </w:r>
      </w:ins>
      <w:r w:rsidR="004A54D9" w:rsidRPr="004A54D9">
        <w:rPr>
          <w:rFonts w:ascii="Times New Roman" w:hAnsi="Times New Roman" w:cs="Times New Roman"/>
          <w:szCs w:val="21"/>
        </w:rPr>
        <w:t>.</w:t>
      </w:r>
    </w:p>
    <w:p w14:paraId="5BE342F2" w14:textId="0CE71C91" w:rsidR="00D34D82" w:rsidRDefault="00D34D82" w:rsidP="00234719">
      <w:pPr>
        <w:rPr>
          <w:ins w:id="726" w:author="yangjian" w:date="2023-03-29T18:38:00Z"/>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or phenotype</w:t>
      </w:r>
      <w:r w:rsidR="000431E1">
        <w:rPr>
          <w:rFonts w:ascii="Times New Roman" w:hAnsi="Times New Roman" w:cs="Times New Roman"/>
          <w:szCs w:val="21"/>
        </w:rPr>
        <w:t>-</w:t>
      </w:r>
      <w:del w:id="727" w:author="yangjian" w:date="2023-03-29T18:30:00Z">
        <w:r w:rsidR="000431E1" w:rsidDel="001A17E5">
          <w:rPr>
            <w:rFonts w:ascii="Times New Roman" w:hAnsi="Times New Roman" w:cs="Times New Roman" w:hint="eastAsia"/>
            <w:szCs w:val="21"/>
          </w:rPr>
          <w:delText>based</w:delText>
        </w:r>
        <w:r w:rsidDel="001A17E5">
          <w:rPr>
            <w:rFonts w:ascii="Times New Roman" w:hAnsi="Times New Roman" w:cs="Times New Roman"/>
            <w:szCs w:val="21"/>
          </w:rPr>
          <w:delText xml:space="preserve"> </w:delText>
        </w:r>
      </w:del>
      <w:ins w:id="728" w:author="yangjian" w:date="2023-03-29T18:30:00Z">
        <w:r w:rsidR="001A17E5">
          <w:rPr>
            <w:rFonts w:ascii="Times New Roman" w:hAnsi="Times New Roman" w:cs="Times New Roman"/>
            <w:szCs w:val="21"/>
          </w:rPr>
          <w:t xml:space="preserve">only </w:t>
        </w:r>
      </w:ins>
      <w:r>
        <w:rPr>
          <w:rFonts w:ascii="Times New Roman" w:hAnsi="Times New Roman" w:cs="Times New Roman"/>
          <w:szCs w:val="21"/>
        </w:rPr>
        <w:t xml:space="preserve">diagnosis, </w:t>
      </w:r>
      <w:del w:id="729" w:author="yangjian" w:date="2023-03-30T10:25:00Z">
        <w:r w:rsidR="00937A37" w:rsidRPr="00937A37" w:rsidDel="006B2544">
          <w:rPr>
            <w:rFonts w:ascii="Times New Roman" w:hAnsi="Times New Roman" w:cs="Times New Roman"/>
            <w:szCs w:val="21"/>
          </w:rPr>
          <w:delText xml:space="preserve">RDmaster's disease recommendation </w:delText>
        </w:r>
        <w:r w:rsidR="00937A37" w:rsidDel="006B2544">
          <w:rPr>
            <w:rFonts w:ascii="Times New Roman" w:hAnsi="Times New Roman" w:cs="Times New Roman"/>
            <w:szCs w:val="21"/>
          </w:rPr>
          <w:delText>method</w:delText>
        </w:r>
      </w:del>
      <w:ins w:id="730" w:author="yangjian" w:date="2023-03-30T10:25:00Z">
        <w:r w:rsidR="006B2544">
          <w:rPr>
            <w:rFonts w:ascii="Times New Roman" w:hAnsi="Times New Roman" w:cs="Times New Roman"/>
            <w:szCs w:val="21"/>
          </w:rPr>
          <w:t xml:space="preserve">our </w:t>
        </w:r>
        <w:r w:rsidR="00E2348F">
          <w:rPr>
            <w:rFonts w:ascii="Times New Roman" w:hAnsi="Times New Roman" w:cs="Times New Roman"/>
            <w:szCs w:val="21"/>
          </w:rPr>
          <w:t>approach</w:t>
        </w:r>
      </w:ins>
      <w:r w:rsidR="00937A37" w:rsidRPr="00937A37">
        <w:rPr>
          <w:rFonts w:ascii="Times New Roman" w:hAnsi="Times New Roman" w:cs="Times New Roman"/>
          <w:szCs w:val="21"/>
        </w:rPr>
        <w:t xml:space="preserve"> significantly outperform</w:t>
      </w:r>
      <w:r w:rsidR="00146A0F">
        <w:rPr>
          <w:rFonts w:ascii="Times New Roman" w:hAnsi="Times New Roman" w:cs="Times New Roman"/>
          <w:szCs w:val="21"/>
        </w:rPr>
        <w:t>ed</w:t>
      </w:r>
      <w:r w:rsidR="00937A37" w:rsidRPr="00937A37">
        <w:rPr>
          <w:rFonts w:ascii="Times New Roman" w:hAnsi="Times New Roman" w:cs="Times New Roman"/>
          <w:szCs w:val="21"/>
        </w:rPr>
        <w:t xml:space="preserve"> </w:t>
      </w:r>
      <w:del w:id="731" w:author="yangjian" w:date="2023-03-29T18:32:00Z">
        <w:r w:rsidR="00937A37" w:rsidRPr="00937A37" w:rsidDel="001A17E5">
          <w:rPr>
            <w:rFonts w:ascii="Times New Roman" w:hAnsi="Times New Roman" w:cs="Times New Roman"/>
            <w:szCs w:val="21"/>
          </w:rPr>
          <w:delText xml:space="preserve">multiple </w:delText>
        </w:r>
      </w:del>
      <w:ins w:id="732" w:author="yangjian" w:date="2023-03-29T18:32:00Z">
        <w:r w:rsidR="001A17E5">
          <w:rPr>
            <w:rFonts w:ascii="Times New Roman" w:hAnsi="Times New Roman" w:cs="Times New Roman"/>
            <w:szCs w:val="21"/>
          </w:rPr>
          <w:t>other</w:t>
        </w:r>
        <w:r w:rsidR="001A17E5" w:rsidRPr="00937A37">
          <w:rPr>
            <w:rFonts w:ascii="Times New Roman" w:hAnsi="Times New Roman" w:cs="Times New Roman"/>
            <w:szCs w:val="21"/>
          </w:rPr>
          <w:t xml:space="preserve"> </w:t>
        </w:r>
      </w:ins>
      <w:r w:rsidR="00937A37">
        <w:rPr>
          <w:rFonts w:ascii="Times New Roman" w:hAnsi="Times New Roman" w:cs="Times New Roman"/>
          <w:szCs w:val="21"/>
        </w:rPr>
        <w:t>competing</w:t>
      </w:r>
      <w:r w:rsidR="00C847D4">
        <w:rPr>
          <w:rFonts w:ascii="Times New Roman" w:hAnsi="Times New Roman" w:cs="Times New Roman"/>
          <w:szCs w:val="21"/>
        </w:rPr>
        <w:t xml:space="preserve"> phenotype-driven diagnostic</w:t>
      </w:r>
      <w:r w:rsidR="00937A37" w:rsidRPr="00937A37">
        <w:rPr>
          <w:rFonts w:ascii="Times New Roman" w:hAnsi="Times New Roman" w:cs="Times New Roman"/>
          <w:szCs w:val="21"/>
        </w:rPr>
        <w:t xml:space="preserve"> </w:t>
      </w:r>
      <w:r w:rsidR="00937A37">
        <w:rPr>
          <w:rFonts w:ascii="Times New Roman" w:hAnsi="Times New Roman" w:cs="Times New Roman"/>
          <w:szCs w:val="21"/>
        </w:rPr>
        <w:t>tools</w:t>
      </w:r>
      <w:ins w:id="733" w:author="yangjian" w:date="2023-03-30T18:54:00Z">
        <w:r w:rsidR="00DE224A">
          <w:rPr>
            <w:rFonts w:ascii="Times New Roman" w:hAnsi="Times New Roman" w:cs="Times New Roman"/>
            <w:szCs w:val="21"/>
          </w:rPr>
          <w:t xml:space="preserve"> </w:t>
        </w:r>
      </w:ins>
      <w:ins w:id="734" w:author="yangjian" w:date="2023-04-03T16:15:00Z">
        <w:r w:rsidR="00295CD8">
          <w:rPr>
            <w:rFonts w:ascii="Times New Roman" w:hAnsi="Times New Roman" w:cs="Times New Roman"/>
            <w:szCs w:val="21"/>
          </w:rPr>
          <w:t xml:space="preserve">in </w:t>
        </w:r>
      </w:ins>
      <w:ins w:id="735" w:author="yangjian" w:date="2023-03-30T18:54:00Z">
        <w:r w:rsidR="00DE224A">
          <w:rPr>
            <w:rFonts w:ascii="Times New Roman" w:hAnsi="Times New Roman" w:cs="Times New Roman"/>
            <w:szCs w:val="21"/>
          </w:rPr>
          <w:t xml:space="preserve">both </w:t>
        </w:r>
        <w:r w:rsidR="00DE224A" w:rsidRPr="004A54D9">
          <w:rPr>
            <w:rFonts w:ascii="Times New Roman" w:hAnsi="Times New Roman" w:cs="Times New Roman"/>
            <w:szCs w:val="21"/>
          </w:rPr>
          <w:t>pre-</w:t>
        </w:r>
      </w:ins>
      <w:ins w:id="736" w:author="yangjian" w:date="2023-04-03T16:15:00Z">
        <w:r w:rsidR="00295CD8">
          <w:rPr>
            <w:rFonts w:ascii="Times New Roman" w:hAnsi="Times New Roman" w:cs="Times New Roman"/>
            <w:szCs w:val="21"/>
          </w:rPr>
          <w:t>&amp;</w:t>
        </w:r>
      </w:ins>
      <w:ins w:id="737" w:author="yangjian" w:date="2023-03-30T18:54:00Z">
        <w:r w:rsidR="00DE224A" w:rsidRPr="004A54D9">
          <w:rPr>
            <w:rFonts w:ascii="Times New Roman" w:hAnsi="Times New Roman" w:cs="Times New Roman"/>
            <w:szCs w:val="21"/>
          </w:rPr>
          <w:t>post-dialogue</w:t>
        </w:r>
      </w:ins>
      <w:r w:rsidR="003737A6">
        <w:rPr>
          <w:rFonts w:ascii="Times New Roman" w:hAnsi="Times New Roman" w:cs="Times New Roman"/>
          <w:szCs w:val="21"/>
        </w:rPr>
        <w:t xml:space="preserve">, as shown in </w:t>
      </w:r>
      <w:r w:rsidR="00937A37">
        <w:rPr>
          <w:rFonts w:ascii="Times New Roman" w:hAnsi="Times New Roman" w:cs="Times New Roman"/>
          <w:szCs w:val="21"/>
        </w:rPr>
        <w:t xml:space="preserve">Fig. </w:t>
      </w:r>
      <w:r w:rsidR="00D32FFB">
        <w:rPr>
          <w:rFonts w:ascii="Times New Roman" w:hAnsi="Times New Roman" w:cs="Times New Roman"/>
          <w:szCs w:val="21"/>
        </w:rPr>
        <w:t>4</w:t>
      </w:r>
      <w:r w:rsidR="00937A37">
        <w:rPr>
          <w:rFonts w:ascii="Times New Roman" w:hAnsi="Times New Roman" w:cs="Times New Roman"/>
          <w:szCs w:val="21"/>
        </w:rPr>
        <w:t xml:space="preserve">a and Fig. </w:t>
      </w:r>
      <w:r w:rsidR="00D32FFB">
        <w:rPr>
          <w:rFonts w:ascii="Times New Roman" w:hAnsi="Times New Roman" w:cs="Times New Roman"/>
          <w:szCs w:val="21"/>
        </w:rPr>
        <w:t>4</w:t>
      </w:r>
      <w:r w:rsidR="00937A37">
        <w:rPr>
          <w:rFonts w:ascii="Times New Roman" w:hAnsi="Times New Roman" w:cs="Times New Roman"/>
          <w:szCs w:val="21"/>
        </w:rPr>
        <w:t>b</w:t>
      </w:r>
      <w:r w:rsidR="00937A37" w:rsidRPr="00937A37">
        <w:rPr>
          <w:rFonts w:ascii="Times New Roman" w:hAnsi="Times New Roman" w:cs="Times New Roman"/>
          <w:szCs w:val="21"/>
        </w:rPr>
        <w:t>.</w:t>
      </w:r>
      <w:r w:rsidR="00937A37">
        <w:rPr>
          <w:rFonts w:ascii="Times New Roman" w:hAnsi="Times New Roman" w:cs="Times New Roman"/>
          <w:szCs w:val="21"/>
        </w:rPr>
        <w:t xml:space="preserve"> </w:t>
      </w:r>
      <w:r w:rsidR="003737A6">
        <w:rPr>
          <w:rFonts w:ascii="Times New Roman" w:hAnsi="Times New Roman" w:cs="Times New Roman"/>
          <w:szCs w:val="21"/>
        </w:rPr>
        <w:t>A</w:t>
      </w:r>
      <w:r w:rsidR="00D32FFB" w:rsidRPr="00D32FFB">
        <w:rPr>
          <w:rFonts w:ascii="Times New Roman" w:hAnsi="Times New Roman" w:cs="Times New Roman"/>
          <w:szCs w:val="21"/>
        </w:rPr>
        <w:t xml:space="preserve">s </w:t>
      </w:r>
      <w:del w:id="738" w:author="yangjian" w:date="2023-04-03T16:11:00Z">
        <w:r w:rsidR="00D32FFB" w:rsidRPr="00D32FFB" w:rsidDel="00CB1484">
          <w:rPr>
            <w:rFonts w:ascii="Times New Roman" w:hAnsi="Times New Roman" w:cs="Times New Roman"/>
            <w:szCs w:val="21"/>
          </w:rPr>
          <w:delText xml:space="preserve">the </w:delText>
        </w:r>
      </w:del>
      <w:r w:rsidR="00D32FFB" w:rsidRPr="00D32FFB">
        <w:rPr>
          <w:rFonts w:ascii="Times New Roman" w:hAnsi="Times New Roman" w:cs="Times New Roman"/>
          <w:szCs w:val="21"/>
        </w:rPr>
        <w:t>turn</w:t>
      </w:r>
      <w:ins w:id="739" w:author="yangjian" w:date="2023-04-03T16:11:00Z">
        <w:r w:rsidR="00CB1484">
          <w:rPr>
            <w:rFonts w:ascii="Times New Roman" w:hAnsi="Times New Roman" w:cs="Times New Roman"/>
            <w:szCs w:val="21"/>
          </w:rPr>
          <w:t>s</w:t>
        </w:r>
      </w:ins>
      <w:r w:rsidR="00D32FFB" w:rsidRPr="00D32FFB">
        <w:rPr>
          <w:rFonts w:ascii="Times New Roman" w:hAnsi="Times New Roman" w:cs="Times New Roman"/>
          <w:szCs w:val="21"/>
        </w:rPr>
        <w:t xml:space="preserve"> of Q&amp;A </w:t>
      </w:r>
      <w:r w:rsidR="003737A6" w:rsidRPr="003737A6">
        <w:rPr>
          <w:rFonts w:ascii="Times New Roman" w:hAnsi="Times New Roman" w:cs="Times New Roman"/>
          <w:szCs w:val="21"/>
        </w:rPr>
        <w:t>increases</w:t>
      </w:r>
      <w:r w:rsidR="00D32FFB" w:rsidRPr="00D32FFB">
        <w:rPr>
          <w:rFonts w:ascii="Times New Roman" w:hAnsi="Times New Roman" w:cs="Times New Roman"/>
          <w:szCs w:val="21"/>
        </w:rPr>
        <w:t xml:space="preserve">, the ranking </w:t>
      </w:r>
      <w:r w:rsidR="00D32FFB">
        <w:rPr>
          <w:rFonts w:ascii="Times New Roman" w:hAnsi="Times New Roman" w:cs="Times New Roman"/>
          <w:szCs w:val="21"/>
        </w:rPr>
        <w:t xml:space="preserve">distribution </w:t>
      </w:r>
      <w:r w:rsidR="00D32FFB" w:rsidRPr="00D32FFB">
        <w:rPr>
          <w:rFonts w:ascii="Times New Roman" w:hAnsi="Times New Roman" w:cs="Times New Roman"/>
          <w:szCs w:val="21"/>
        </w:rPr>
        <w:t xml:space="preserve">of the target disease becomes </w:t>
      </w:r>
      <w:r w:rsidR="00D32FFB">
        <w:rPr>
          <w:rFonts w:ascii="Times New Roman" w:hAnsi="Times New Roman" w:cs="Times New Roman"/>
          <w:szCs w:val="21"/>
        </w:rPr>
        <w:t>increasingly</w:t>
      </w:r>
      <w:r w:rsidR="00D32FFB" w:rsidRPr="00D32FFB">
        <w:rPr>
          <w:rFonts w:ascii="Times New Roman" w:hAnsi="Times New Roman" w:cs="Times New Roman"/>
          <w:szCs w:val="21"/>
        </w:rPr>
        <w:t xml:space="preserve"> advanced.</w:t>
      </w:r>
      <w:r w:rsidR="00937A37">
        <w:rPr>
          <w:rFonts w:ascii="Times New Roman" w:hAnsi="Times New Roman" w:cs="Times New Roman"/>
          <w:szCs w:val="21"/>
        </w:rPr>
        <w:t xml:space="preserve"> </w:t>
      </w:r>
      <w:r w:rsidR="00937A37" w:rsidRPr="00937A37">
        <w:rPr>
          <w:rFonts w:ascii="Times New Roman" w:hAnsi="Times New Roman" w:cs="Times New Roman"/>
          <w:szCs w:val="21"/>
        </w:rPr>
        <w:t xml:space="preserve">After </w:t>
      </w:r>
      <w:r w:rsidR="00937A37">
        <w:rPr>
          <w:rFonts w:ascii="Times New Roman" w:hAnsi="Times New Roman" w:cs="Times New Roman"/>
          <w:szCs w:val="21"/>
        </w:rPr>
        <w:t>50</w:t>
      </w:r>
      <w:r w:rsidR="00937A37" w:rsidRPr="00937A37">
        <w:rPr>
          <w:rFonts w:ascii="Times New Roman" w:hAnsi="Times New Roman" w:cs="Times New Roman"/>
          <w:szCs w:val="21"/>
        </w:rPr>
        <w:t xml:space="preserve"> </w:t>
      </w:r>
      <w:r w:rsidR="00937A37">
        <w:rPr>
          <w:rFonts w:ascii="Times New Roman" w:hAnsi="Times New Roman" w:cs="Times New Roman"/>
          <w:szCs w:val="21"/>
        </w:rPr>
        <w:t>turns</w:t>
      </w:r>
      <w:r w:rsidR="00937A37" w:rsidRPr="00937A37">
        <w:rPr>
          <w:rFonts w:ascii="Times New Roman" w:hAnsi="Times New Roman" w:cs="Times New Roman"/>
          <w:szCs w:val="21"/>
        </w:rPr>
        <w:t xml:space="preserve"> of </w:t>
      </w:r>
      <w:r w:rsidR="000C371E">
        <w:rPr>
          <w:rFonts w:ascii="Times New Roman" w:hAnsi="Times New Roman" w:cs="Times New Roman"/>
          <w:szCs w:val="21"/>
        </w:rPr>
        <w:t>Q&amp;A</w:t>
      </w:r>
      <w:r w:rsidR="00937A37" w:rsidRPr="00937A37">
        <w:rPr>
          <w:rFonts w:ascii="Times New Roman" w:hAnsi="Times New Roman" w:cs="Times New Roman"/>
          <w:szCs w:val="21"/>
        </w:rPr>
        <w:t xml:space="preserve">, </w:t>
      </w:r>
      <w:r w:rsidR="00CF7224" w:rsidRPr="00CF7224">
        <w:rPr>
          <w:rFonts w:ascii="Times New Roman" w:hAnsi="Times New Roman" w:cs="Times New Roman"/>
          <w:szCs w:val="21"/>
        </w:rPr>
        <w:t xml:space="preserve">the cumulative number of target diseases ranked in the top </w:t>
      </w:r>
      <w:r w:rsidR="00CF7224">
        <w:rPr>
          <w:rFonts w:ascii="Times New Roman" w:hAnsi="Times New Roman" w:cs="Times New Roman"/>
          <w:szCs w:val="21"/>
        </w:rPr>
        <w:t>10</w:t>
      </w:r>
      <w:r w:rsidR="00BA1568">
        <w:rPr>
          <w:rFonts w:ascii="Times New Roman" w:hAnsi="Times New Roman" w:cs="Times New Roman"/>
          <w:szCs w:val="21"/>
        </w:rPr>
        <w:t xml:space="preserve"> (</w:t>
      </w:r>
      <w:r w:rsidR="001077A4">
        <w:rPr>
          <w:rFonts w:ascii="Times New Roman" w:hAnsi="Times New Roman" w:cs="Times New Roman"/>
          <w:szCs w:val="21"/>
        </w:rPr>
        <w:t xml:space="preserve">56.9%, </w:t>
      </w:r>
      <w:r w:rsidR="00BA1568">
        <w:rPr>
          <w:rFonts w:ascii="Times New Roman" w:hAnsi="Times New Roman" w:cs="Times New Roman"/>
          <w:szCs w:val="21"/>
        </w:rPr>
        <w:t xml:space="preserve">1354 out of 2380 </w:t>
      </w:r>
      <w:r w:rsidR="00BA1568" w:rsidRPr="00AD1A47">
        <w:rPr>
          <w:rFonts w:ascii="Times New Roman" w:hAnsi="Times New Roman" w:cs="Times New Roman"/>
          <w:szCs w:val="21"/>
        </w:rPr>
        <w:t>conversation</w:t>
      </w:r>
      <w:r w:rsidR="00BA1568">
        <w:rPr>
          <w:rFonts w:ascii="Times New Roman" w:hAnsi="Times New Roman" w:cs="Times New Roman"/>
          <w:szCs w:val="21"/>
        </w:rPr>
        <w:t>s)</w:t>
      </w:r>
      <w:r w:rsidR="00937A37" w:rsidRPr="00937A37">
        <w:rPr>
          <w:rFonts w:ascii="Times New Roman" w:hAnsi="Times New Roman" w:cs="Times New Roman"/>
          <w:szCs w:val="21"/>
        </w:rPr>
        <w:t xml:space="preserve"> was </w:t>
      </w:r>
      <w:ins w:id="740" w:author="yangjian" w:date="2023-03-29T18:37:00Z">
        <w:r w:rsidR="00A21CAE" w:rsidRPr="00A21CAE">
          <w:rPr>
            <w:rFonts w:ascii="Times New Roman" w:hAnsi="Times New Roman" w:cs="Times New Roman"/>
            <w:szCs w:val="21"/>
          </w:rPr>
          <w:t xml:space="preserve">markedly </w:t>
        </w:r>
      </w:ins>
      <w:del w:id="741" w:author="yangjian" w:date="2023-03-29T18:37:00Z">
        <w:r w:rsidR="00146A0F" w:rsidRPr="00146A0F" w:rsidDel="00A21CAE">
          <w:rPr>
            <w:rFonts w:ascii="Times New Roman" w:hAnsi="Times New Roman" w:cs="Times New Roman"/>
            <w:szCs w:val="21"/>
          </w:rPr>
          <w:delText xml:space="preserve">clearly </w:delText>
        </w:r>
      </w:del>
      <w:r w:rsidR="00937A37" w:rsidRPr="00937A37">
        <w:rPr>
          <w:rFonts w:ascii="Times New Roman" w:hAnsi="Times New Roman" w:cs="Times New Roman"/>
          <w:szCs w:val="21"/>
        </w:rPr>
        <w:t xml:space="preserve">higher than </w:t>
      </w:r>
      <w:r w:rsidR="00937A37">
        <w:rPr>
          <w:rFonts w:ascii="Times New Roman" w:hAnsi="Times New Roman" w:cs="Times New Roman"/>
          <w:szCs w:val="21"/>
        </w:rPr>
        <w:t>pre-</w:t>
      </w:r>
      <w:r w:rsidR="00937A37" w:rsidRPr="00937A37">
        <w:rPr>
          <w:rFonts w:ascii="Times New Roman" w:hAnsi="Times New Roman" w:cs="Times New Roman"/>
          <w:szCs w:val="21"/>
        </w:rPr>
        <w:t>dialogue</w:t>
      </w:r>
      <w:r w:rsidR="00BA1568">
        <w:rPr>
          <w:rFonts w:ascii="Times New Roman" w:hAnsi="Times New Roman" w:cs="Times New Roman"/>
          <w:szCs w:val="21"/>
        </w:rPr>
        <w:t xml:space="preserve"> (</w:t>
      </w:r>
      <w:r w:rsidR="001077A4">
        <w:rPr>
          <w:rFonts w:ascii="Times New Roman" w:hAnsi="Times New Roman" w:cs="Times New Roman"/>
          <w:szCs w:val="21"/>
        </w:rPr>
        <w:t xml:space="preserve">52.7%, </w:t>
      </w:r>
      <w:r w:rsidR="00BA1568">
        <w:rPr>
          <w:rFonts w:ascii="Times New Roman" w:hAnsi="Times New Roman" w:cs="Times New Roman"/>
          <w:szCs w:val="21"/>
        </w:rPr>
        <w:t xml:space="preserve">1255 out of 2380 </w:t>
      </w:r>
      <w:r w:rsidR="00BA1568" w:rsidRPr="00AD1A47">
        <w:rPr>
          <w:rFonts w:ascii="Times New Roman" w:hAnsi="Times New Roman" w:cs="Times New Roman"/>
          <w:szCs w:val="21"/>
        </w:rPr>
        <w:t>conversation</w:t>
      </w:r>
      <w:r w:rsidR="00BA1568">
        <w:rPr>
          <w:rFonts w:ascii="Times New Roman" w:hAnsi="Times New Roman" w:cs="Times New Roman"/>
          <w:szCs w:val="21"/>
        </w:rPr>
        <w:t>s)</w:t>
      </w:r>
      <w:r w:rsidR="00937A37">
        <w:rPr>
          <w:rFonts w:ascii="Times New Roman" w:hAnsi="Times New Roman" w:cs="Times New Roman"/>
          <w:szCs w:val="21"/>
        </w:rPr>
        <w:t xml:space="preserve">. </w:t>
      </w:r>
      <w:r w:rsidR="00CF7224">
        <w:rPr>
          <w:rFonts w:ascii="Times New Roman" w:hAnsi="Times New Roman" w:cs="Times New Roman"/>
          <w:szCs w:val="21"/>
        </w:rPr>
        <w:t xml:space="preserve">For disease-causing variant </w:t>
      </w:r>
      <w:r w:rsidR="00CF7224" w:rsidRPr="004A54D9">
        <w:rPr>
          <w:rFonts w:ascii="Times New Roman" w:hAnsi="Times New Roman" w:cs="Times New Roman"/>
          <w:szCs w:val="21"/>
        </w:rPr>
        <w:t>prioritization</w:t>
      </w:r>
      <w:r w:rsidR="00CF7224">
        <w:rPr>
          <w:rFonts w:ascii="Times New Roman" w:hAnsi="Times New Roman" w:cs="Times New Roman"/>
          <w:szCs w:val="21"/>
        </w:rPr>
        <w:t xml:space="preserve">, </w:t>
      </w:r>
      <w:del w:id="742" w:author="yangjian" w:date="2023-03-29T18:31:00Z">
        <w:r w:rsidR="00CF7224" w:rsidDel="001A17E5">
          <w:rPr>
            <w:rFonts w:ascii="Times New Roman" w:hAnsi="Times New Roman" w:cs="Times New Roman"/>
            <w:szCs w:val="21"/>
          </w:rPr>
          <w:delText>we compared RDmaster to Exomiser</w:delText>
        </w:r>
        <w:r w:rsidR="0004072E" w:rsidDel="001A17E5">
          <w:rPr>
            <w:rFonts w:ascii="Times New Roman" w:hAnsi="Times New Roman" w:cs="Times New Roman"/>
            <w:szCs w:val="21"/>
          </w:rPr>
          <w:delText xml:space="preserve"> [18]</w:delText>
        </w:r>
        <w:r w:rsidR="00CF7224" w:rsidDel="001A17E5">
          <w:rPr>
            <w:rFonts w:ascii="Times New Roman" w:hAnsi="Times New Roman" w:cs="Times New Roman"/>
            <w:szCs w:val="21"/>
          </w:rPr>
          <w:delText xml:space="preserve">, </w:delText>
        </w:r>
        <w:r w:rsidR="003737A6" w:rsidRPr="003737A6" w:rsidDel="001A17E5">
          <w:rPr>
            <w:rFonts w:ascii="Times New Roman" w:hAnsi="Times New Roman" w:cs="Times New Roman"/>
            <w:szCs w:val="21"/>
          </w:rPr>
          <w:delText>a tool that has demonstrated state-of-the-art performance in finding potential disease-causing variants</w:delText>
        </w:r>
        <w:r w:rsidR="0004072E" w:rsidDel="001A17E5">
          <w:rPr>
            <w:rFonts w:ascii="Times New Roman" w:hAnsi="Times New Roman" w:cs="Times New Roman"/>
            <w:szCs w:val="21"/>
          </w:rPr>
          <w:delText xml:space="preserve"> [33]</w:delText>
        </w:r>
        <w:r w:rsidR="003737A6" w:rsidRPr="003737A6" w:rsidDel="001A17E5">
          <w:rPr>
            <w:rFonts w:ascii="Times New Roman" w:hAnsi="Times New Roman" w:cs="Times New Roman"/>
            <w:szCs w:val="21"/>
          </w:rPr>
          <w:delText>.</w:delText>
        </w:r>
        <w:r w:rsidR="00CF7224" w:rsidDel="001A17E5">
          <w:rPr>
            <w:rFonts w:ascii="Times New Roman" w:hAnsi="Times New Roman" w:cs="Times New Roman"/>
            <w:szCs w:val="21"/>
          </w:rPr>
          <w:delText xml:space="preserve"> </w:delText>
        </w:r>
        <w:r w:rsidR="00CF7224" w:rsidRPr="00CF7224" w:rsidDel="001A17E5">
          <w:rPr>
            <w:rFonts w:ascii="Times New Roman" w:hAnsi="Times New Roman" w:cs="Times New Roman"/>
            <w:szCs w:val="21"/>
          </w:rPr>
          <w:delText>T</w:delText>
        </w:r>
      </w:del>
      <w:ins w:id="743" w:author="yangjian" w:date="2023-03-29T18:31:00Z">
        <w:r w:rsidR="001A17E5">
          <w:rPr>
            <w:rFonts w:ascii="Times New Roman" w:hAnsi="Times New Roman" w:cs="Times New Roman"/>
            <w:szCs w:val="21"/>
          </w:rPr>
          <w:t>t</w:t>
        </w:r>
      </w:ins>
      <w:r w:rsidR="00CF7224" w:rsidRPr="00CF7224">
        <w:rPr>
          <w:rFonts w:ascii="Times New Roman" w:hAnsi="Times New Roman" w:cs="Times New Roman"/>
          <w:szCs w:val="21"/>
        </w:rPr>
        <w:t>he</w:t>
      </w:r>
      <w:r w:rsidR="00CF7224">
        <w:rPr>
          <w:rFonts w:ascii="Times New Roman" w:hAnsi="Times New Roman" w:cs="Times New Roman"/>
          <w:szCs w:val="21"/>
        </w:rPr>
        <w:t xml:space="preserve"> </w:t>
      </w:r>
      <w:r w:rsidR="00CF7224" w:rsidRPr="00CF7224">
        <w:rPr>
          <w:rFonts w:ascii="Times New Roman" w:hAnsi="Times New Roman" w:cs="Times New Roman"/>
          <w:szCs w:val="21"/>
        </w:rPr>
        <w:t xml:space="preserve">test result </w:t>
      </w:r>
      <w:r w:rsidR="00CF7224">
        <w:rPr>
          <w:rFonts w:ascii="Times New Roman" w:hAnsi="Times New Roman" w:cs="Times New Roman"/>
          <w:szCs w:val="21"/>
        </w:rPr>
        <w:t>(</w:t>
      </w:r>
      <w:r w:rsidR="0004072E">
        <w:rPr>
          <w:rFonts w:ascii="Times New Roman" w:hAnsi="Times New Roman" w:cs="Times New Roman"/>
          <w:szCs w:val="21"/>
        </w:rPr>
        <w:t xml:space="preserve">shown in </w:t>
      </w:r>
      <w:r w:rsidR="00CF7224">
        <w:rPr>
          <w:rFonts w:ascii="Times New Roman" w:hAnsi="Times New Roman" w:cs="Times New Roman"/>
          <w:szCs w:val="21"/>
        </w:rPr>
        <w:t xml:space="preserve">Fig. </w:t>
      </w:r>
      <w:r w:rsidR="00D32FFB">
        <w:rPr>
          <w:rFonts w:ascii="Times New Roman" w:hAnsi="Times New Roman" w:cs="Times New Roman"/>
          <w:szCs w:val="21"/>
        </w:rPr>
        <w:t>4</w:t>
      </w:r>
      <w:r w:rsidR="00CF7224">
        <w:rPr>
          <w:rFonts w:ascii="Times New Roman" w:hAnsi="Times New Roman" w:cs="Times New Roman"/>
          <w:szCs w:val="21"/>
        </w:rPr>
        <w:t xml:space="preserve">c) </w:t>
      </w:r>
      <w:r w:rsidR="0004072E" w:rsidRPr="003737A6">
        <w:rPr>
          <w:rFonts w:ascii="Times New Roman" w:hAnsi="Times New Roman" w:cs="Times New Roman"/>
          <w:szCs w:val="21"/>
        </w:rPr>
        <w:lastRenderedPageBreak/>
        <w:t>indicate</w:t>
      </w:r>
      <w:r w:rsidR="00D97038">
        <w:rPr>
          <w:rFonts w:ascii="Times New Roman" w:hAnsi="Times New Roman" w:cs="Times New Roman"/>
          <w:szCs w:val="21"/>
        </w:rPr>
        <w:t>s</w:t>
      </w:r>
      <w:r w:rsidR="0004072E" w:rsidRPr="003737A6">
        <w:rPr>
          <w:rFonts w:ascii="Times New Roman" w:hAnsi="Times New Roman" w:cs="Times New Roman"/>
          <w:szCs w:val="21"/>
        </w:rPr>
        <w:t xml:space="preserve"> </w:t>
      </w:r>
      <w:r w:rsidR="00CF7224" w:rsidRPr="00CF7224">
        <w:rPr>
          <w:rFonts w:ascii="Times New Roman" w:hAnsi="Times New Roman" w:cs="Times New Roman"/>
          <w:szCs w:val="21"/>
        </w:rPr>
        <w:t>that RDmaster has a remarkable advantage</w:t>
      </w:r>
      <w:r w:rsidR="00CF7224">
        <w:rPr>
          <w:rFonts w:ascii="Times New Roman" w:hAnsi="Times New Roman" w:cs="Times New Roman"/>
          <w:szCs w:val="21"/>
        </w:rPr>
        <w:t xml:space="preserve"> over Exomiser.</w:t>
      </w:r>
      <w:r w:rsidR="00276C04">
        <w:rPr>
          <w:rFonts w:ascii="Times New Roman" w:hAnsi="Times New Roman" w:cs="Times New Roman"/>
          <w:szCs w:val="21"/>
        </w:rPr>
        <w:t xml:space="preserve"> </w:t>
      </w:r>
      <w:r w:rsidR="00276C04" w:rsidRPr="00937A37">
        <w:rPr>
          <w:rFonts w:ascii="Times New Roman" w:hAnsi="Times New Roman" w:cs="Times New Roman"/>
          <w:szCs w:val="21"/>
        </w:rPr>
        <w:t xml:space="preserve">After </w:t>
      </w:r>
      <w:r w:rsidR="00276C04">
        <w:rPr>
          <w:rFonts w:ascii="Times New Roman" w:hAnsi="Times New Roman" w:cs="Times New Roman"/>
          <w:szCs w:val="21"/>
        </w:rPr>
        <w:t>50</w:t>
      </w:r>
      <w:r w:rsidR="00276C04" w:rsidRPr="00937A37">
        <w:rPr>
          <w:rFonts w:ascii="Times New Roman" w:hAnsi="Times New Roman" w:cs="Times New Roman"/>
          <w:szCs w:val="21"/>
        </w:rPr>
        <w:t xml:space="preserve"> </w:t>
      </w:r>
      <w:r w:rsidR="00276C04">
        <w:rPr>
          <w:rFonts w:ascii="Times New Roman" w:hAnsi="Times New Roman" w:cs="Times New Roman"/>
          <w:szCs w:val="21"/>
        </w:rPr>
        <w:t>turns</w:t>
      </w:r>
      <w:r w:rsidR="00276C04" w:rsidRPr="00937A37">
        <w:rPr>
          <w:rFonts w:ascii="Times New Roman" w:hAnsi="Times New Roman" w:cs="Times New Roman"/>
          <w:szCs w:val="21"/>
        </w:rPr>
        <w:t xml:space="preserve"> of </w:t>
      </w:r>
      <w:r w:rsidR="00276C04">
        <w:rPr>
          <w:rFonts w:ascii="Times New Roman" w:hAnsi="Times New Roman" w:cs="Times New Roman"/>
          <w:szCs w:val="21"/>
        </w:rPr>
        <w:t>Q&amp;A</w:t>
      </w:r>
      <w:r w:rsidR="00276C04" w:rsidRPr="00937A37">
        <w:rPr>
          <w:rFonts w:ascii="Times New Roman" w:hAnsi="Times New Roman" w:cs="Times New Roman"/>
          <w:szCs w:val="21"/>
        </w:rPr>
        <w:t>,</w:t>
      </w:r>
      <w:r w:rsidR="00276C04">
        <w:rPr>
          <w:rFonts w:ascii="Times New Roman" w:hAnsi="Times New Roman" w:cs="Times New Roman"/>
          <w:szCs w:val="21"/>
        </w:rPr>
        <w:t xml:space="preserve"> </w:t>
      </w:r>
      <w:r w:rsidR="00DA7F82" w:rsidRPr="00DA7F82">
        <w:rPr>
          <w:rFonts w:ascii="Times New Roman" w:hAnsi="Times New Roman" w:cs="Times New Roman"/>
          <w:szCs w:val="21"/>
        </w:rPr>
        <w:t xml:space="preserve">the number of disease-causing variants placed in the first </w:t>
      </w:r>
      <w:r w:rsidR="001D5565" w:rsidRPr="001D5565">
        <w:rPr>
          <w:rFonts w:ascii="Times New Roman" w:hAnsi="Times New Roman" w:cs="Times New Roman"/>
          <w:szCs w:val="21"/>
        </w:rPr>
        <w:t xml:space="preserve">rank </w:t>
      </w:r>
      <w:r w:rsidR="00DA7F82" w:rsidRPr="00DA7F82">
        <w:rPr>
          <w:rFonts w:ascii="Times New Roman" w:hAnsi="Times New Roman" w:cs="Times New Roman"/>
          <w:szCs w:val="21"/>
        </w:rPr>
        <w:t>is the highest</w:t>
      </w:r>
      <w:r w:rsidR="00DA7F82">
        <w:rPr>
          <w:rFonts w:ascii="Times New Roman" w:hAnsi="Times New Roman" w:cs="Times New Roman"/>
          <w:szCs w:val="21"/>
        </w:rPr>
        <w:t xml:space="preserve"> (67.9%, 1527 out of 2250</w:t>
      </w:r>
      <w:r w:rsidR="00EB0EC8">
        <w:rPr>
          <w:rFonts w:ascii="Times New Roman" w:hAnsi="Times New Roman" w:cs="Times New Roman"/>
          <w:szCs w:val="21"/>
        </w:rPr>
        <w:t xml:space="preserve"> </w:t>
      </w:r>
      <w:r w:rsidR="00EB0EC8" w:rsidRPr="00AD1A47">
        <w:rPr>
          <w:rFonts w:ascii="Times New Roman" w:hAnsi="Times New Roman" w:cs="Times New Roman"/>
          <w:szCs w:val="21"/>
        </w:rPr>
        <w:t>conversation</w:t>
      </w:r>
      <w:r w:rsidR="00EB0EC8">
        <w:rPr>
          <w:rFonts w:ascii="Times New Roman" w:hAnsi="Times New Roman" w:cs="Times New Roman"/>
          <w:szCs w:val="21"/>
        </w:rPr>
        <w:t>s</w:t>
      </w:r>
      <w:r w:rsidR="00DA7F82">
        <w:rPr>
          <w:rFonts w:ascii="Times New Roman" w:hAnsi="Times New Roman" w:cs="Times New Roman"/>
          <w:szCs w:val="21"/>
        </w:rPr>
        <w:t>)</w:t>
      </w:r>
      <w:r w:rsidR="001D5565">
        <w:rPr>
          <w:rFonts w:ascii="Times New Roman" w:hAnsi="Times New Roman" w:cs="Times New Roman"/>
          <w:szCs w:val="21"/>
        </w:rPr>
        <w:t xml:space="preserve">, </w:t>
      </w:r>
      <w:r w:rsidR="001D5565" w:rsidRPr="001D5565">
        <w:rPr>
          <w:rFonts w:ascii="Times New Roman" w:hAnsi="Times New Roman" w:cs="Times New Roman"/>
          <w:szCs w:val="21"/>
        </w:rPr>
        <w:t xml:space="preserve">compared to </w:t>
      </w:r>
      <w:r w:rsidR="001D5565">
        <w:rPr>
          <w:rFonts w:ascii="Times New Roman" w:hAnsi="Times New Roman" w:cs="Times New Roman"/>
          <w:szCs w:val="21"/>
        </w:rPr>
        <w:t>65.9</w:t>
      </w:r>
      <w:r w:rsidR="001D5565" w:rsidRPr="001D5565">
        <w:rPr>
          <w:rFonts w:ascii="Times New Roman" w:hAnsi="Times New Roman" w:cs="Times New Roman"/>
          <w:szCs w:val="21"/>
        </w:rPr>
        <w:t xml:space="preserve">% </w:t>
      </w:r>
      <w:del w:id="744" w:author="yangjian" w:date="2023-04-03T16:12:00Z">
        <w:r w:rsidR="0004072E" w:rsidRPr="003737A6" w:rsidDel="00CB1484">
          <w:rPr>
            <w:rFonts w:ascii="Times New Roman" w:hAnsi="Times New Roman" w:cs="Times New Roman"/>
            <w:szCs w:val="21"/>
          </w:rPr>
          <w:delText>before the</w:delText>
        </w:r>
      </w:del>
      <w:ins w:id="745" w:author="yangjian" w:date="2023-04-03T16:12:00Z">
        <w:r w:rsidR="00CB1484">
          <w:rPr>
            <w:rFonts w:ascii="Times New Roman" w:hAnsi="Times New Roman" w:cs="Times New Roman"/>
            <w:szCs w:val="21"/>
          </w:rPr>
          <w:t>for</w:t>
        </w:r>
      </w:ins>
      <w:r w:rsidR="0004072E" w:rsidRPr="003737A6">
        <w:rPr>
          <w:rFonts w:ascii="Times New Roman" w:hAnsi="Times New Roman" w:cs="Times New Roman"/>
          <w:szCs w:val="21"/>
        </w:rPr>
        <w:t xml:space="preserve"> </w:t>
      </w:r>
      <w:ins w:id="746" w:author="yangjian" w:date="2023-04-03T16:12:00Z">
        <w:r w:rsidR="00CB1484">
          <w:rPr>
            <w:rFonts w:ascii="Times New Roman" w:hAnsi="Times New Roman" w:cs="Times New Roman"/>
            <w:szCs w:val="21"/>
          </w:rPr>
          <w:t>pre-</w:t>
        </w:r>
      </w:ins>
      <w:r w:rsidR="0004072E" w:rsidRPr="003737A6">
        <w:rPr>
          <w:rFonts w:ascii="Times New Roman" w:hAnsi="Times New Roman" w:cs="Times New Roman"/>
          <w:szCs w:val="21"/>
        </w:rPr>
        <w:t>dialogue</w:t>
      </w:r>
      <w:r w:rsidR="001D5565">
        <w:rPr>
          <w:rFonts w:ascii="Times New Roman" w:hAnsi="Times New Roman" w:cs="Times New Roman"/>
          <w:szCs w:val="21"/>
        </w:rPr>
        <w:t xml:space="preserve"> and 52.6% for Exomiser</w:t>
      </w:r>
      <w:r w:rsidR="00DA7F82">
        <w:rPr>
          <w:rFonts w:ascii="Times New Roman" w:hAnsi="Times New Roman" w:cs="Times New Roman"/>
          <w:szCs w:val="21"/>
        </w:rPr>
        <w:t>.</w:t>
      </w:r>
      <w:r w:rsidR="001D5565">
        <w:rPr>
          <w:rFonts w:ascii="Times New Roman" w:hAnsi="Times New Roman" w:cs="Times New Roman"/>
          <w:szCs w:val="21"/>
        </w:rPr>
        <w:t xml:space="preserve"> </w:t>
      </w:r>
      <w:r w:rsidR="001D5565" w:rsidRPr="001D5565">
        <w:rPr>
          <w:rFonts w:ascii="Times New Roman" w:hAnsi="Times New Roman" w:cs="Times New Roman"/>
          <w:szCs w:val="21"/>
        </w:rPr>
        <w:t>In conclusion,</w:t>
      </w:r>
      <w:r w:rsidR="00BA3201">
        <w:rPr>
          <w:rFonts w:ascii="Times New Roman" w:hAnsi="Times New Roman" w:cs="Times New Roman"/>
          <w:szCs w:val="21"/>
        </w:rPr>
        <w:t xml:space="preserve"> </w:t>
      </w:r>
      <w:r w:rsidR="00BA3201" w:rsidRPr="00BA3201">
        <w:rPr>
          <w:rFonts w:ascii="Times New Roman" w:hAnsi="Times New Roman" w:cs="Times New Roman"/>
          <w:szCs w:val="21"/>
        </w:rPr>
        <w:t xml:space="preserve">RDmaster has excellent capabilities for </w:t>
      </w:r>
      <w:r w:rsidR="00BA3201">
        <w:rPr>
          <w:rFonts w:ascii="Times New Roman" w:hAnsi="Times New Roman" w:cs="Times New Roman"/>
          <w:szCs w:val="21"/>
        </w:rPr>
        <w:t xml:space="preserve">RD </w:t>
      </w:r>
      <w:r w:rsidR="00BA3201" w:rsidRPr="00BA3201">
        <w:rPr>
          <w:rFonts w:ascii="Times New Roman" w:hAnsi="Times New Roman" w:cs="Times New Roman"/>
          <w:szCs w:val="21"/>
        </w:rPr>
        <w:t>diagnos</w:t>
      </w:r>
      <w:r w:rsidR="00BA3201">
        <w:rPr>
          <w:rFonts w:ascii="Times New Roman" w:hAnsi="Times New Roman" w:cs="Times New Roman"/>
          <w:szCs w:val="21"/>
        </w:rPr>
        <w:t>is</w:t>
      </w:r>
      <w:r w:rsidR="00BA3201" w:rsidRPr="00BA3201">
        <w:rPr>
          <w:rFonts w:ascii="Times New Roman" w:hAnsi="Times New Roman" w:cs="Times New Roman"/>
          <w:szCs w:val="21"/>
        </w:rPr>
        <w:t xml:space="preserve"> and disease-causing gene</w:t>
      </w:r>
      <w:r w:rsidR="00BA3201">
        <w:rPr>
          <w:rFonts w:ascii="Times New Roman" w:hAnsi="Times New Roman" w:cs="Times New Roman"/>
          <w:szCs w:val="21"/>
        </w:rPr>
        <w:t xml:space="preserve"> </w:t>
      </w:r>
      <w:r w:rsidR="00BA3201" w:rsidRPr="004A54D9">
        <w:rPr>
          <w:rFonts w:ascii="Times New Roman" w:hAnsi="Times New Roman" w:cs="Times New Roman"/>
          <w:szCs w:val="21"/>
        </w:rPr>
        <w:t>prioritization</w:t>
      </w:r>
      <w:r w:rsidR="00BA3201">
        <w:rPr>
          <w:rFonts w:ascii="Times New Roman" w:hAnsi="Times New Roman" w:cs="Times New Roman"/>
          <w:szCs w:val="21"/>
        </w:rPr>
        <w:t xml:space="preserve">. </w:t>
      </w:r>
      <w:r w:rsidR="005F6CEA" w:rsidRPr="005F6CEA">
        <w:rPr>
          <w:rFonts w:ascii="Times New Roman" w:hAnsi="Times New Roman" w:cs="Times New Roman"/>
          <w:szCs w:val="21"/>
        </w:rPr>
        <w:t>This evaluation experiment demonstrates that</w:t>
      </w:r>
      <w:r w:rsidR="005F6CEA">
        <w:rPr>
          <w:rFonts w:ascii="Times New Roman" w:hAnsi="Times New Roman" w:cs="Times New Roman"/>
          <w:szCs w:val="21"/>
        </w:rPr>
        <w:t xml:space="preserve"> o</w:t>
      </w:r>
      <w:r w:rsidR="00BA3201" w:rsidRPr="00BA3201">
        <w:rPr>
          <w:rFonts w:ascii="Times New Roman" w:hAnsi="Times New Roman" w:cs="Times New Roman"/>
          <w:szCs w:val="21"/>
        </w:rPr>
        <w:t xml:space="preserve">ur proposed </w:t>
      </w:r>
      <w:r w:rsidR="00E01075">
        <w:rPr>
          <w:rFonts w:ascii="Times New Roman" w:hAnsi="Times New Roman" w:cs="Times New Roman"/>
        </w:rPr>
        <w:t>p</w:t>
      </w:r>
      <w:r w:rsidR="00E01075" w:rsidRPr="00A677B7">
        <w:rPr>
          <w:rFonts w:ascii="Times New Roman" w:hAnsi="Times New Roman" w:cs="Times New Roman"/>
        </w:rPr>
        <w:t>henotyp</w:t>
      </w:r>
      <w:r w:rsidR="00E01075">
        <w:rPr>
          <w:rFonts w:ascii="Times New Roman" w:hAnsi="Times New Roman" w:cs="Times New Roman"/>
        </w:rPr>
        <w:t>e-o</w:t>
      </w:r>
      <w:r w:rsidR="00E01075" w:rsidRPr="00A677B7">
        <w:rPr>
          <w:rFonts w:ascii="Times New Roman" w:hAnsi="Times New Roman" w:cs="Times New Roman"/>
        </w:rPr>
        <w:t>riented Q&amp;A dialogue</w:t>
      </w:r>
      <w:r w:rsidR="00E01075">
        <w:rPr>
          <w:rFonts w:ascii="Times New Roman" w:hAnsi="Times New Roman" w:cs="Times New Roman"/>
          <w:szCs w:val="21"/>
        </w:rPr>
        <w:t xml:space="preserve"> </w:t>
      </w:r>
      <w:r w:rsidR="00BA3201" w:rsidRPr="00BA3201">
        <w:rPr>
          <w:rFonts w:ascii="Times New Roman" w:hAnsi="Times New Roman" w:cs="Times New Roman"/>
          <w:szCs w:val="21"/>
        </w:rPr>
        <w:t xml:space="preserve">diagnosis </w:t>
      </w:r>
      <w:r w:rsidR="00E01075" w:rsidRPr="00E01075">
        <w:rPr>
          <w:rFonts w:ascii="Times New Roman" w:hAnsi="Times New Roman" w:cs="Times New Roman"/>
          <w:szCs w:val="21"/>
        </w:rPr>
        <w:t xml:space="preserve">can </w:t>
      </w:r>
      <w:r w:rsidR="00D97038" w:rsidRPr="003737A6">
        <w:rPr>
          <w:rFonts w:ascii="Times New Roman" w:hAnsi="Times New Roman" w:cs="Times New Roman"/>
          <w:szCs w:val="21"/>
        </w:rPr>
        <w:t xml:space="preserve">assist </w:t>
      </w:r>
      <w:r w:rsidR="00D10B41" w:rsidRPr="00BA3201">
        <w:rPr>
          <w:rFonts w:ascii="Times New Roman" w:hAnsi="Times New Roman" w:cs="Times New Roman"/>
          <w:szCs w:val="21"/>
        </w:rPr>
        <w:t>clinicians</w:t>
      </w:r>
      <w:r w:rsidR="00E01075" w:rsidRPr="00E01075">
        <w:rPr>
          <w:rFonts w:ascii="Times New Roman" w:hAnsi="Times New Roman" w:cs="Times New Roman"/>
          <w:szCs w:val="21"/>
        </w:rPr>
        <w:t xml:space="preserve"> </w:t>
      </w:r>
      <w:r w:rsidR="00D97038">
        <w:rPr>
          <w:rFonts w:ascii="Times New Roman" w:hAnsi="Times New Roman" w:cs="Times New Roman"/>
          <w:szCs w:val="21"/>
        </w:rPr>
        <w:t xml:space="preserve">in </w:t>
      </w:r>
      <w:r w:rsidR="00E01075" w:rsidRPr="00E01075">
        <w:rPr>
          <w:rFonts w:ascii="Times New Roman" w:hAnsi="Times New Roman" w:cs="Times New Roman"/>
          <w:szCs w:val="21"/>
        </w:rPr>
        <w:t>collect</w:t>
      </w:r>
      <w:r w:rsidR="00D97038">
        <w:rPr>
          <w:rFonts w:ascii="Times New Roman" w:hAnsi="Times New Roman" w:cs="Times New Roman"/>
          <w:szCs w:val="21"/>
        </w:rPr>
        <w:t>ing</w:t>
      </w:r>
      <w:r w:rsidR="00E01075" w:rsidRPr="00E01075">
        <w:rPr>
          <w:rFonts w:ascii="Times New Roman" w:hAnsi="Times New Roman" w:cs="Times New Roman"/>
          <w:szCs w:val="21"/>
        </w:rPr>
        <w:t xml:space="preserve"> </w:t>
      </w:r>
      <w:r w:rsidR="00E01075">
        <w:rPr>
          <w:rFonts w:ascii="Times New Roman" w:hAnsi="Times New Roman" w:cs="Times New Roman"/>
          <w:szCs w:val="21"/>
        </w:rPr>
        <w:t xml:space="preserve">additional </w:t>
      </w:r>
      <w:r w:rsidR="00E01075" w:rsidRPr="00E01075">
        <w:rPr>
          <w:rFonts w:ascii="Times New Roman" w:hAnsi="Times New Roman" w:cs="Times New Roman"/>
          <w:szCs w:val="21"/>
        </w:rPr>
        <w:t xml:space="preserve">phenotypic information </w:t>
      </w:r>
      <w:r w:rsidR="00BA3201" w:rsidRPr="00BA3201">
        <w:rPr>
          <w:rFonts w:ascii="Times New Roman" w:hAnsi="Times New Roman" w:cs="Times New Roman"/>
          <w:szCs w:val="21"/>
        </w:rPr>
        <w:t xml:space="preserve">that facilitates diagnosis and </w:t>
      </w:r>
      <w:r w:rsidR="00D97038">
        <w:rPr>
          <w:rFonts w:ascii="Times New Roman" w:hAnsi="Times New Roman" w:cs="Times New Roman"/>
          <w:szCs w:val="21"/>
        </w:rPr>
        <w:t>leads to</w:t>
      </w:r>
      <w:r w:rsidR="00BA3201" w:rsidRPr="00BA3201">
        <w:rPr>
          <w:rFonts w:ascii="Times New Roman" w:hAnsi="Times New Roman" w:cs="Times New Roman"/>
          <w:szCs w:val="21"/>
        </w:rPr>
        <w:t xml:space="preserve"> better diagnos</w:t>
      </w:r>
      <w:ins w:id="747" w:author="yangjian" w:date="2023-04-03T16:14:00Z">
        <w:r w:rsidR="00295CD8">
          <w:rPr>
            <w:rFonts w:ascii="Times New Roman" w:hAnsi="Times New Roman" w:cs="Times New Roman"/>
            <w:szCs w:val="21"/>
          </w:rPr>
          <w:t>i</w:t>
        </w:r>
      </w:ins>
      <w:del w:id="748" w:author="yangjian" w:date="2023-04-03T16:14:00Z">
        <w:r w:rsidR="00BA3201" w:rsidRPr="00BA3201" w:rsidDel="00295CD8">
          <w:rPr>
            <w:rFonts w:ascii="Times New Roman" w:hAnsi="Times New Roman" w:cs="Times New Roman"/>
            <w:szCs w:val="21"/>
          </w:rPr>
          <w:delText>e</w:delText>
        </w:r>
      </w:del>
      <w:r w:rsidR="00BA3201" w:rsidRPr="00BA3201">
        <w:rPr>
          <w:rFonts w:ascii="Times New Roman" w:hAnsi="Times New Roman" w:cs="Times New Roman"/>
          <w:szCs w:val="21"/>
        </w:rPr>
        <w:t>s.</w:t>
      </w:r>
    </w:p>
    <w:p w14:paraId="1612F7C8" w14:textId="12A8CBDE" w:rsidR="004C7BAD" w:rsidRDefault="004C7BAD" w:rsidP="004C7BAD">
      <w:pPr>
        <w:pStyle w:val="3"/>
        <w:rPr>
          <w:ins w:id="749" w:author="yangjian" w:date="2023-03-29T18:40:00Z"/>
          <w:rFonts w:ascii="Times New Roman" w:hAnsi="Times New Roman" w:cs="Times New Roman"/>
          <w:sz w:val="21"/>
          <w:szCs w:val="21"/>
        </w:rPr>
      </w:pPr>
      <w:ins w:id="750" w:author="yangjian" w:date="2023-03-29T18:39:00Z">
        <w:r w:rsidRPr="0088144F">
          <w:rPr>
            <w:rFonts w:ascii="Times New Roman" w:hAnsi="Times New Roman" w:cs="Times New Roman"/>
            <w:sz w:val="21"/>
            <w:szCs w:val="21"/>
          </w:rPr>
          <w:t xml:space="preserve">Comparison </w:t>
        </w:r>
      </w:ins>
      <w:ins w:id="751" w:author="yangjian" w:date="2023-03-30T10:18:00Z">
        <w:r w:rsidR="006B2544">
          <w:rPr>
            <w:rFonts w:ascii="Times New Roman" w:hAnsi="Times New Roman" w:cs="Times New Roman"/>
            <w:sz w:val="21"/>
            <w:szCs w:val="21"/>
          </w:rPr>
          <w:t>with</w:t>
        </w:r>
      </w:ins>
      <w:ins w:id="752" w:author="yangjian" w:date="2023-03-29T18:39:00Z">
        <w:r w:rsidRPr="0088144F">
          <w:rPr>
            <w:rFonts w:ascii="Times New Roman" w:hAnsi="Times New Roman" w:cs="Times New Roman"/>
            <w:sz w:val="21"/>
            <w:szCs w:val="21"/>
          </w:rPr>
          <w:t xml:space="preserve"> </w:t>
        </w:r>
      </w:ins>
      <w:ins w:id="753" w:author="yangjian" w:date="2023-03-29T21:05:00Z">
        <w:r w:rsidR="00C82FAF">
          <w:rPr>
            <w:rFonts w:ascii="Times New Roman" w:hAnsi="Times New Roman" w:cs="Times New Roman"/>
            <w:sz w:val="21"/>
            <w:szCs w:val="21"/>
          </w:rPr>
          <w:t>LLM</w:t>
        </w:r>
      </w:ins>
      <w:ins w:id="754" w:author="yangjian" w:date="2023-03-29T18:39:00Z">
        <w:r w:rsidRPr="0088144F">
          <w:rPr>
            <w:rFonts w:ascii="Times New Roman" w:hAnsi="Times New Roman" w:cs="Times New Roman"/>
            <w:sz w:val="21"/>
            <w:szCs w:val="21"/>
          </w:rPr>
          <w:t xml:space="preserve">s for </w:t>
        </w:r>
      </w:ins>
      <w:ins w:id="755" w:author="yangjian" w:date="2023-03-29T18:40:00Z">
        <w:r w:rsidR="00F91B11">
          <w:rPr>
            <w:rFonts w:ascii="Times New Roman" w:hAnsi="Times New Roman" w:cs="Times New Roman"/>
            <w:sz w:val="21"/>
            <w:szCs w:val="21"/>
          </w:rPr>
          <w:t>RD</w:t>
        </w:r>
      </w:ins>
      <w:ins w:id="756" w:author="yangjian" w:date="2023-03-30T10:18:00Z">
        <w:r w:rsidR="006B2544">
          <w:rPr>
            <w:rFonts w:ascii="Times New Roman" w:hAnsi="Times New Roman" w:cs="Times New Roman"/>
            <w:sz w:val="21"/>
            <w:szCs w:val="21"/>
          </w:rPr>
          <w:t xml:space="preserve"> differential</w:t>
        </w:r>
      </w:ins>
      <w:ins w:id="757" w:author="yangjian" w:date="2023-03-29T18:39:00Z">
        <w:r w:rsidRPr="0088144F">
          <w:rPr>
            <w:rFonts w:ascii="Times New Roman" w:hAnsi="Times New Roman" w:cs="Times New Roman"/>
            <w:sz w:val="21"/>
            <w:szCs w:val="21"/>
          </w:rPr>
          <w:t xml:space="preserve"> diagnosis</w:t>
        </w:r>
      </w:ins>
    </w:p>
    <w:p w14:paraId="7B4DEF3F" w14:textId="44081C09" w:rsidR="00A154EC" w:rsidRDefault="00C82FAF" w:rsidP="002A7CED">
      <w:pPr>
        <w:rPr>
          <w:ins w:id="758" w:author="yangjian" w:date="2023-03-30T15:57:00Z"/>
          <w:rFonts w:ascii="Times New Roman" w:hAnsi="Times New Roman" w:cs="Times New Roman"/>
          <w:szCs w:val="21"/>
        </w:rPr>
      </w:pPr>
      <w:ins w:id="759" w:author="yangjian" w:date="2023-03-29T21:06:00Z">
        <w:r w:rsidRPr="0088144F">
          <w:rPr>
            <w:rFonts w:ascii="Times New Roman" w:hAnsi="Times New Roman" w:cs="Times New Roman"/>
            <w:szCs w:val="21"/>
          </w:rPr>
          <w:t xml:space="preserve">We </w:t>
        </w:r>
      </w:ins>
      <w:ins w:id="760" w:author="yangjian" w:date="2023-03-30T15:03:00Z">
        <w:r w:rsidR="005646A0">
          <w:rPr>
            <w:rFonts w:ascii="Times New Roman" w:hAnsi="Times New Roman" w:cs="Times New Roman"/>
            <w:szCs w:val="21"/>
          </w:rPr>
          <w:t xml:space="preserve">also </w:t>
        </w:r>
      </w:ins>
      <w:ins w:id="761" w:author="yangjian" w:date="2023-03-29T21:06:00Z">
        <w:r w:rsidRPr="0088144F">
          <w:rPr>
            <w:rFonts w:ascii="Times New Roman" w:hAnsi="Times New Roman" w:cs="Times New Roman"/>
            <w:szCs w:val="21"/>
          </w:rPr>
          <w:t xml:space="preserve">tested the performance of </w:t>
        </w:r>
      </w:ins>
      <w:ins w:id="762" w:author="yangjian" w:date="2023-03-29T21:07:00Z">
        <w:r>
          <w:rPr>
            <w:rFonts w:ascii="Times New Roman" w:hAnsi="Times New Roman" w:cs="Times New Roman"/>
            <w:szCs w:val="21"/>
          </w:rPr>
          <w:t>KB</w:t>
        </w:r>
      </w:ins>
      <w:ins w:id="763" w:author="yangjian" w:date="2023-03-29T21:08:00Z">
        <w:r>
          <w:rPr>
            <w:rFonts w:ascii="Times New Roman" w:hAnsi="Times New Roman" w:cs="Times New Roman"/>
            <w:szCs w:val="21"/>
          </w:rPr>
          <w:t>-based</w:t>
        </w:r>
      </w:ins>
      <w:ins w:id="764" w:author="yangjian" w:date="2023-03-29T21:06:00Z">
        <w:r w:rsidRPr="0088144F">
          <w:rPr>
            <w:rFonts w:ascii="Times New Roman" w:hAnsi="Times New Roman" w:cs="Times New Roman"/>
            <w:szCs w:val="21"/>
          </w:rPr>
          <w:t xml:space="preserve"> </w:t>
        </w:r>
      </w:ins>
      <w:ins w:id="765" w:author="yangjian" w:date="2023-03-29T21:08:00Z">
        <w:r>
          <w:rPr>
            <w:rFonts w:ascii="Times New Roman" w:hAnsi="Times New Roman" w:cs="Times New Roman"/>
            <w:szCs w:val="21"/>
          </w:rPr>
          <w:t>RD</w:t>
        </w:r>
      </w:ins>
      <w:ins w:id="766" w:author="yangjian" w:date="2023-03-29T21:06:00Z">
        <w:r w:rsidRPr="0088144F">
          <w:rPr>
            <w:rFonts w:ascii="Times New Roman" w:hAnsi="Times New Roman" w:cs="Times New Roman"/>
            <w:szCs w:val="21"/>
          </w:rPr>
          <w:t xml:space="preserve"> diagnostic tools</w:t>
        </w:r>
      </w:ins>
      <w:ins w:id="767" w:author="yangjian" w:date="2023-03-30T11:29:00Z">
        <w:r w:rsidR="004F3B3B">
          <w:rPr>
            <w:rFonts w:ascii="Times New Roman" w:hAnsi="Times New Roman" w:cs="Times New Roman"/>
            <w:szCs w:val="21"/>
          </w:rPr>
          <w:t xml:space="preserve"> (including our </w:t>
        </w:r>
      </w:ins>
      <w:ins w:id="768" w:author="yangjian" w:date="2023-04-03T16:17:00Z">
        <w:r w:rsidR="00295CD8">
          <w:rPr>
            <w:rFonts w:ascii="Times New Roman" w:hAnsi="Times New Roman" w:cs="Times New Roman"/>
            <w:szCs w:val="21"/>
          </w:rPr>
          <w:t>approach</w:t>
        </w:r>
      </w:ins>
      <w:ins w:id="769" w:author="yangjian" w:date="2023-03-30T11:29:00Z">
        <w:r w:rsidR="004F3B3B">
          <w:rPr>
            <w:rFonts w:ascii="Times New Roman" w:hAnsi="Times New Roman" w:cs="Times New Roman"/>
            <w:szCs w:val="21"/>
          </w:rPr>
          <w:t>)</w:t>
        </w:r>
      </w:ins>
      <w:ins w:id="770" w:author="yangjian" w:date="2023-03-29T21:40:00Z">
        <w:r w:rsidR="002A7CED">
          <w:rPr>
            <w:rFonts w:ascii="Times New Roman" w:hAnsi="Times New Roman" w:cs="Times New Roman"/>
            <w:szCs w:val="21"/>
          </w:rPr>
          <w:t xml:space="preserve"> </w:t>
        </w:r>
      </w:ins>
      <w:ins w:id="771" w:author="yangjian" w:date="2023-03-29T21:06:00Z">
        <w:r w:rsidRPr="0088144F">
          <w:rPr>
            <w:rFonts w:ascii="Times New Roman" w:hAnsi="Times New Roman" w:cs="Times New Roman"/>
            <w:szCs w:val="21"/>
          </w:rPr>
          <w:t xml:space="preserve">and </w:t>
        </w:r>
      </w:ins>
      <w:ins w:id="772" w:author="yangjian" w:date="2023-03-29T21:38:00Z">
        <w:r w:rsidR="002A7CED" w:rsidRPr="00463E38">
          <w:rPr>
            <w:rFonts w:ascii="Times New Roman" w:hAnsi="Times New Roman" w:cs="Times New Roman"/>
            <w:szCs w:val="21"/>
          </w:rPr>
          <w:t>large language models</w:t>
        </w:r>
        <w:r w:rsidR="002A7CED">
          <w:rPr>
            <w:rFonts w:ascii="Times New Roman" w:hAnsi="Times New Roman" w:cs="Times New Roman"/>
            <w:szCs w:val="21"/>
          </w:rPr>
          <w:t xml:space="preserve"> (LLMs</w:t>
        </w:r>
      </w:ins>
      <w:ins w:id="773" w:author="yangjian" w:date="2023-03-30T11:31:00Z">
        <w:r w:rsidR="004F3B3B">
          <w:rPr>
            <w:rFonts w:ascii="Times New Roman" w:hAnsi="Times New Roman" w:cs="Times New Roman"/>
            <w:szCs w:val="21"/>
          </w:rPr>
          <w:t xml:space="preserve">, </w:t>
        </w:r>
        <w:r w:rsidR="004F3B3B" w:rsidRPr="004F3B3B">
          <w:rPr>
            <w:rFonts w:ascii="Times New Roman" w:hAnsi="Times New Roman" w:cs="Times New Roman"/>
            <w:szCs w:val="21"/>
          </w:rPr>
          <w:t>mainly GPT-3.5 and GPT-4</w:t>
        </w:r>
      </w:ins>
      <w:ins w:id="774" w:author="yangjian" w:date="2023-03-29T21:38:00Z">
        <w:r w:rsidR="002A7CED">
          <w:rPr>
            <w:rFonts w:ascii="Times New Roman" w:hAnsi="Times New Roman" w:cs="Times New Roman"/>
            <w:szCs w:val="21"/>
          </w:rPr>
          <w:t xml:space="preserve">) </w:t>
        </w:r>
      </w:ins>
      <w:ins w:id="775" w:author="yangjian" w:date="2023-03-29T21:06:00Z">
        <w:r w:rsidRPr="0088144F">
          <w:rPr>
            <w:rFonts w:ascii="Times New Roman" w:hAnsi="Times New Roman" w:cs="Times New Roman"/>
            <w:szCs w:val="21"/>
          </w:rPr>
          <w:t>in generating differential diagnos</w:t>
        </w:r>
      </w:ins>
      <w:ins w:id="776" w:author="yangjian" w:date="2023-03-29T21:08:00Z">
        <w:r>
          <w:rPr>
            <w:rFonts w:ascii="Times New Roman" w:hAnsi="Times New Roman" w:cs="Times New Roman"/>
            <w:szCs w:val="21"/>
          </w:rPr>
          <w:t>is</w:t>
        </w:r>
      </w:ins>
      <w:ins w:id="777" w:author="yangjian" w:date="2023-03-30T15:25:00Z">
        <w:r w:rsidR="005646A0">
          <w:rPr>
            <w:rFonts w:ascii="Times New Roman" w:hAnsi="Times New Roman" w:cs="Times New Roman"/>
            <w:szCs w:val="21"/>
          </w:rPr>
          <w:t xml:space="preserve"> (DDX)</w:t>
        </w:r>
      </w:ins>
      <w:ins w:id="778" w:author="yangjian" w:date="2023-03-29T21:08:00Z">
        <w:r>
          <w:rPr>
            <w:rFonts w:ascii="Times New Roman" w:hAnsi="Times New Roman" w:cs="Times New Roman"/>
            <w:szCs w:val="21"/>
          </w:rPr>
          <w:t xml:space="preserve"> </w:t>
        </w:r>
      </w:ins>
      <w:ins w:id="779" w:author="yangjian" w:date="2023-03-29T21:31:00Z">
        <w:r w:rsidR="00775814" w:rsidRPr="00775814">
          <w:rPr>
            <w:rFonts w:ascii="Times New Roman" w:hAnsi="Times New Roman" w:cs="Times New Roman"/>
            <w:szCs w:val="21"/>
          </w:rPr>
          <w:t>lists for</w:t>
        </w:r>
      </w:ins>
      <w:ins w:id="780" w:author="yangjian" w:date="2023-03-30T10:20:00Z">
        <w:r w:rsidR="006B2544">
          <w:rPr>
            <w:rFonts w:ascii="Times New Roman" w:hAnsi="Times New Roman" w:cs="Times New Roman"/>
            <w:szCs w:val="21"/>
          </w:rPr>
          <w:t xml:space="preserve"> RDs</w:t>
        </w:r>
      </w:ins>
      <w:ins w:id="781" w:author="yangjian" w:date="2023-03-29T21:31:00Z">
        <w:r w:rsidR="00775814" w:rsidRPr="00775814">
          <w:rPr>
            <w:rFonts w:ascii="Times New Roman" w:hAnsi="Times New Roman" w:cs="Times New Roman"/>
            <w:szCs w:val="21"/>
          </w:rPr>
          <w:t xml:space="preserve"> </w:t>
        </w:r>
      </w:ins>
      <w:ins w:id="782" w:author="yangjian" w:date="2023-03-29T21:09:00Z">
        <w:r>
          <w:rPr>
            <w:rFonts w:ascii="Times New Roman" w:hAnsi="Times New Roman" w:cs="Times New Roman"/>
            <w:szCs w:val="21"/>
          </w:rPr>
          <w:t xml:space="preserve">based on </w:t>
        </w:r>
      </w:ins>
      <w:ins w:id="783" w:author="yangjian" w:date="2023-03-30T10:22:00Z">
        <w:r w:rsidR="006B2544" w:rsidRPr="006B2544">
          <w:rPr>
            <w:rFonts w:ascii="Times New Roman" w:hAnsi="Times New Roman" w:cs="Times New Roman"/>
            <w:szCs w:val="21"/>
          </w:rPr>
          <w:t xml:space="preserve">the </w:t>
        </w:r>
      </w:ins>
      <w:ins w:id="784" w:author="yangjian" w:date="2023-03-29T21:09:00Z">
        <w:r>
          <w:rPr>
            <w:rFonts w:ascii="Times New Roman" w:hAnsi="Times New Roman" w:cs="Times New Roman"/>
            <w:szCs w:val="21"/>
          </w:rPr>
          <w:t>phenotype information</w:t>
        </w:r>
      </w:ins>
      <w:ins w:id="785" w:author="yangjian" w:date="2023-03-30T10:20:00Z">
        <w:r w:rsidR="006B2544">
          <w:rPr>
            <w:rFonts w:ascii="Times New Roman" w:hAnsi="Times New Roman" w:cs="Times New Roman"/>
            <w:szCs w:val="21"/>
          </w:rPr>
          <w:t xml:space="preserve"> </w:t>
        </w:r>
        <w:r w:rsidR="006B2544" w:rsidRPr="006B2544">
          <w:rPr>
            <w:rFonts w:ascii="Times New Roman" w:hAnsi="Times New Roman" w:cs="Times New Roman"/>
            <w:szCs w:val="21"/>
          </w:rPr>
          <w:t>of patients</w:t>
        </w:r>
      </w:ins>
      <w:ins w:id="786" w:author="yangjian" w:date="2023-03-29T21:06:00Z">
        <w:r w:rsidRPr="0088144F">
          <w:rPr>
            <w:rFonts w:ascii="Times New Roman" w:hAnsi="Times New Roman" w:cs="Times New Roman"/>
            <w:szCs w:val="21"/>
          </w:rPr>
          <w:t>.</w:t>
        </w:r>
      </w:ins>
      <w:ins w:id="787" w:author="yangjian" w:date="2023-03-29T21:09:00Z">
        <w:r>
          <w:rPr>
            <w:rFonts w:ascii="Times New Roman" w:hAnsi="Times New Roman" w:cs="Times New Roman"/>
            <w:szCs w:val="21"/>
          </w:rPr>
          <w:t xml:space="preserve"> </w:t>
        </w:r>
      </w:ins>
      <w:ins w:id="788" w:author="yangjian" w:date="2023-03-29T21:10:00Z">
        <w:r>
          <w:rPr>
            <w:rFonts w:ascii="Times New Roman" w:hAnsi="Times New Roman" w:cs="Times New Roman"/>
            <w:szCs w:val="21"/>
          </w:rPr>
          <w:t xml:space="preserve">We </w:t>
        </w:r>
      </w:ins>
      <w:ins w:id="789" w:author="yangjian" w:date="2023-03-29T21:15:00Z">
        <w:r w:rsidR="0088144F" w:rsidRPr="0088144F">
          <w:rPr>
            <w:rFonts w:ascii="Times New Roman" w:hAnsi="Times New Roman" w:cs="Times New Roman"/>
            <w:szCs w:val="21"/>
          </w:rPr>
          <w:t>utilize</w:t>
        </w:r>
        <w:r w:rsidR="0088144F">
          <w:rPr>
            <w:rFonts w:ascii="Times New Roman" w:hAnsi="Times New Roman" w:cs="Times New Roman"/>
            <w:szCs w:val="21"/>
          </w:rPr>
          <w:t>d</w:t>
        </w:r>
      </w:ins>
      <w:ins w:id="790" w:author="yangjian" w:date="2023-03-29T21:11:00Z">
        <w:r>
          <w:rPr>
            <w:rFonts w:ascii="Times New Roman" w:hAnsi="Times New Roman" w:cs="Times New Roman"/>
            <w:szCs w:val="21"/>
          </w:rPr>
          <w:t xml:space="preserve"> the ChatGPT</w:t>
        </w:r>
      </w:ins>
      <w:ins w:id="791" w:author="yangjian" w:date="2023-03-29T21:12:00Z">
        <w:r w:rsidR="0088144F">
          <w:rPr>
            <w:rFonts w:ascii="Times New Roman" w:hAnsi="Times New Roman" w:cs="Times New Roman"/>
            <w:szCs w:val="21"/>
          </w:rPr>
          <w:t xml:space="preserve"> online web tool</w:t>
        </w:r>
      </w:ins>
      <w:ins w:id="792" w:author="yangjian" w:date="2023-03-29T21:11:00Z">
        <w:r>
          <w:rPr>
            <w:rFonts w:ascii="Times New Roman" w:hAnsi="Times New Roman" w:cs="Times New Roman"/>
            <w:szCs w:val="21"/>
          </w:rPr>
          <w:t xml:space="preserve"> (</w:t>
        </w:r>
      </w:ins>
      <w:ins w:id="793" w:author="yangjian" w:date="2023-03-29T21:13:00Z">
        <w:r w:rsidR="0088144F">
          <w:rPr>
            <w:rFonts w:ascii="Times New Roman" w:hAnsi="Times New Roman" w:cs="Times New Roman"/>
            <w:szCs w:val="21"/>
          </w:rPr>
          <w:fldChar w:fldCharType="begin"/>
        </w:r>
        <w:r w:rsidR="0088144F">
          <w:rPr>
            <w:rFonts w:ascii="Times New Roman" w:hAnsi="Times New Roman" w:cs="Times New Roman"/>
            <w:szCs w:val="21"/>
          </w:rPr>
          <w:instrText xml:space="preserve"> HYPERLINK "</w:instrText>
        </w:r>
        <w:r w:rsidR="0088144F" w:rsidRPr="0088144F">
          <w:rPr>
            <w:rFonts w:ascii="Times New Roman" w:hAnsi="Times New Roman" w:cs="Times New Roman"/>
            <w:szCs w:val="21"/>
          </w:rPr>
          <w:instrText>https://chat.openai.com/chat</w:instrText>
        </w:r>
        <w:r w:rsidR="0088144F">
          <w:rPr>
            <w:rFonts w:ascii="Times New Roman" w:hAnsi="Times New Roman" w:cs="Times New Roman"/>
            <w:szCs w:val="21"/>
          </w:rPr>
          <w:instrText xml:space="preserve">" </w:instrText>
        </w:r>
        <w:r w:rsidR="0088144F">
          <w:rPr>
            <w:rFonts w:ascii="Times New Roman" w:hAnsi="Times New Roman" w:cs="Times New Roman"/>
            <w:szCs w:val="21"/>
          </w:rPr>
          <w:fldChar w:fldCharType="separate"/>
        </w:r>
        <w:r w:rsidR="0088144F" w:rsidRPr="00BA115D">
          <w:rPr>
            <w:rStyle w:val="a7"/>
            <w:rFonts w:ascii="Times New Roman" w:hAnsi="Times New Roman" w:cs="Times New Roman"/>
            <w:szCs w:val="21"/>
          </w:rPr>
          <w:t>https://chat.openai.com/chat</w:t>
        </w:r>
        <w:r w:rsidR="0088144F">
          <w:rPr>
            <w:rFonts w:ascii="Times New Roman" w:hAnsi="Times New Roman" w:cs="Times New Roman"/>
            <w:szCs w:val="21"/>
          </w:rPr>
          <w:fldChar w:fldCharType="end"/>
        </w:r>
        <w:r w:rsidR="0088144F">
          <w:rPr>
            <w:rFonts w:ascii="Times New Roman" w:hAnsi="Times New Roman" w:cs="Times New Roman"/>
            <w:szCs w:val="21"/>
          </w:rPr>
          <w:t>, 202</w:t>
        </w:r>
      </w:ins>
      <w:ins w:id="794" w:author="yangjian" w:date="2023-03-29T21:14:00Z">
        <w:r w:rsidR="0088144F">
          <w:rPr>
            <w:rFonts w:ascii="Times New Roman" w:hAnsi="Times New Roman" w:cs="Times New Roman"/>
            <w:szCs w:val="21"/>
          </w:rPr>
          <w:t>3-3-14</w:t>
        </w:r>
      </w:ins>
      <w:ins w:id="795" w:author="yangjian" w:date="2023-03-29T21:13:00Z">
        <w:r w:rsidR="0088144F" w:rsidRPr="0088144F">
          <w:rPr>
            <w:rFonts w:ascii="Times New Roman" w:hAnsi="Times New Roman" w:cs="Times New Roman"/>
            <w:szCs w:val="21"/>
          </w:rPr>
          <w:t xml:space="preserve"> Version</w:t>
        </w:r>
      </w:ins>
      <w:ins w:id="796" w:author="yangjian" w:date="2023-03-29T21:11:00Z">
        <w:r>
          <w:rPr>
            <w:rFonts w:ascii="Times New Roman" w:hAnsi="Times New Roman" w:cs="Times New Roman"/>
            <w:szCs w:val="21"/>
          </w:rPr>
          <w:t>)</w:t>
        </w:r>
      </w:ins>
      <w:ins w:id="797" w:author="yangjian" w:date="2023-03-29T21:16:00Z">
        <w:r w:rsidR="0088144F">
          <w:rPr>
            <w:rFonts w:ascii="Times New Roman" w:hAnsi="Times New Roman" w:cs="Times New Roman"/>
            <w:szCs w:val="21"/>
          </w:rPr>
          <w:t xml:space="preserve"> </w:t>
        </w:r>
        <w:r w:rsidR="0088144F" w:rsidRPr="0088144F">
          <w:rPr>
            <w:rFonts w:ascii="Times New Roman" w:hAnsi="Times New Roman" w:cs="Times New Roman"/>
            <w:szCs w:val="21"/>
          </w:rPr>
          <w:t>to test GPT-3.5 and GPT-4</w:t>
        </w:r>
        <w:r w:rsidR="0088144F">
          <w:rPr>
            <w:rFonts w:ascii="Times New Roman" w:hAnsi="Times New Roman" w:cs="Times New Roman"/>
            <w:szCs w:val="21"/>
          </w:rPr>
          <w:t>.</w:t>
        </w:r>
      </w:ins>
      <w:ins w:id="798" w:author="yangjian" w:date="2023-03-29T21:17:00Z">
        <w:r w:rsidR="0088144F">
          <w:rPr>
            <w:rFonts w:ascii="Times New Roman" w:hAnsi="Times New Roman" w:cs="Times New Roman"/>
            <w:szCs w:val="21"/>
          </w:rPr>
          <w:t xml:space="preserve"> </w:t>
        </w:r>
      </w:ins>
      <w:ins w:id="799" w:author="yangjian" w:date="2023-03-29T21:19:00Z">
        <w:r w:rsidR="0088144F" w:rsidRPr="0088144F">
          <w:rPr>
            <w:rFonts w:ascii="Times New Roman" w:hAnsi="Times New Roman" w:cs="Times New Roman"/>
            <w:szCs w:val="21"/>
          </w:rPr>
          <w:t xml:space="preserve">The ChatGPT prompt </w:t>
        </w:r>
      </w:ins>
      <w:ins w:id="800" w:author="yangjian" w:date="2023-03-29T21:20:00Z">
        <w:r w:rsidR="0088144F">
          <w:rPr>
            <w:rFonts w:ascii="Times New Roman" w:hAnsi="Times New Roman" w:cs="Times New Roman"/>
            <w:szCs w:val="21"/>
          </w:rPr>
          <w:t>was</w:t>
        </w:r>
      </w:ins>
      <w:ins w:id="801" w:author="yangjian" w:date="2023-03-29T21:19:00Z">
        <w:r w:rsidR="0088144F" w:rsidRPr="0088144F">
          <w:rPr>
            <w:rFonts w:ascii="Times New Roman" w:hAnsi="Times New Roman" w:cs="Times New Roman"/>
            <w:szCs w:val="21"/>
          </w:rPr>
          <w:t xml:space="preserve"> designed as </w:t>
        </w:r>
      </w:ins>
      <w:ins w:id="802" w:author="yangjian" w:date="2023-03-31T21:18:00Z">
        <w:r w:rsidR="00723F47">
          <w:rPr>
            <w:rFonts w:ascii="Times New Roman" w:hAnsi="Times New Roman" w:cs="Times New Roman"/>
            <w:szCs w:val="21"/>
          </w:rPr>
          <w:t>“</w:t>
        </w:r>
      </w:ins>
      <w:ins w:id="803" w:author="yangjian" w:date="2023-03-29T21:19:00Z">
        <w:r w:rsidR="0088144F" w:rsidRPr="0088144F">
          <w:rPr>
            <w:rFonts w:ascii="Times New Roman" w:hAnsi="Times New Roman" w:cs="Times New Roman"/>
            <w:szCs w:val="21"/>
          </w:rPr>
          <w:t>Please give a ranked list with 10 differential diagnoses (rare diseases only) based on the HPOs provided below</w:t>
        </w:r>
      </w:ins>
      <w:ins w:id="804" w:author="yangjian" w:date="2023-03-31T21:18:00Z">
        <w:r w:rsidR="00723F47">
          <w:rPr>
            <w:rFonts w:ascii="Times New Roman" w:hAnsi="Times New Roman" w:cs="Times New Roman"/>
            <w:szCs w:val="21"/>
          </w:rPr>
          <w:t>”</w:t>
        </w:r>
      </w:ins>
      <w:ins w:id="805" w:author="yangjian" w:date="2023-03-29T21:21:00Z">
        <w:r w:rsidR="0088144F">
          <w:rPr>
            <w:rFonts w:ascii="Times New Roman" w:hAnsi="Times New Roman" w:cs="Times New Roman"/>
            <w:szCs w:val="21"/>
          </w:rPr>
          <w:t>,</w:t>
        </w:r>
        <w:r w:rsidR="0088144F" w:rsidRPr="0088144F">
          <w:t xml:space="preserve"> </w:t>
        </w:r>
      </w:ins>
      <w:ins w:id="806" w:author="yangjian" w:date="2023-03-29T21:34:00Z">
        <w:r w:rsidR="00775814" w:rsidRPr="00775814">
          <w:rPr>
            <w:rFonts w:ascii="Times New Roman" w:hAnsi="Times New Roman" w:cs="Times New Roman"/>
            <w:szCs w:val="21"/>
          </w:rPr>
          <w:t>followed by phenotypes standardized as HPO terms</w:t>
        </w:r>
      </w:ins>
      <w:ins w:id="807" w:author="yangjian" w:date="2023-03-29T21:21:00Z">
        <w:r w:rsidR="0088144F">
          <w:rPr>
            <w:rFonts w:ascii="Times New Roman" w:hAnsi="Times New Roman" w:cs="Times New Roman"/>
            <w:szCs w:val="21"/>
          </w:rPr>
          <w:t xml:space="preserve">. </w:t>
        </w:r>
      </w:ins>
      <w:ins w:id="808" w:author="yangjian" w:date="2023-03-29T21:22:00Z">
        <w:r w:rsidR="0088144F">
          <w:rPr>
            <w:rFonts w:ascii="Times New Roman" w:hAnsi="Times New Roman" w:cs="Times New Roman"/>
            <w:szCs w:val="21"/>
          </w:rPr>
          <w:t>In this benchmark, f</w:t>
        </w:r>
        <w:r w:rsidR="0088144F" w:rsidRPr="0088144F">
          <w:rPr>
            <w:rFonts w:ascii="Times New Roman" w:hAnsi="Times New Roman" w:cs="Times New Roman"/>
            <w:szCs w:val="21"/>
          </w:rPr>
          <w:t>or each patient</w:t>
        </w:r>
        <w:r w:rsidR="00352F2D">
          <w:rPr>
            <w:rFonts w:ascii="Times New Roman" w:hAnsi="Times New Roman" w:cs="Times New Roman"/>
            <w:szCs w:val="21"/>
          </w:rPr>
          <w:t xml:space="preserve">, </w:t>
        </w:r>
      </w:ins>
      <w:ins w:id="809" w:author="yangjian" w:date="2023-03-29T21:27:00Z">
        <w:r w:rsidR="00352F2D" w:rsidRPr="00352F2D">
          <w:rPr>
            <w:rFonts w:ascii="Times New Roman" w:hAnsi="Times New Roman" w:cs="Times New Roman"/>
            <w:szCs w:val="21"/>
          </w:rPr>
          <w:t>all</w:t>
        </w:r>
      </w:ins>
      <w:ins w:id="810" w:author="yangjian" w:date="2023-03-29T21:26:00Z">
        <w:r w:rsidR="00352F2D" w:rsidRPr="00352F2D">
          <w:rPr>
            <w:rFonts w:ascii="Times New Roman" w:hAnsi="Times New Roman" w:cs="Times New Roman"/>
            <w:szCs w:val="21"/>
          </w:rPr>
          <w:t xml:space="preserve"> existing phenotypes were taken as input</w:t>
        </w:r>
        <w:r w:rsidR="00352F2D">
          <w:rPr>
            <w:rFonts w:ascii="Times New Roman" w:hAnsi="Times New Roman" w:cs="Times New Roman"/>
            <w:szCs w:val="21"/>
          </w:rPr>
          <w:t xml:space="preserve">, </w:t>
        </w:r>
        <w:bookmarkStart w:id="811" w:name="_Hlk131017652"/>
        <w:r w:rsidR="00352F2D" w:rsidRPr="00352F2D">
          <w:rPr>
            <w:rFonts w:ascii="Times New Roman" w:hAnsi="Times New Roman" w:cs="Times New Roman"/>
            <w:szCs w:val="21"/>
          </w:rPr>
          <w:t>and the ranking</w:t>
        </w:r>
      </w:ins>
      <w:ins w:id="812" w:author="yangjian" w:date="2023-03-29T21:28:00Z">
        <w:r w:rsidR="00352F2D">
          <w:rPr>
            <w:rFonts w:ascii="Times New Roman" w:hAnsi="Times New Roman" w:cs="Times New Roman"/>
            <w:szCs w:val="21"/>
          </w:rPr>
          <w:t>s</w:t>
        </w:r>
      </w:ins>
      <w:ins w:id="813" w:author="yangjian" w:date="2023-03-29T21:26:00Z">
        <w:r w:rsidR="00352F2D" w:rsidRPr="00352F2D">
          <w:rPr>
            <w:rFonts w:ascii="Times New Roman" w:hAnsi="Times New Roman" w:cs="Times New Roman"/>
            <w:szCs w:val="21"/>
          </w:rPr>
          <w:t xml:space="preserve"> of the target disease in </w:t>
        </w:r>
      </w:ins>
      <w:ins w:id="814" w:author="yangjian" w:date="2023-03-29T21:27:00Z">
        <w:r w:rsidR="00352F2D">
          <w:rPr>
            <w:rFonts w:ascii="Times New Roman" w:hAnsi="Times New Roman" w:cs="Times New Roman"/>
            <w:szCs w:val="21"/>
          </w:rPr>
          <w:t>ranked</w:t>
        </w:r>
      </w:ins>
      <w:ins w:id="815" w:author="yangjian" w:date="2023-03-29T21:26:00Z">
        <w:r w:rsidR="00352F2D" w:rsidRPr="00352F2D">
          <w:rPr>
            <w:rFonts w:ascii="Times New Roman" w:hAnsi="Times New Roman" w:cs="Times New Roman"/>
            <w:szCs w:val="21"/>
          </w:rPr>
          <w:t xml:space="preserve"> </w:t>
        </w:r>
      </w:ins>
      <w:ins w:id="816" w:author="yangjian" w:date="2023-03-30T15:25:00Z">
        <w:r w:rsidR="005646A0">
          <w:rPr>
            <w:rFonts w:ascii="Times New Roman" w:hAnsi="Times New Roman" w:cs="Times New Roman"/>
            <w:szCs w:val="21"/>
          </w:rPr>
          <w:t>DDX</w:t>
        </w:r>
      </w:ins>
      <w:ins w:id="817" w:author="yangjian" w:date="2023-03-29T21:26:00Z">
        <w:r w:rsidR="00352F2D" w:rsidRPr="00352F2D">
          <w:rPr>
            <w:rFonts w:ascii="Times New Roman" w:hAnsi="Times New Roman" w:cs="Times New Roman"/>
            <w:szCs w:val="21"/>
          </w:rPr>
          <w:t xml:space="preserve"> list</w:t>
        </w:r>
      </w:ins>
      <w:ins w:id="818" w:author="yangjian" w:date="2023-03-29T21:29:00Z">
        <w:r w:rsidR="00352F2D">
          <w:rPr>
            <w:rFonts w:ascii="Times New Roman" w:hAnsi="Times New Roman" w:cs="Times New Roman"/>
            <w:szCs w:val="21"/>
          </w:rPr>
          <w:t>s</w:t>
        </w:r>
      </w:ins>
      <w:ins w:id="819" w:author="yangjian" w:date="2023-03-29T21:28:00Z">
        <w:r w:rsidR="00352F2D">
          <w:rPr>
            <w:rFonts w:ascii="Times New Roman" w:hAnsi="Times New Roman" w:cs="Times New Roman"/>
            <w:szCs w:val="21"/>
          </w:rPr>
          <w:t xml:space="preserve"> generated by different </w:t>
        </w:r>
      </w:ins>
      <w:ins w:id="820" w:author="yangjian" w:date="2023-03-29T21:33:00Z">
        <w:r w:rsidR="00775814" w:rsidRPr="00775814">
          <w:rPr>
            <w:rFonts w:ascii="Times New Roman" w:hAnsi="Times New Roman" w:cs="Times New Roman"/>
            <w:szCs w:val="21"/>
          </w:rPr>
          <w:t xml:space="preserve">approaches </w:t>
        </w:r>
      </w:ins>
      <w:ins w:id="821" w:author="yangjian" w:date="2023-03-29T21:29:00Z">
        <w:r w:rsidR="00352F2D">
          <w:rPr>
            <w:rFonts w:ascii="Times New Roman" w:hAnsi="Times New Roman" w:cs="Times New Roman"/>
            <w:szCs w:val="21"/>
          </w:rPr>
          <w:t>were</w:t>
        </w:r>
      </w:ins>
      <w:ins w:id="822" w:author="yangjian" w:date="2023-03-29T21:26:00Z">
        <w:r w:rsidR="00352F2D" w:rsidRPr="00352F2D">
          <w:rPr>
            <w:rFonts w:ascii="Times New Roman" w:hAnsi="Times New Roman" w:cs="Times New Roman"/>
            <w:szCs w:val="21"/>
          </w:rPr>
          <w:t xml:space="preserve"> </w:t>
        </w:r>
      </w:ins>
      <w:ins w:id="823" w:author="yangjian" w:date="2023-03-29T21:30:00Z">
        <w:r w:rsidR="00352F2D" w:rsidRPr="00352F2D">
          <w:rPr>
            <w:rFonts w:ascii="Times New Roman" w:hAnsi="Times New Roman" w:cs="Times New Roman"/>
            <w:szCs w:val="21"/>
          </w:rPr>
          <w:t>manually verified and counted</w:t>
        </w:r>
      </w:ins>
      <w:ins w:id="824" w:author="yangjian" w:date="2023-03-29T21:26:00Z">
        <w:r w:rsidR="00352F2D" w:rsidRPr="00352F2D">
          <w:rPr>
            <w:rFonts w:ascii="Times New Roman" w:hAnsi="Times New Roman" w:cs="Times New Roman"/>
            <w:szCs w:val="21"/>
          </w:rPr>
          <w:t>.</w:t>
        </w:r>
      </w:ins>
      <w:bookmarkEnd w:id="811"/>
      <w:ins w:id="825" w:author="yangjian" w:date="2023-03-30T11:32:00Z">
        <w:r w:rsidR="00A154EC">
          <w:rPr>
            <w:rFonts w:ascii="Times New Roman" w:hAnsi="Times New Roman" w:cs="Times New Roman"/>
            <w:szCs w:val="21"/>
          </w:rPr>
          <w:t xml:space="preserve"> </w:t>
        </w:r>
        <w:r w:rsidR="00A154EC" w:rsidRPr="00A154EC">
          <w:rPr>
            <w:rFonts w:ascii="Times New Roman" w:hAnsi="Times New Roman" w:cs="Times New Roman"/>
            <w:szCs w:val="21"/>
          </w:rPr>
          <w:t xml:space="preserve">A summary of </w:t>
        </w:r>
      </w:ins>
      <w:ins w:id="826" w:author="yangjian" w:date="2023-04-03T16:19:00Z">
        <w:r w:rsidR="00295CD8" w:rsidRPr="00295CD8">
          <w:rPr>
            <w:rFonts w:ascii="Times New Roman" w:hAnsi="Times New Roman" w:cs="Times New Roman"/>
            <w:szCs w:val="21"/>
          </w:rPr>
          <w:t xml:space="preserve">the </w:t>
        </w:r>
      </w:ins>
      <w:ins w:id="827" w:author="yangjian" w:date="2023-03-30T15:26:00Z">
        <w:r w:rsidR="005646A0">
          <w:rPr>
            <w:rFonts w:ascii="Times New Roman" w:hAnsi="Times New Roman" w:cs="Times New Roman"/>
            <w:szCs w:val="21"/>
          </w:rPr>
          <w:t>DDX</w:t>
        </w:r>
      </w:ins>
      <w:ins w:id="828" w:author="yangjian" w:date="2023-03-30T11:33:00Z">
        <w:r w:rsidR="00A154EC" w:rsidRPr="00A154EC">
          <w:rPr>
            <w:rFonts w:ascii="Times New Roman" w:hAnsi="Times New Roman" w:cs="Times New Roman"/>
            <w:szCs w:val="21"/>
          </w:rPr>
          <w:t xml:space="preserve"> results </w:t>
        </w:r>
      </w:ins>
      <w:ins w:id="829" w:author="yangjian" w:date="2023-03-30T11:34:00Z">
        <w:r w:rsidR="00A154EC">
          <w:rPr>
            <w:rFonts w:ascii="Times New Roman" w:hAnsi="Times New Roman" w:cs="Times New Roman"/>
            <w:szCs w:val="21"/>
          </w:rPr>
          <w:t>of</w:t>
        </w:r>
      </w:ins>
      <w:ins w:id="830" w:author="yangjian" w:date="2023-03-30T11:33:00Z">
        <w:r w:rsidR="00A154EC" w:rsidRPr="00A154EC">
          <w:rPr>
            <w:rFonts w:ascii="Times New Roman" w:hAnsi="Times New Roman" w:cs="Times New Roman"/>
            <w:szCs w:val="21"/>
          </w:rPr>
          <w:t xml:space="preserve"> </w:t>
        </w:r>
      </w:ins>
      <w:ins w:id="831" w:author="yangjian" w:date="2023-03-30T11:34:00Z">
        <w:r w:rsidR="00A154EC">
          <w:rPr>
            <w:rFonts w:ascii="Times New Roman" w:hAnsi="Times New Roman" w:cs="Times New Roman"/>
            <w:szCs w:val="21"/>
          </w:rPr>
          <w:t>our</w:t>
        </w:r>
      </w:ins>
      <w:ins w:id="832" w:author="yangjian" w:date="2023-03-30T11:33:00Z">
        <w:r w:rsidR="00A154EC" w:rsidRPr="00A154EC">
          <w:rPr>
            <w:rFonts w:ascii="Times New Roman" w:hAnsi="Times New Roman" w:cs="Times New Roman"/>
            <w:szCs w:val="21"/>
          </w:rPr>
          <w:t xml:space="preserve"> cohort </w:t>
        </w:r>
      </w:ins>
      <w:ins w:id="833" w:author="yangjian" w:date="2023-03-30T11:34:00Z">
        <w:r w:rsidR="00A154EC">
          <w:rPr>
            <w:rFonts w:ascii="Times New Roman" w:hAnsi="Times New Roman" w:cs="Times New Roman"/>
            <w:szCs w:val="21"/>
          </w:rPr>
          <w:t>with</w:t>
        </w:r>
      </w:ins>
      <w:ins w:id="834" w:author="yangjian" w:date="2023-03-30T11:33:00Z">
        <w:r w:rsidR="00A154EC" w:rsidRPr="00A154EC">
          <w:rPr>
            <w:rFonts w:ascii="Times New Roman" w:hAnsi="Times New Roman" w:cs="Times New Roman"/>
            <w:szCs w:val="21"/>
          </w:rPr>
          <w:t xml:space="preserve"> 238 patients</w:t>
        </w:r>
      </w:ins>
      <w:ins w:id="835" w:author="yangjian" w:date="2023-03-30T11:32:00Z">
        <w:r w:rsidR="00A154EC" w:rsidRPr="00A154EC">
          <w:rPr>
            <w:rFonts w:ascii="Times New Roman" w:hAnsi="Times New Roman" w:cs="Times New Roman"/>
            <w:szCs w:val="21"/>
          </w:rPr>
          <w:t xml:space="preserve"> is in Table </w:t>
        </w:r>
      </w:ins>
      <w:ins w:id="836" w:author="yangjian" w:date="2023-03-31T16:16:00Z">
        <w:r w:rsidR="008A4BE4">
          <w:rPr>
            <w:rFonts w:ascii="Times New Roman" w:hAnsi="Times New Roman" w:cs="Times New Roman"/>
            <w:szCs w:val="21"/>
          </w:rPr>
          <w:t>2</w:t>
        </w:r>
      </w:ins>
      <w:ins w:id="837" w:author="yangjian" w:date="2023-03-30T11:32:00Z">
        <w:r w:rsidR="00A154EC" w:rsidRPr="00A154EC">
          <w:rPr>
            <w:rFonts w:ascii="Times New Roman" w:hAnsi="Times New Roman" w:cs="Times New Roman"/>
            <w:szCs w:val="21"/>
          </w:rPr>
          <w:t>.</w:t>
        </w:r>
      </w:ins>
    </w:p>
    <w:p w14:paraId="2D03AD5C" w14:textId="0ADFB9AD" w:rsidR="00994654" w:rsidRDefault="005646A0" w:rsidP="005646A0">
      <w:pPr>
        <w:rPr>
          <w:ins w:id="838" w:author="yangjian" w:date="2023-03-30T16:23:00Z"/>
          <w:rFonts w:ascii="Times New Roman" w:hAnsi="Times New Roman" w:cs="Times New Roman"/>
          <w:szCs w:val="21"/>
        </w:rPr>
      </w:pPr>
      <w:ins w:id="839" w:author="yangjian" w:date="2023-03-30T15:31:00Z">
        <w:r w:rsidRPr="005646A0">
          <w:rPr>
            <w:rFonts w:ascii="Times New Roman" w:hAnsi="Times New Roman" w:cs="Times New Roman"/>
            <w:szCs w:val="21"/>
          </w:rPr>
          <w:t xml:space="preserve">As shown in the comparison of the isolated methods in Table </w:t>
        </w:r>
      </w:ins>
      <w:ins w:id="840" w:author="yangjian" w:date="2023-03-31T16:16:00Z">
        <w:r w:rsidR="008A4BE4">
          <w:rPr>
            <w:rFonts w:ascii="Times New Roman" w:hAnsi="Times New Roman" w:cs="Times New Roman"/>
            <w:szCs w:val="21"/>
          </w:rPr>
          <w:t>2</w:t>
        </w:r>
      </w:ins>
      <w:ins w:id="841" w:author="yangjian" w:date="2023-03-30T15:31:00Z">
        <w:r w:rsidRPr="005646A0">
          <w:rPr>
            <w:rFonts w:ascii="Times New Roman" w:hAnsi="Times New Roman" w:cs="Times New Roman"/>
            <w:szCs w:val="21"/>
          </w:rPr>
          <w:t>, GPT-4 showed promising performance in RD differential diagnosis, outperforming GPT-3.5 comprehensively</w:t>
        </w:r>
      </w:ins>
      <w:ins w:id="842" w:author="yangjian" w:date="2023-03-30T16:52:00Z">
        <w:r w:rsidR="00610499">
          <w:rPr>
            <w:rFonts w:ascii="Times New Roman" w:hAnsi="Times New Roman" w:cs="Times New Roman"/>
            <w:szCs w:val="21"/>
          </w:rPr>
          <w:t xml:space="preserve">. </w:t>
        </w:r>
        <w:r w:rsidR="00610499" w:rsidRPr="00610499">
          <w:rPr>
            <w:rFonts w:ascii="Times New Roman" w:hAnsi="Times New Roman" w:cs="Times New Roman"/>
            <w:szCs w:val="21"/>
          </w:rPr>
          <w:t>For the ability to put the target disease first</w:t>
        </w:r>
        <w:r w:rsidR="00610499">
          <w:rPr>
            <w:rFonts w:ascii="Times New Roman" w:hAnsi="Times New Roman" w:cs="Times New Roman"/>
            <w:szCs w:val="21"/>
          </w:rPr>
          <w:t xml:space="preserve">, </w:t>
        </w:r>
        <w:r w:rsidR="00610499" w:rsidRPr="005646A0">
          <w:rPr>
            <w:rFonts w:ascii="Times New Roman" w:hAnsi="Times New Roman" w:cs="Times New Roman"/>
            <w:szCs w:val="21"/>
          </w:rPr>
          <w:t>GPT-4</w:t>
        </w:r>
      </w:ins>
      <w:ins w:id="843" w:author="yangjian" w:date="2023-03-30T15:31:00Z">
        <w:r w:rsidRPr="005646A0">
          <w:rPr>
            <w:rFonts w:ascii="Times New Roman" w:hAnsi="Times New Roman" w:cs="Times New Roman"/>
            <w:szCs w:val="21"/>
          </w:rPr>
          <w:t xml:space="preserve"> </w:t>
        </w:r>
      </w:ins>
      <w:ins w:id="844" w:author="yangjian" w:date="2023-03-30T16:53:00Z">
        <w:r w:rsidR="00610499">
          <w:rPr>
            <w:rFonts w:ascii="Times New Roman" w:hAnsi="Times New Roman" w:cs="Times New Roman"/>
            <w:szCs w:val="21"/>
          </w:rPr>
          <w:t>was</w:t>
        </w:r>
      </w:ins>
      <w:ins w:id="845" w:author="yangjian" w:date="2023-03-30T15:31:00Z">
        <w:r w:rsidRPr="005646A0">
          <w:rPr>
            <w:rFonts w:ascii="Times New Roman" w:hAnsi="Times New Roman" w:cs="Times New Roman"/>
            <w:szCs w:val="21"/>
          </w:rPr>
          <w:t xml:space="preserve"> better than Phenomizer</w:t>
        </w:r>
      </w:ins>
      <w:ins w:id="846" w:author="yangjian" w:date="2023-03-30T16:53:00Z">
        <w:r w:rsidR="00610499">
          <w:rPr>
            <w:rFonts w:ascii="Times New Roman" w:hAnsi="Times New Roman" w:cs="Times New Roman"/>
            <w:szCs w:val="21"/>
          </w:rPr>
          <w:t xml:space="preserve">, </w:t>
        </w:r>
        <w:r w:rsidR="00610499" w:rsidRPr="00610499">
          <w:rPr>
            <w:rFonts w:ascii="Times New Roman" w:hAnsi="Times New Roman" w:cs="Times New Roman"/>
            <w:szCs w:val="21"/>
          </w:rPr>
          <w:t>comparable</w:t>
        </w:r>
      </w:ins>
      <w:ins w:id="847" w:author="yangjian" w:date="2023-03-30T15:31:00Z">
        <w:r w:rsidRPr="005646A0">
          <w:rPr>
            <w:rFonts w:ascii="Times New Roman" w:hAnsi="Times New Roman" w:cs="Times New Roman"/>
            <w:szCs w:val="21"/>
          </w:rPr>
          <w:t xml:space="preserve"> to BOQA and PhenoPro, but weaker than LIRICAL and our system (which showed the best performance). When the size of the DDX list increased, KB-based methods showed a significant improvement in recall for the target disease and were generally superior to </w:t>
        </w:r>
      </w:ins>
      <w:ins w:id="848" w:author="yangjian" w:date="2023-03-31T15:01:00Z">
        <w:r w:rsidR="00957CF6">
          <w:rPr>
            <w:rFonts w:ascii="Times New Roman" w:hAnsi="Times New Roman" w:cs="Times New Roman"/>
            <w:szCs w:val="21"/>
          </w:rPr>
          <w:t>GPTs</w:t>
        </w:r>
      </w:ins>
      <w:ins w:id="849" w:author="yangjian" w:date="2023-03-30T15:31:00Z">
        <w:r w:rsidRPr="005646A0">
          <w:rPr>
            <w:rFonts w:ascii="Times New Roman" w:hAnsi="Times New Roman" w:cs="Times New Roman"/>
            <w:szCs w:val="21"/>
          </w:rPr>
          <w:t xml:space="preserve"> when the </w:t>
        </w:r>
      </w:ins>
      <w:ins w:id="850" w:author="yangjian" w:date="2023-04-03T16:23:00Z">
        <w:r w:rsidR="004412F4">
          <w:rPr>
            <w:rFonts w:ascii="Times New Roman" w:hAnsi="Times New Roman" w:cs="Times New Roman"/>
            <w:szCs w:val="21"/>
          </w:rPr>
          <w:t xml:space="preserve">DDX </w:t>
        </w:r>
      </w:ins>
      <w:ins w:id="851" w:author="yangjian" w:date="2023-03-30T15:31:00Z">
        <w:r w:rsidRPr="005646A0">
          <w:rPr>
            <w:rFonts w:ascii="Times New Roman" w:hAnsi="Times New Roman" w:cs="Times New Roman"/>
            <w:szCs w:val="21"/>
          </w:rPr>
          <w:t>list size reached 10.</w:t>
        </w:r>
      </w:ins>
      <w:ins w:id="852" w:author="yangjian" w:date="2023-03-30T15:58:00Z">
        <w:r w:rsidR="00994654">
          <w:rPr>
            <w:rFonts w:ascii="Times New Roman" w:hAnsi="Times New Roman" w:cs="Times New Roman"/>
            <w:szCs w:val="21"/>
          </w:rPr>
          <w:t xml:space="preserve"> </w:t>
        </w:r>
      </w:ins>
      <w:ins w:id="853" w:author="yangjian" w:date="2023-03-30T16:48:00Z">
        <w:r w:rsidR="00610499" w:rsidRPr="00610499">
          <w:rPr>
            <w:rFonts w:ascii="Times New Roman" w:hAnsi="Times New Roman" w:cs="Times New Roman"/>
            <w:szCs w:val="21"/>
          </w:rPr>
          <w:t>It is worth noting that GPT sometimes recommends broader concepts for the target disease, e.g., not considering disease subtypes or inheritance modes. If such recommendations are considered, the performance of GPT-4 in ranking the target disease as No.1 is only weaker than that of RDmaster.</w:t>
        </w:r>
      </w:ins>
    </w:p>
    <w:p w14:paraId="6AC92E7B" w14:textId="3A956FCD" w:rsidR="00B86BCA" w:rsidRPr="00B86BCA" w:rsidRDefault="004412F4" w:rsidP="005646A0">
      <w:pPr>
        <w:rPr>
          <w:rFonts w:ascii="Times New Roman" w:hAnsi="Times New Roman" w:cs="Times New Roman"/>
          <w:szCs w:val="21"/>
        </w:rPr>
      </w:pPr>
      <w:ins w:id="854" w:author="yangjian" w:date="2023-04-03T16:28:00Z">
        <w:r w:rsidRPr="004412F4">
          <w:rPr>
            <w:rFonts w:ascii="Times New Roman" w:hAnsi="Times New Roman" w:cs="Times New Roman"/>
            <w:szCs w:val="21"/>
          </w:rPr>
          <w:t>In addition, it is worth noting that</w:t>
        </w:r>
        <w:r>
          <w:rPr>
            <w:rFonts w:ascii="Times New Roman" w:hAnsi="Times New Roman" w:cs="Times New Roman"/>
            <w:szCs w:val="21"/>
          </w:rPr>
          <w:t xml:space="preserve"> </w:t>
        </w:r>
      </w:ins>
      <w:ins w:id="855" w:author="yangjian" w:date="2023-03-30T16:01:00Z">
        <w:r w:rsidR="00994654" w:rsidRPr="00994654">
          <w:rPr>
            <w:rFonts w:ascii="Times New Roman" w:hAnsi="Times New Roman" w:cs="Times New Roman"/>
            <w:szCs w:val="21"/>
          </w:rPr>
          <w:t xml:space="preserve">KB-based tools and </w:t>
        </w:r>
      </w:ins>
      <w:ins w:id="856"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857" w:author="yangjian" w:date="2023-03-30T16:01:00Z">
        <w:r w:rsidR="00994654" w:rsidRPr="00994654">
          <w:rPr>
            <w:rFonts w:ascii="Times New Roman" w:hAnsi="Times New Roman" w:cs="Times New Roman"/>
            <w:szCs w:val="21"/>
          </w:rPr>
          <w:t xml:space="preserve">sometimes exhibit discrepancies when </w:t>
        </w:r>
      </w:ins>
      <w:ins w:id="858" w:author="yangjian" w:date="2023-03-30T16:02:00Z">
        <w:r w:rsidR="00994654" w:rsidRPr="00994654">
          <w:rPr>
            <w:rFonts w:ascii="Times New Roman" w:hAnsi="Times New Roman" w:cs="Times New Roman"/>
            <w:szCs w:val="21"/>
          </w:rPr>
          <w:t>dealing with different diseases</w:t>
        </w:r>
      </w:ins>
      <w:ins w:id="859" w:author="yangjian" w:date="2023-03-30T16:01:00Z">
        <w:r w:rsidR="00994654" w:rsidRPr="00994654">
          <w:rPr>
            <w:rFonts w:ascii="Times New Roman" w:hAnsi="Times New Roman" w:cs="Times New Roman"/>
            <w:szCs w:val="21"/>
          </w:rPr>
          <w:t xml:space="preserve">. Specifically, in some cases, </w:t>
        </w:r>
      </w:ins>
      <w:ins w:id="860" w:author="yangjian" w:date="2023-04-03T16:30:00Z">
        <w:r>
          <w:rPr>
            <w:rFonts w:ascii="Times New Roman" w:hAnsi="Times New Roman" w:cs="Times New Roman"/>
            <w:szCs w:val="21"/>
          </w:rPr>
          <w:t xml:space="preserve">all introduced </w:t>
        </w:r>
      </w:ins>
      <w:ins w:id="861" w:author="yangjian" w:date="2023-03-30T16:01:00Z">
        <w:r w:rsidR="00994654" w:rsidRPr="00994654">
          <w:rPr>
            <w:rFonts w:ascii="Times New Roman" w:hAnsi="Times New Roman" w:cs="Times New Roman"/>
            <w:szCs w:val="21"/>
          </w:rPr>
          <w:t>KB-based tools perform</w:t>
        </w:r>
      </w:ins>
      <w:ins w:id="862" w:author="yangjian" w:date="2023-04-03T16:30:00Z">
        <w:r>
          <w:rPr>
            <w:rFonts w:ascii="Times New Roman" w:hAnsi="Times New Roman" w:cs="Times New Roman"/>
            <w:szCs w:val="21"/>
          </w:rPr>
          <w:t>ed</w:t>
        </w:r>
      </w:ins>
      <w:ins w:id="863" w:author="yangjian" w:date="2023-03-30T16:01:00Z">
        <w:r w:rsidR="00994654" w:rsidRPr="00994654">
          <w:rPr>
            <w:rFonts w:ascii="Times New Roman" w:hAnsi="Times New Roman" w:cs="Times New Roman"/>
            <w:szCs w:val="21"/>
          </w:rPr>
          <w:t xml:space="preserve"> poorly while </w:t>
        </w:r>
      </w:ins>
      <w:ins w:id="864"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865" w:author="yangjian" w:date="2023-03-30T16:01:00Z">
        <w:r w:rsidR="00994654" w:rsidRPr="00994654">
          <w:rPr>
            <w:rFonts w:ascii="Times New Roman" w:hAnsi="Times New Roman" w:cs="Times New Roman"/>
            <w:szCs w:val="21"/>
          </w:rPr>
          <w:t>perform</w:t>
        </w:r>
      </w:ins>
      <w:ins w:id="866" w:author="yangjian" w:date="2023-04-03T16:30:00Z">
        <w:r>
          <w:rPr>
            <w:rFonts w:ascii="Times New Roman" w:hAnsi="Times New Roman" w:cs="Times New Roman"/>
            <w:szCs w:val="21"/>
          </w:rPr>
          <w:t>ed</w:t>
        </w:r>
      </w:ins>
      <w:ins w:id="867" w:author="yangjian" w:date="2023-03-30T16:01:00Z">
        <w:r w:rsidR="00994654" w:rsidRPr="00994654">
          <w:rPr>
            <w:rFonts w:ascii="Times New Roman" w:hAnsi="Times New Roman" w:cs="Times New Roman"/>
            <w:szCs w:val="21"/>
          </w:rPr>
          <w:t xml:space="preserve"> well, and there are also cases where KB-based tools perform</w:t>
        </w:r>
      </w:ins>
      <w:ins w:id="868" w:author="yangjian" w:date="2023-04-03T16:30:00Z">
        <w:r>
          <w:rPr>
            <w:rFonts w:ascii="Times New Roman" w:hAnsi="Times New Roman" w:cs="Times New Roman"/>
            <w:szCs w:val="21"/>
          </w:rPr>
          <w:t>ed</w:t>
        </w:r>
      </w:ins>
      <w:ins w:id="869" w:author="yangjian" w:date="2023-03-30T16:01:00Z">
        <w:r w:rsidR="00994654" w:rsidRPr="00994654">
          <w:rPr>
            <w:rFonts w:ascii="Times New Roman" w:hAnsi="Times New Roman" w:cs="Times New Roman"/>
            <w:szCs w:val="21"/>
          </w:rPr>
          <w:t xml:space="preserve"> well while </w:t>
        </w:r>
      </w:ins>
      <w:ins w:id="870" w:author="yangjian" w:date="2023-03-31T15:01:00Z">
        <w:r w:rsidR="00957CF6">
          <w:rPr>
            <w:rFonts w:ascii="Times New Roman" w:hAnsi="Times New Roman" w:cs="Times New Roman"/>
            <w:szCs w:val="21"/>
          </w:rPr>
          <w:t>GPTs</w:t>
        </w:r>
        <w:r w:rsidR="00957CF6" w:rsidRPr="005646A0">
          <w:rPr>
            <w:rFonts w:ascii="Times New Roman" w:hAnsi="Times New Roman" w:cs="Times New Roman"/>
            <w:szCs w:val="21"/>
          </w:rPr>
          <w:t xml:space="preserve"> </w:t>
        </w:r>
      </w:ins>
      <w:ins w:id="871" w:author="yangjian" w:date="2023-03-30T16:01:00Z">
        <w:r w:rsidR="00994654" w:rsidRPr="00994654">
          <w:rPr>
            <w:rFonts w:ascii="Times New Roman" w:hAnsi="Times New Roman" w:cs="Times New Roman"/>
            <w:szCs w:val="21"/>
          </w:rPr>
          <w:t>fail to diagnose. We provide detailed testing results in the supplementary materials</w:t>
        </w:r>
      </w:ins>
      <w:ins w:id="872" w:author="yangjian" w:date="2023-04-01T16:20:00Z">
        <w:r w:rsidR="004C5526">
          <w:rPr>
            <w:rFonts w:ascii="Times New Roman" w:hAnsi="Times New Roman" w:cs="Times New Roman"/>
            <w:szCs w:val="21"/>
          </w:rPr>
          <w:t xml:space="preserve"> </w:t>
        </w:r>
        <w:r w:rsidR="004C5526">
          <w:rPr>
            <w:rFonts w:ascii="Times New Roman" w:hAnsi="Times New Roman" w:cs="Times New Roman"/>
          </w:rPr>
          <w:t>(</w:t>
        </w:r>
        <w:r w:rsidR="004C5526" w:rsidRPr="006F134E">
          <w:rPr>
            <w:rFonts w:ascii="Times New Roman" w:hAnsi="Times New Roman" w:cs="Times New Roman"/>
            <w:szCs w:val="21"/>
          </w:rPr>
          <w:t>Supplementary Note</w:t>
        </w:r>
        <w:r w:rsidR="004C5526">
          <w:rPr>
            <w:rFonts w:ascii="Times New Roman" w:hAnsi="Times New Roman" w:cs="Times New Roman"/>
            <w:szCs w:val="21"/>
          </w:rPr>
          <w:t xml:space="preserve"> </w:t>
        </w:r>
      </w:ins>
      <w:ins w:id="873" w:author="yangjian" w:date="2023-04-01T16:21:00Z">
        <w:r w:rsidR="004C5526">
          <w:rPr>
            <w:rFonts w:ascii="Times New Roman" w:hAnsi="Times New Roman" w:cs="Times New Roman"/>
            <w:szCs w:val="21"/>
          </w:rPr>
          <w:t>5</w:t>
        </w:r>
      </w:ins>
      <w:ins w:id="874" w:author="yangjian" w:date="2023-04-01T16:20:00Z">
        <w:r w:rsidR="004C5526">
          <w:rPr>
            <w:rFonts w:ascii="Times New Roman" w:hAnsi="Times New Roman" w:cs="Times New Roman"/>
          </w:rPr>
          <w:t>)</w:t>
        </w:r>
      </w:ins>
      <w:ins w:id="875" w:author="yangjian" w:date="2023-03-30T16:01:00Z">
        <w:r w:rsidR="00994654" w:rsidRPr="00994654">
          <w:rPr>
            <w:rFonts w:ascii="Times New Roman" w:hAnsi="Times New Roman" w:cs="Times New Roman"/>
            <w:szCs w:val="21"/>
          </w:rPr>
          <w:t>.</w:t>
        </w:r>
      </w:ins>
      <w:ins w:id="876" w:author="yangjian" w:date="2023-03-30T16:10:00Z">
        <w:r w:rsidR="00994654">
          <w:rPr>
            <w:rFonts w:ascii="Times New Roman" w:hAnsi="Times New Roman" w:cs="Times New Roman"/>
            <w:szCs w:val="21"/>
          </w:rPr>
          <w:t xml:space="preserve"> </w:t>
        </w:r>
        <w:r w:rsidR="00994654" w:rsidRPr="00994654">
          <w:rPr>
            <w:rFonts w:ascii="Times New Roman" w:hAnsi="Times New Roman" w:cs="Times New Roman"/>
            <w:szCs w:val="21"/>
          </w:rPr>
          <w:t xml:space="preserve">To reflect this difference, we </w:t>
        </w:r>
      </w:ins>
      <w:ins w:id="877" w:author="yangjian" w:date="2023-03-30T17:02:00Z">
        <w:r w:rsidR="009E5D7B" w:rsidRPr="009E5D7B">
          <w:rPr>
            <w:rFonts w:ascii="Times New Roman" w:hAnsi="Times New Roman" w:cs="Times New Roman"/>
            <w:szCs w:val="21"/>
          </w:rPr>
          <w:t xml:space="preserve">calculated </w:t>
        </w:r>
      </w:ins>
      <w:ins w:id="878" w:author="yangjian" w:date="2023-03-30T16:10:00Z">
        <w:r w:rsidR="00994654" w:rsidRPr="00994654">
          <w:rPr>
            <w:rFonts w:ascii="Times New Roman" w:hAnsi="Times New Roman" w:cs="Times New Roman"/>
            <w:szCs w:val="21"/>
          </w:rPr>
          <w:t xml:space="preserve">the joint diagnostic performance of RDmaster and other methods and directly took the better diagnostic result of the two methods, as shown in the joint approaches in Table </w:t>
        </w:r>
      </w:ins>
      <w:ins w:id="879" w:author="yangjian" w:date="2023-03-31T16:16:00Z">
        <w:r w:rsidR="008A4BE4">
          <w:rPr>
            <w:rFonts w:ascii="Times New Roman" w:hAnsi="Times New Roman" w:cs="Times New Roman"/>
            <w:szCs w:val="21"/>
          </w:rPr>
          <w:t>2</w:t>
        </w:r>
      </w:ins>
      <w:ins w:id="880" w:author="yangjian" w:date="2023-03-30T16:10:00Z">
        <w:r w:rsidR="00994654">
          <w:rPr>
            <w:rFonts w:ascii="Times New Roman" w:hAnsi="Times New Roman" w:cs="Times New Roman"/>
            <w:szCs w:val="21"/>
          </w:rPr>
          <w:t xml:space="preserve">. </w:t>
        </w:r>
      </w:ins>
      <w:ins w:id="881" w:author="yangjian" w:date="2023-04-03T16:32:00Z">
        <w:r>
          <w:rPr>
            <w:rFonts w:ascii="Times New Roman" w:hAnsi="Times New Roman" w:cs="Times New Roman"/>
            <w:szCs w:val="21"/>
          </w:rPr>
          <w:t>R</w:t>
        </w:r>
      </w:ins>
      <w:ins w:id="882" w:author="yangjian" w:date="2023-03-30T16:26:00Z">
        <w:r w:rsidR="00994654" w:rsidRPr="00994654">
          <w:rPr>
            <w:rFonts w:ascii="Times New Roman" w:hAnsi="Times New Roman" w:cs="Times New Roman"/>
            <w:szCs w:val="21"/>
          </w:rPr>
          <w:t xml:space="preserve">esults showed that although the standalone diagnostic performance of GPT4 is mediocre, its combination with RDmaster yields significantly better results than the combination of other KB-based tools with RDmaster, suggesting a </w:t>
        </w:r>
      </w:ins>
      <w:ins w:id="883" w:author="yangjian" w:date="2023-03-30T16:27:00Z">
        <w:r w:rsidR="00994654">
          <w:rPr>
            <w:rFonts w:ascii="Times New Roman" w:hAnsi="Times New Roman" w:cs="Times New Roman"/>
            <w:szCs w:val="21"/>
          </w:rPr>
          <w:t>potential</w:t>
        </w:r>
      </w:ins>
      <w:ins w:id="884" w:author="yangjian" w:date="2023-03-30T16:26:00Z">
        <w:r w:rsidR="00994654" w:rsidRPr="00994654">
          <w:rPr>
            <w:rFonts w:ascii="Times New Roman" w:hAnsi="Times New Roman" w:cs="Times New Roman"/>
            <w:szCs w:val="21"/>
          </w:rPr>
          <w:t xml:space="preserve"> complementary diagnostic advantage </w:t>
        </w:r>
      </w:ins>
      <w:ins w:id="885" w:author="yangjian" w:date="2023-03-30T16:27:00Z">
        <w:r w:rsidR="00994654" w:rsidRPr="00994654">
          <w:rPr>
            <w:rFonts w:ascii="Times New Roman" w:hAnsi="Times New Roman" w:cs="Times New Roman"/>
            <w:szCs w:val="21"/>
          </w:rPr>
          <w:t xml:space="preserve">between KB-based methods and </w:t>
        </w:r>
      </w:ins>
      <w:ins w:id="886" w:author="yangjian" w:date="2023-03-31T15:01:00Z">
        <w:r w:rsidR="00957CF6">
          <w:rPr>
            <w:rFonts w:ascii="Times New Roman" w:hAnsi="Times New Roman" w:cs="Times New Roman"/>
            <w:szCs w:val="21"/>
          </w:rPr>
          <w:t>GPTs</w:t>
        </w:r>
      </w:ins>
      <w:ins w:id="887" w:author="yangjian" w:date="2023-03-30T16:27:00Z">
        <w:r w:rsidR="00994654" w:rsidRPr="00994654">
          <w:rPr>
            <w:rFonts w:ascii="Times New Roman" w:hAnsi="Times New Roman" w:cs="Times New Roman"/>
            <w:szCs w:val="21"/>
          </w:rPr>
          <w:t>.</w:t>
        </w:r>
      </w:ins>
    </w:p>
    <w:p w14:paraId="7326BF74" w14:textId="369093D8" w:rsidR="009F6C24" w:rsidRDefault="00C451B3" w:rsidP="007E74AF">
      <w:pPr>
        <w:pStyle w:val="1"/>
        <w:spacing w:line="480" w:lineRule="auto"/>
        <w:rPr>
          <w:rFonts w:ascii="Times New Roman" w:hAnsi="Times New Roman" w:cs="Times New Roman"/>
        </w:rPr>
      </w:pPr>
      <w:r>
        <w:rPr>
          <w:rFonts w:ascii="Times New Roman" w:hAnsi="Times New Roman" w:cs="Times New Roman"/>
        </w:rPr>
        <w:t>Discussion</w:t>
      </w:r>
    </w:p>
    <w:p w14:paraId="456147D8" w14:textId="75596863" w:rsidR="00C71734" w:rsidRDefault="00CB637D" w:rsidP="00D50E98">
      <w:pPr>
        <w:rPr>
          <w:rFonts w:ascii="Times New Roman" w:hAnsi="Times New Roman" w:cs="Times New Roman"/>
          <w:szCs w:val="21"/>
        </w:rPr>
      </w:pPr>
      <w:r w:rsidRPr="00CB637D">
        <w:rPr>
          <w:rFonts w:ascii="Times New Roman" w:hAnsi="Times New Roman" w:cs="Times New Roman"/>
          <w:szCs w:val="21"/>
        </w:rPr>
        <w:t xml:space="preserve">A recent scoping review </w:t>
      </w:r>
      <w:del w:id="888" w:author="yangjian" w:date="2023-04-03T20:45:00Z">
        <w:r w:rsidRPr="00CB637D" w:rsidDel="006E6FD3">
          <w:rPr>
            <w:rFonts w:ascii="Times New Roman" w:hAnsi="Times New Roman" w:cs="Times New Roman"/>
            <w:szCs w:val="21"/>
          </w:rPr>
          <w:delText xml:space="preserve">has </w:delText>
        </w:r>
      </w:del>
      <w:r w:rsidRPr="00CB637D">
        <w:rPr>
          <w:rFonts w:ascii="Times New Roman" w:hAnsi="Times New Roman" w:cs="Times New Roman"/>
          <w:szCs w:val="21"/>
        </w:rPr>
        <w:t xml:space="preserve">revealed that most </w:t>
      </w:r>
      <w:del w:id="889" w:author="yangjian" w:date="2023-04-03T16:56:00Z">
        <w:r w:rsidRPr="00CB637D" w:rsidDel="0002105F">
          <w:rPr>
            <w:rFonts w:ascii="Times New Roman" w:hAnsi="Times New Roman" w:cs="Times New Roman"/>
            <w:szCs w:val="21"/>
          </w:rPr>
          <w:delText xml:space="preserve">existing </w:delText>
        </w:r>
      </w:del>
      <w:r w:rsidRPr="00CB637D">
        <w:rPr>
          <w:rFonts w:ascii="Times New Roman" w:hAnsi="Times New Roman" w:cs="Times New Roman"/>
          <w:szCs w:val="21"/>
        </w:rPr>
        <w:t xml:space="preserve">clinical decision support systems (CDSS) for </w:t>
      </w:r>
      <w:r w:rsidR="00825612">
        <w:rPr>
          <w:rFonts w:ascii="Times New Roman" w:hAnsi="Times New Roman" w:cs="Times New Roman"/>
          <w:szCs w:val="21"/>
        </w:rPr>
        <w:t>RDs</w:t>
      </w:r>
      <w:r w:rsidRPr="00CB637D">
        <w:rPr>
          <w:rFonts w:ascii="Times New Roman" w:hAnsi="Times New Roman" w:cs="Times New Roman"/>
          <w:szCs w:val="21"/>
        </w:rPr>
        <w:t xml:space="preserve"> do not involve the execution of DDX</w:t>
      </w:r>
      <w:r w:rsidR="00B75524">
        <w:rPr>
          <w:rFonts w:ascii="Times New Roman" w:hAnsi="Times New Roman" w:cs="Times New Roman"/>
          <w:szCs w:val="21"/>
        </w:rPr>
        <w:t xml:space="preserve"> [</w:t>
      </w:r>
      <w:del w:id="890" w:author="yangjian" w:date="2023-03-30T17:05:00Z">
        <w:r w:rsidR="00D97038" w:rsidDel="00DF6E0F">
          <w:rPr>
            <w:rFonts w:ascii="Times New Roman" w:hAnsi="Times New Roman" w:cs="Times New Roman"/>
            <w:szCs w:val="21"/>
          </w:rPr>
          <w:delText>34</w:delText>
        </w:r>
      </w:del>
      <w:ins w:id="891" w:author="yangjian" w:date="2023-03-31T10:12:00Z">
        <w:r w:rsidR="00B91555">
          <w:rPr>
            <w:rFonts w:ascii="Times New Roman" w:hAnsi="Times New Roman" w:cs="Times New Roman"/>
            <w:szCs w:val="21"/>
          </w:rPr>
          <w:t>42</w:t>
        </w:r>
      </w:ins>
      <w:r w:rsidR="00B75524">
        <w:rPr>
          <w:rFonts w:ascii="Times New Roman" w:hAnsi="Times New Roman" w:cs="Times New Roman"/>
          <w:szCs w:val="21"/>
        </w:rPr>
        <w:t>]</w:t>
      </w:r>
      <w:r w:rsidRPr="00CB637D">
        <w:rPr>
          <w:rFonts w:ascii="Times New Roman" w:hAnsi="Times New Roman" w:cs="Times New Roman"/>
          <w:szCs w:val="21"/>
        </w:rPr>
        <w:t xml:space="preserve">. </w:t>
      </w:r>
      <w:ins w:id="892" w:author="yangjian" w:date="2023-04-03T16:57:00Z">
        <w:r w:rsidR="00445AE2" w:rsidRPr="00445AE2">
          <w:rPr>
            <w:rFonts w:ascii="Times New Roman" w:hAnsi="Times New Roman" w:cs="Times New Roman"/>
            <w:szCs w:val="21"/>
          </w:rPr>
          <w:t xml:space="preserve">To address this gap, we developed RDmaster, a novel </w:t>
        </w:r>
        <w:r w:rsidR="00445AE2" w:rsidRPr="00445AE2">
          <w:rPr>
            <w:rFonts w:ascii="Times New Roman" w:hAnsi="Times New Roman" w:cs="Times New Roman"/>
            <w:szCs w:val="21"/>
          </w:rPr>
          <w:lastRenderedPageBreak/>
          <w:t xml:space="preserve">phenotype-oriented Q&amp;A dialogue system </w:t>
        </w:r>
      </w:ins>
      <w:ins w:id="893" w:author="yangjian" w:date="2023-04-03T20:42:00Z">
        <w:r w:rsidR="002149D2" w:rsidRPr="002149D2">
          <w:rPr>
            <w:rFonts w:ascii="Times New Roman" w:hAnsi="Times New Roman" w:cs="Times New Roman"/>
            <w:szCs w:val="21"/>
          </w:rPr>
          <w:t>to assist in the DDX of RDs</w:t>
        </w:r>
      </w:ins>
      <w:ins w:id="894" w:author="yangjian" w:date="2023-04-03T16:57:00Z">
        <w:r w:rsidR="00445AE2" w:rsidRPr="00445AE2">
          <w:rPr>
            <w:rFonts w:ascii="Times New Roman" w:hAnsi="Times New Roman" w:cs="Times New Roman"/>
            <w:szCs w:val="21"/>
          </w:rPr>
          <w:t>.</w:t>
        </w:r>
      </w:ins>
      <w:del w:id="895" w:author="yangjian" w:date="2023-04-03T16:57:00Z">
        <w:r w:rsidR="009D0A54" w:rsidRPr="009D0A54" w:rsidDel="00445AE2">
          <w:rPr>
            <w:rFonts w:ascii="Times New Roman" w:hAnsi="Times New Roman" w:cs="Times New Roman"/>
            <w:szCs w:val="21"/>
          </w:rPr>
          <w:delText xml:space="preserve">Taking inspiration from the growing popularity of </w:delText>
        </w:r>
        <w:r w:rsidR="009D0A54" w:rsidDel="00445AE2">
          <w:rPr>
            <w:rFonts w:ascii="Times New Roman" w:hAnsi="Times New Roman" w:cs="Times New Roman"/>
            <w:szCs w:val="21"/>
          </w:rPr>
          <w:delText xml:space="preserve">clinical </w:delText>
        </w:r>
        <w:r w:rsidR="009D0A54" w:rsidRPr="009D0A54" w:rsidDel="00445AE2">
          <w:rPr>
            <w:rFonts w:ascii="Times New Roman" w:hAnsi="Times New Roman" w:cs="Times New Roman"/>
            <w:szCs w:val="21"/>
          </w:rPr>
          <w:delText>dialogue systems</w:delText>
        </w:r>
        <w:r w:rsidR="009D0A54" w:rsidRPr="00CB637D" w:rsidDel="00445AE2">
          <w:rPr>
            <w:rFonts w:ascii="Times New Roman" w:hAnsi="Times New Roman" w:cs="Times New Roman"/>
            <w:szCs w:val="21"/>
          </w:rPr>
          <w:delText>, we propose</w:delText>
        </w:r>
        <w:r w:rsidR="009D0A54" w:rsidDel="00445AE2">
          <w:rPr>
            <w:rFonts w:ascii="Times New Roman" w:hAnsi="Times New Roman" w:cs="Times New Roman"/>
            <w:szCs w:val="21"/>
          </w:rPr>
          <w:delText>d and implemented</w:delText>
        </w:r>
        <w:r w:rsidR="009D0A54" w:rsidRPr="00CB637D" w:rsidDel="00445AE2">
          <w:rPr>
            <w:rFonts w:ascii="Times New Roman" w:hAnsi="Times New Roman" w:cs="Times New Roman"/>
            <w:szCs w:val="21"/>
          </w:rPr>
          <w:delText xml:space="preserve"> a novel phenotype-oriented Q&amp;A dialogue system </w:delText>
        </w:r>
        <w:r w:rsidR="00366E42" w:rsidDel="00445AE2">
          <w:rPr>
            <w:rFonts w:ascii="Times New Roman" w:hAnsi="Times New Roman" w:cs="Times New Roman" w:hint="eastAsia"/>
            <w:szCs w:val="21"/>
          </w:rPr>
          <w:delText>assisting</w:delText>
        </w:r>
        <w:r w:rsidR="00366E42" w:rsidDel="00445AE2">
          <w:rPr>
            <w:rFonts w:ascii="Times New Roman" w:hAnsi="Times New Roman" w:cs="Times New Roman"/>
            <w:szCs w:val="21"/>
          </w:rPr>
          <w:delText xml:space="preserve"> </w:delText>
        </w:r>
        <w:r w:rsidR="009D0A54" w:rsidRPr="00CB637D" w:rsidDel="00445AE2">
          <w:rPr>
            <w:rFonts w:ascii="Times New Roman" w:hAnsi="Times New Roman" w:cs="Times New Roman"/>
            <w:szCs w:val="21"/>
          </w:rPr>
          <w:delText xml:space="preserve">the </w:delText>
        </w:r>
        <w:r w:rsidR="003E6B64" w:rsidDel="00445AE2">
          <w:rPr>
            <w:rFonts w:ascii="Times New Roman" w:hAnsi="Times New Roman" w:cs="Times New Roman"/>
            <w:szCs w:val="21"/>
          </w:rPr>
          <w:delText>DDX</w:delText>
        </w:r>
        <w:r w:rsidR="009D0A54" w:rsidRPr="00CB637D" w:rsidDel="00445AE2">
          <w:rPr>
            <w:rFonts w:ascii="Times New Roman" w:hAnsi="Times New Roman" w:cs="Times New Roman"/>
            <w:szCs w:val="21"/>
          </w:rPr>
          <w:delText xml:space="preserve"> of </w:delText>
        </w:r>
        <w:r w:rsidR="003E6B64" w:rsidDel="00445AE2">
          <w:rPr>
            <w:rFonts w:ascii="Times New Roman" w:hAnsi="Times New Roman" w:cs="Times New Roman"/>
            <w:szCs w:val="21"/>
          </w:rPr>
          <w:delText>RDs</w:delText>
        </w:r>
        <w:r w:rsidR="009D0A54" w:rsidRPr="00CB637D" w:rsidDel="00445AE2">
          <w:rPr>
            <w:rFonts w:ascii="Times New Roman" w:hAnsi="Times New Roman" w:cs="Times New Roman"/>
            <w:szCs w:val="21"/>
          </w:rPr>
          <w:delText>, referred to as RDmaster.</w:delText>
        </w:r>
      </w:del>
      <w:r w:rsidR="009D0A54" w:rsidRPr="00CB637D">
        <w:rPr>
          <w:rFonts w:ascii="Times New Roman" w:hAnsi="Times New Roman" w:cs="Times New Roman"/>
          <w:szCs w:val="21"/>
        </w:rPr>
        <w:t xml:space="preserve"> </w:t>
      </w:r>
      <w:ins w:id="896" w:author="yangjian" w:date="2023-04-03T20:21:00Z">
        <w:r w:rsidR="00547162" w:rsidRPr="00547162">
          <w:rPr>
            <w:rFonts w:ascii="Times New Roman" w:hAnsi="Times New Roman" w:cs="Times New Roman"/>
            <w:szCs w:val="21"/>
          </w:rPr>
          <w:t>RDmaster engages in human-computer interaction to collect additional crucial symptoms beyond the initial clinician report, differentiate</w:t>
        </w:r>
      </w:ins>
      <w:ins w:id="897" w:author="yangjian" w:date="2023-04-03T20:43:00Z">
        <w:r w:rsidR="002149D2">
          <w:rPr>
            <w:rFonts w:ascii="Times New Roman" w:hAnsi="Times New Roman" w:cs="Times New Roman"/>
            <w:szCs w:val="21"/>
          </w:rPr>
          <w:t xml:space="preserve"> </w:t>
        </w:r>
        <w:r w:rsidR="002149D2" w:rsidRPr="002149D2">
          <w:rPr>
            <w:rFonts w:ascii="Times New Roman" w:hAnsi="Times New Roman" w:cs="Times New Roman"/>
            <w:szCs w:val="21"/>
          </w:rPr>
          <w:t>between</w:t>
        </w:r>
      </w:ins>
      <w:ins w:id="898" w:author="yangjian" w:date="2023-04-03T20:21:00Z">
        <w:r w:rsidR="00547162" w:rsidRPr="00547162">
          <w:rPr>
            <w:rFonts w:ascii="Times New Roman" w:hAnsi="Times New Roman" w:cs="Times New Roman"/>
            <w:szCs w:val="21"/>
          </w:rPr>
          <w:t xml:space="preserve"> potentially multiple competing diagnoses, and </w:t>
        </w:r>
      </w:ins>
      <w:ins w:id="899" w:author="yangjian" w:date="2023-04-03T20:43:00Z">
        <w:r w:rsidR="002149D2" w:rsidRPr="00547162">
          <w:rPr>
            <w:rFonts w:ascii="Times New Roman" w:hAnsi="Times New Roman" w:cs="Times New Roman"/>
            <w:szCs w:val="21"/>
          </w:rPr>
          <w:t xml:space="preserve">ultimately </w:t>
        </w:r>
      </w:ins>
      <w:ins w:id="900" w:author="yangjian" w:date="2023-04-03T20:21:00Z">
        <w:r w:rsidR="00547162" w:rsidRPr="00547162">
          <w:rPr>
            <w:rFonts w:ascii="Times New Roman" w:hAnsi="Times New Roman" w:cs="Times New Roman"/>
            <w:szCs w:val="21"/>
          </w:rPr>
          <w:t>improve diagnostic accuracy.</w:t>
        </w:r>
      </w:ins>
      <w:del w:id="901" w:author="yangjian" w:date="2023-04-03T20:21:00Z">
        <w:r w:rsidRPr="00CB637D" w:rsidDel="00547162">
          <w:rPr>
            <w:rFonts w:ascii="Times New Roman" w:hAnsi="Times New Roman" w:cs="Times New Roman"/>
            <w:szCs w:val="21"/>
          </w:rPr>
          <w:delText>Our system is designed to collect additional crucial symptoms beyond the patient's initial medical record through human-computer interaction, differentiate between potentially multiple competing diagnoses, and ultimately identify target diseases and causative genes more accurately.</w:delText>
        </w:r>
      </w:del>
      <w:r w:rsidRPr="00CB637D">
        <w:rPr>
          <w:rFonts w:ascii="Times New Roman" w:hAnsi="Times New Roman" w:cs="Times New Roman"/>
          <w:szCs w:val="21"/>
        </w:rPr>
        <w:t xml:space="preserve"> </w:t>
      </w:r>
      <w:del w:id="902" w:author="yangjian" w:date="2023-04-03T20:21:00Z">
        <w:r w:rsidRPr="00CB637D" w:rsidDel="00174F5D">
          <w:rPr>
            <w:rFonts w:ascii="Times New Roman" w:hAnsi="Times New Roman" w:cs="Times New Roman"/>
            <w:szCs w:val="21"/>
          </w:rPr>
          <w:delText>Our system</w:delText>
        </w:r>
      </w:del>
      <w:ins w:id="903" w:author="yangjian" w:date="2023-04-03T20:21:00Z">
        <w:r w:rsidR="00174F5D">
          <w:rPr>
            <w:rFonts w:ascii="Times New Roman" w:hAnsi="Times New Roman" w:cs="Times New Roman"/>
            <w:szCs w:val="21"/>
          </w:rPr>
          <w:t>RDmaster</w:t>
        </w:r>
      </w:ins>
      <w:r w:rsidRPr="00CB637D">
        <w:rPr>
          <w:rFonts w:ascii="Times New Roman" w:hAnsi="Times New Roman" w:cs="Times New Roman"/>
          <w:szCs w:val="21"/>
        </w:rPr>
        <w:t xml:space="preserve"> has </w:t>
      </w:r>
      <w:del w:id="904" w:author="yangjian" w:date="2023-04-03T20:28:00Z">
        <w:r w:rsidR="0004754D" w:rsidDel="00174F5D">
          <w:rPr>
            <w:rFonts w:ascii="Times New Roman" w:hAnsi="Times New Roman" w:cs="Times New Roman" w:hint="eastAsia"/>
            <w:szCs w:val="21"/>
          </w:rPr>
          <w:delText>four</w:delText>
        </w:r>
        <w:r w:rsidR="0004754D" w:rsidDel="00174F5D">
          <w:rPr>
            <w:rFonts w:ascii="Times New Roman" w:hAnsi="Times New Roman" w:cs="Times New Roman"/>
            <w:szCs w:val="21"/>
          </w:rPr>
          <w:delText xml:space="preserve"> </w:delText>
        </w:r>
      </w:del>
      <w:ins w:id="905" w:author="yangjian" w:date="2023-04-03T20:28:00Z">
        <w:r w:rsidR="00174F5D">
          <w:rPr>
            <w:rFonts w:ascii="Times New Roman" w:hAnsi="Times New Roman" w:cs="Times New Roman"/>
            <w:szCs w:val="21"/>
          </w:rPr>
          <w:t xml:space="preserve">several </w:t>
        </w:r>
      </w:ins>
      <w:r w:rsidRPr="00CB637D">
        <w:rPr>
          <w:rFonts w:ascii="Times New Roman" w:hAnsi="Times New Roman" w:cs="Times New Roman"/>
          <w:szCs w:val="21"/>
        </w:rPr>
        <w:t>core advantages: (</w:t>
      </w:r>
      <w:ins w:id="906" w:author="yangjian" w:date="2023-04-03T20:29:00Z">
        <w:r w:rsidR="00174F5D">
          <w:rPr>
            <w:rFonts w:ascii="Times New Roman" w:hAnsi="Times New Roman" w:cs="Times New Roman"/>
            <w:szCs w:val="21"/>
          </w:rPr>
          <w:t>i</w:t>
        </w:r>
      </w:ins>
      <w:del w:id="907" w:author="yangjian" w:date="2023-04-03T20:29:00Z">
        <w:r w:rsidRPr="00CB637D" w:rsidDel="00174F5D">
          <w:rPr>
            <w:rFonts w:ascii="Times New Roman" w:hAnsi="Times New Roman" w:cs="Times New Roman"/>
            <w:szCs w:val="21"/>
          </w:rPr>
          <w:delText>1</w:delText>
        </w:r>
      </w:del>
      <w:r w:rsidRPr="00CB637D">
        <w:rPr>
          <w:rFonts w:ascii="Times New Roman" w:hAnsi="Times New Roman" w:cs="Times New Roman"/>
          <w:szCs w:val="21"/>
        </w:rPr>
        <w:t xml:space="preserve">) </w:t>
      </w:r>
      <w:del w:id="908" w:author="yangjian" w:date="2023-04-03T20:33:00Z">
        <w:r w:rsidRPr="00CB637D" w:rsidDel="004D171B">
          <w:rPr>
            <w:rFonts w:ascii="Times New Roman" w:hAnsi="Times New Roman" w:cs="Times New Roman"/>
            <w:szCs w:val="21"/>
          </w:rPr>
          <w:delText xml:space="preserve">the application of </w:delText>
        </w:r>
      </w:del>
      <w:r w:rsidRPr="00CB637D">
        <w:rPr>
          <w:rFonts w:ascii="Times New Roman" w:hAnsi="Times New Roman" w:cs="Times New Roman"/>
          <w:szCs w:val="21"/>
        </w:rPr>
        <w:t>an efficient and interpretable</w:t>
      </w:r>
      <w:ins w:id="909" w:author="yangjian" w:date="2023-04-03T20:21:00Z">
        <w:r w:rsidR="00174F5D">
          <w:rPr>
            <w:rFonts w:ascii="Times New Roman" w:hAnsi="Times New Roman" w:cs="Times New Roman"/>
            <w:szCs w:val="21"/>
          </w:rPr>
          <w:t xml:space="preserve"> multi-omic</w:t>
        </w:r>
      </w:ins>
      <w:ins w:id="910" w:author="yangjian" w:date="2023-04-03T20:22:00Z">
        <w:r w:rsidR="00174F5D">
          <w:rPr>
            <w:rFonts w:ascii="Times New Roman" w:hAnsi="Times New Roman" w:cs="Times New Roman"/>
            <w:szCs w:val="21"/>
          </w:rPr>
          <w:t>s</w:t>
        </w:r>
      </w:ins>
      <w:r w:rsidRPr="00CB637D">
        <w:rPr>
          <w:rFonts w:ascii="Times New Roman" w:hAnsi="Times New Roman" w:cs="Times New Roman"/>
          <w:szCs w:val="21"/>
        </w:rPr>
        <w:t xml:space="preserve"> diagnostic approach</w:t>
      </w:r>
      <w:ins w:id="911" w:author="yangjian" w:date="2023-04-03T20:33:00Z">
        <w:r w:rsidR="00A23E8B" w:rsidRPr="00A23E8B">
          <w:rPr>
            <w:rFonts w:ascii="Times New Roman" w:hAnsi="Times New Roman" w:cs="Times New Roman"/>
            <w:szCs w:val="21"/>
          </w:rPr>
          <w:t xml:space="preserve"> that represents the current</w:t>
        </w:r>
      </w:ins>
      <w:del w:id="912" w:author="yangjian" w:date="2023-04-03T20:33:00Z">
        <w:r w:rsidRPr="00CB637D" w:rsidDel="00A23E8B">
          <w:rPr>
            <w:rFonts w:ascii="Times New Roman" w:hAnsi="Times New Roman" w:cs="Times New Roman"/>
            <w:szCs w:val="21"/>
          </w:rPr>
          <w:delText xml:space="preserve">, which is </w:delText>
        </w:r>
        <w:r w:rsidR="00A80617" w:rsidRPr="00A80617" w:rsidDel="00A23E8B">
          <w:rPr>
            <w:rFonts w:ascii="Times New Roman" w:hAnsi="Times New Roman" w:cs="Times New Roman"/>
            <w:szCs w:val="21"/>
          </w:rPr>
          <w:delText>probably</w:delText>
        </w:r>
      </w:del>
      <w:r w:rsidR="00A80617">
        <w:rPr>
          <w:rFonts w:ascii="Times New Roman" w:hAnsi="Times New Roman" w:cs="Times New Roman"/>
          <w:szCs w:val="21"/>
        </w:rPr>
        <w:t xml:space="preserve"> </w:t>
      </w:r>
      <w:r w:rsidRPr="00CB637D">
        <w:rPr>
          <w:rFonts w:ascii="Times New Roman" w:hAnsi="Times New Roman" w:cs="Times New Roman"/>
          <w:szCs w:val="21"/>
        </w:rPr>
        <w:t>state-of-the-art in</w:t>
      </w:r>
      <w:del w:id="913" w:author="yangjian" w:date="2023-04-03T20:33:00Z">
        <w:r w:rsidRPr="00CB637D" w:rsidDel="00A23E8B">
          <w:rPr>
            <w:rFonts w:ascii="Times New Roman" w:hAnsi="Times New Roman" w:cs="Times New Roman"/>
            <w:szCs w:val="21"/>
          </w:rPr>
          <w:delText xml:space="preserve"> the field of</w:delText>
        </w:r>
      </w:del>
      <w:r w:rsidRPr="00CB637D">
        <w:rPr>
          <w:rFonts w:ascii="Times New Roman" w:hAnsi="Times New Roman" w:cs="Times New Roman"/>
          <w:szCs w:val="21"/>
        </w:rPr>
        <w:t xml:space="preserve"> </w:t>
      </w:r>
      <w:r w:rsidR="00B75524">
        <w:rPr>
          <w:rFonts w:ascii="Times New Roman" w:hAnsi="Times New Roman" w:cs="Times New Roman"/>
          <w:szCs w:val="21"/>
        </w:rPr>
        <w:t>RD</w:t>
      </w:r>
      <w:r w:rsidRPr="00CB637D">
        <w:rPr>
          <w:rFonts w:ascii="Times New Roman" w:hAnsi="Times New Roman" w:cs="Times New Roman"/>
          <w:szCs w:val="21"/>
        </w:rPr>
        <w:t xml:space="preserve"> diagnosis; (</w:t>
      </w:r>
      <w:ins w:id="914" w:author="yangjian" w:date="2023-04-03T20:29:00Z">
        <w:r w:rsidR="00174F5D">
          <w:rPr>
            <w:rFonts w:ascii="Times New Roman" w:hAnsi="Times New Roman" w:cs="Times New Roman"/>
            <w:szCs w:val="21"/>
          </w:rPr>
          <w:t>ii</w:t>
        </w:r>
      </w:ins>
      <w:del w:id="915" w:author="yangjian" w:date="2023-04-03T20:29:00Z">
        <w:r w:rsidRPr="00CB637D" w:rsidDel="00174F5D">
          <w:rPr>
            <w:rFonts w:ascii="Times New Roman" w:hAnsi="Times New Roman" w:cs="Times New Roman"/>
            <w:szCs w:val="21"/>
          </w:rPr>
          <w:delText>2</w:delText>
        </w:r>
      </w:del>
      <w:r w:rsidRPr="00CB637D">
        <w:rPr>
          <w:rFonts w:ascii="Times New Roman" w:hAnsi="Times New Roman" w:cs="Times New Roman"/>
          <w:szCs w:val="21"/>
        </w:rPr>
        <w:t xml:space="preserve">) a </w:t>
      </w:r>
      <w:del w:id="916" w:author="yangjian" w:date="2023-04-03T20:34:00Z">
        <w:r w:rsidRPr="00CB637D" w:rsidDel="00A23E8B">
          <w:rPr>
            <w:rFonts w:ascii="Times New Roman" w:hAnsi="Times New Roman" w:cs="Times New Roman"/>
            <w:szCs w:val="21"/>
          </w:rPr>
          <w:delText xml:space="preserve">metric </w:delText>
        </w:r>
      </w:del>
      <w:ins w:id="917" w:author="yangjian" w:date="2023-04-03T20:34:00Z">
        <w:r w:rsidR="00A23E8B">
          <w:rPr>
            <w:rFonts w:ascii="Times New Roman" w:hAnsi="Times New Roman" w:cs="Times New Roman"/>
            <w:szCs w:val="21"/>
          </w:rPr>
          <w:t>method</w:t>
        </w:r>
        <w:r w:rsidR="00A23E8B" w:rsidRPr="00A23E8B">
          <w:t xml:space="preserve"> </w:t>
        </w:r>
        <w:r w:rsidR="00A23E8B" w:rsidRPr="00A23E8B">
          <w:rPr>
            <w:rFonts w:ascii="Times New Roman" w:hAnsi="Times New Roman" w:cs="Times New Roman"/>
            <w:szCs w:val="21"/>
          </w:rPr>
          <w:t>for assessing</w:t>
        </w:r>
      </w:ins>
      <w:del w:id="918" w:author="yangjian" w:date="2023-04-03T20:34:00Z">
        <w:r w:rsidRPr="00CB637D" w:rsidDel="00A23E8B">
          <w:rPr>
            <w:rFonts w:ascii="Times New Roman" w:hAnsi="Times New Roman" w:cs="Times New Roman"/>
            <w:szCs w:val="21"/>
          </w:rPr>
          <w:delText>to measure</w:delText>
        </w:r>
      </w:del>
      <w:r w:rsidRPr="00CB637D">
        <w:rPr>
          <w:rFonts w:ascii="Times New Roman" w:hAnsi="Times New Roman" w:cs="Times New Roman"/>
          <w:szCs w:val="21"/>
        </w:rPr>
        <w:t xml:space="preserve"> the expected benefit of </w:t>
      </w:r>
      <w:del w:id="919" w:author="yangjian" w:date="2023-04-03T20:35:00Z">
        <w:r w:rsidRPr="00CB637D" w:rsidDel="002149D2">
          <w:rPr>
            <w:rFonts w:ascii="Times New Roman" w:hAnsi="Times New Roman" w:cs="Times New Roman"/>
            <w:szCs w:val="21"/>
          </w:rPr>
          <w:delText>inquiring about a specific</w:delText>
        </w:r>
      </w:del>
      <w:ins w:id="920" w:author="yangjian" w:date="2023-04-03T20:35:00Z">
        <w:r w:rsidR="002149D2">
          <w:rPr>
            <w:rFonts w:ascii="Times New Roman" w:hAnsi="Times New Roman" w:cs="Times New Roman"/>
            <w:szCs w:val="21"/>
          </w:rPr>
          <w:t>questioning</w:t>
        </w:r>
      </w:ins>
      <w:r w:rsidRPr="00CB637D">
        <w:rPr>
          <w:rFonts w:ascii="Times New Roman" w:hAnsi="Times New Roman" w:cs="Times New Roman"/>
          <w:szCs w:val="21"/>
        </w:rPr>
        <w:t xml:space="preserve"> phenotype</w:t>
      </w:r>
      <w:ins w:id="921" w:author="yangjian" w:date="2023-04-03T20:35:00Z">
        <w:r w:rsidR="002149D2">
          <w:rPr>
            <w:rFonts w:ascii="Times New Roman" w:hAnsi="Times New Roman" w:cs="Times New Roman"/>
            <w:szCs w:val="21"/>
          </w:rPr>
          <w:t>s</w:t>
        </w:r>
      </w:ins>
      <w:r w:rsidRPr="00CB637D">
        <w:rPr>
          <w:rFonts w:ascii="Times New Roman" w:hAnsi="Times New Roman" w:cs="Times New Roman"/>
          <w:szCs w:val="21"/>
        </w:rPr>
        <w:t xml:space="preserve"> </w:t>
      </w:r>
      <w:ins w:id="922" w:author="yangjian" w:date="2023-04-03T20:35:00Z">
        <w:r w:rsidR="00A23E8B" w:rsidRPr="00A23E8B">
          <w:rPr>
            <w:rFonts w:ascii="Times New Roman" w:hAnsi="Times New Roman" w:cs="Times New Roman"/>
            <w:szCs w:val="21"/>
          </w:rPr>
          <w:t>during real-time diagnosis</w:t>
        </w:r>
      </w:ins>
      <w:del w:id="923" w:author="yangjian" w:date="2023-04-03T20:35:00Z">
        <w:r w:rsidRPr="00CB637D" w:rsidDel="00A23E8B">
          <w:rPr>
            <w:rFonts w:ascii="Times New Roman" w:hAnsi="Times New Roman" w:cs="Times New Roman"/>
            <w:szCs w:val="21"/>
          </w:rPr>
          <w:delText xml:space="preserve">in </w:delText>
        </w:r>
        <w:r w:rsidR="001828BD" w:rsidRPr="001828BD" w:rsidDel="00A23E8B">
          <w:rPr>
            <w:rFonts w:ascii="Times New Roman" w:hAnsi="Times New Roman" w:cs="Times New Roman"/>
            <w:szCs w:val="21"/>
          </w:rPr>
          <w:delText>the</w:delText>
        </w:r>
        <w:r w:rsidR="001828BD" w:rsidDel="00A23E8B">
          <w:rPr>
            <w:rFonts w:ascii="Times New Roman" w:hAnsi="Times New Roman" w:cs="Times New Roman"/>
            <w:szCs w:val="21"/>
          </w:rPr>
          <w:delText xml:space="preserve"> </w:delText>
        </w:r>
        <w:r w:rsidRPr="00CB637D" w:rsidDel="00A23E8B">
          <w:rPr>
            <w:rFonts w:ascii="Times New Roman" w:hAnsi="Times New Roman" w:cs="Times New Roman"/>
            <w:szCs w:val="21"/>
          </w:rPr>
          <w:delText>real-time diagnostic state</w:delText>
        </w:r>
      </w:del>
      <w:r w:rsidRPr="00CB637D">
        <w:rPr>
          <w:rFonts w:ascii="Times New Roman" w:hAnsi="Times New Roman" w:cs="Times New Roman"/>
          <w:szCs w:val="21"/>
        </w:rPr>
        <w:t>; (</w:t>
      </w:r>
      <w:ins w:id="924" w:author="yangjian" w:date="2023-04-03T20:29:00Z">
        <w:r w:rsidR="00174F5D">
          <w:rPr>
            <w:rFonts w:ascii="Times New Roman" w:hAnsi="Times New Roman" w:cs="Times New Roman"/>
            <w:szCs w:val="21"/>
          </w:rPr>
          <w:t>iii</w:t>
        </w:r>
      </w:ins>
      <w:del w:id="925" w:author="yangjian" w:date="2023-04-03T20:29:00Z">
        <w:r w:rsidRPr="00CB637D" w:rsidDel="00174F5D">
          <w:rPr>
            <w:rFonts w:ascii="Times New Roman" w:hAnsi="Times New Roman" w:cs="Times New Roman"/>
            <w:szCs w:val="21"/>
          </w:rPr>
          <w:delText>3</w:delText>
        </w:r>
      </w:del>
      <w:r w:rsidRPr="00CB637D">
        <w:rPr>
          <w:rFonts w:ascii="Times New Roman" w:hAnsi="Times New Roman" w:cs="Times New Roman"/>
          <w:szCs w:val="21"/>
        </w:rPr>
        <w:t>) a well-designed online platform with rich visualization support</w:t>
      </w:r>
      <w:r w:rsidR="0004754D">
        <w:rPr>
          <w:rFonts w:ascii="Times New Roman" w:hAnsi="Times New Roman" w:cs="Times New Roman"/>
          <w:szCs w:val="21"/>
        </w:rPr>
        <w:t>; (</w:t>
      </w:r>
      <w:ins w:id="926" w:author="yangjian" w:date="2023-04-03T20:29:00Z">
        <w:r w:rsidR="00174F5D">
          <w:rPr>
            <w:rFonts w:ascii="Times New Roman" w:hAnsi="Times New Roman" w:cs="Times New Roman"/>
            <w:szCs w:val="21"/>
          </w:rPr>
          <w:t>iv</w:t>
        </w:r>
      </w:ins>
      <w:del w:id="927" w:author="yangjian" w:date="2023-04-03T20:29:00Z">
        <w:r w:rsidR="0004754D" w:rsidDel="00174F5D">
          <w:rPr>
            <w:rFonts w:ascii="Times New Roman" w:hAnsi="Times New Roman" w:cs="Times New Roman"/>
            <w:szCs w:val="21"/>
          </w:rPr>
          <w:delText>4</w:delText>
        </w:r>
      </w:del>
      <w:r w:rsidR="0004754D">
        <w:rPr>
          <w:rFonts w:ascii="Times New Roman" w:hAnsi="Times New Roman" w:cs="Times New Roman"/>
          <w:szCs w:val="21"/>
        </w:rPr>
        <w:t xml:space="preserve">) </w:t>
      </w:r>
      <w:ins w:id="928" w:author="yangjian" w:date="2023-04-03T20:41:00Z">
        <w:r w:rsidR="002149D2">
          <w:rPr>
            <w:rFonts w:ascii="Times New Roman" w:hAnsi="Times New Roman" w:cs="Times New Roman"/>
            <w:szCs w:val="21"/>
          </w:rPr>
          <w:t>e</w:t>
        </w:r>
      </w:ins>
      <w:ins w:id="929" w:author="yangjian" w:date="2023-04-03T20:40:00Z">
        <w:r w:rsidR="002149D2" w:rsidRPr="002149D2">
          <w:rPr>
            <w:rFonts w:ascii="Times New Roman" w:hAnsi="Times New Roman" w:cs="Times New Roman"/>
            <w:szCs w:val="21"/>
          </w:rPr>
          <w:t xml:space="preserve">nriching </w:t>
        </w:r>
      </w:ins>
      <w:ins w:id="930" w:author="yangjian" w:date="2023-04-03T20:44:00Z">
        <w:r w:rsidR="006E6FD3" w:rsidRPr="006E6FD3">
          <w:rPr>
            <w:rFonts w:ascii="Times New Roman" w:hAnsi="Times New Roman" w:cs="Times New Roman"/>
            <w:szCs w:val="21"/>
          </w:rPr>
          <w:t>patient phenotype information</w:t>
        </w:r>
      </w:ins>
      <w:ins w:id="931" w:author="yangjian" w:date="2023-04-03T20:40:00Z">
        <w:r w:rsidR="002149D2" w:rsidRPr="002149D2">
          <w:rPr>
            <w:rFonts w:ascii="Times New Roman" w:hAnsi="Times New Roman" w:cs="Times New Roman"/>
            <w:szCs w:val="21"/>
          </w:rPr>
          <w:t xml:space="preserve"> from the perspective of </w:t>
        </w:r>
      </w:ins>
      <w:ins w:id="932" w:author="yangjian" w:date="2023-04-03T20:41:00Z">
        <w:r w:rsidR="002149D2">
          <w:rPr>
            <w:rFonts w:ascii="Times New Roman" w:hAnsi="Times New Roman" w:cs="Times New Roman"/>
            <w:szCs w:val="21"/>
          </w:rPr>
          <w:t>DDX</w:t>
        </w:r>
      </w:ins>
      <w:ins w:id="933" w:author="yangjian" w:date="2023-04-03T20:40:00Z">
        <w:r w:rsidR="002149D2" w:rsidRPr="002149D2">
          <w:rPr>
            <w:rFonts w:ascii="Times New Roman" w:hAnsi="Times New Roman" w:cs="Times New Roman"/>
            <w:szCs w:val="21"/>
          </w:rPr>
          <w:t xml:space="preserve"> and inspiring</w:t>
        </w:r>
      </w:ins>
      <w:ins w:id="934" w:author="yangjian" w:date="2023-04-03T20:44:00Z">
        <w:r w:rsidR="006E6FD3">
          <w:rPr>
            <w:rFonts w:ascii="Times New Roman" w:hAnsi="Times New Roman" w:cs="Times New Roman"/>
            <w:szCs w:val="21"/>
          </w:rPr>
          <w:t xml:space="preserve"> additional</w:t>
        </w:r>
      </w:ins>
      <w:ins w:id="935" w:author="yangjian" w:date="2023-04-03T20:40:00Z">
        <w:r w:rsidR="002149D2" w:rsidRPr="002149D2">
          <w:rPr>
            <w:rFonts w:ascii="Times New Roman" w:hAnsi="Times New Roman" w:cs="Times New Roman"/>
            <w:szCs w:val="21"/>
          </w:rPr>
          <w:t xml:space="preserve"> clinical testing</w:t>
        </w:r>
      </w:ins>
      <w:del w:id="936" w:author="yangjian" w:date="2023-04-03T20:40:00Z">
        <w:r w:rsidR="0004754D" w:rsidDel="002149D2">
          <w:rPr>
            <w:rFonts w:ascii="Times New Roman" w:hAnsi="Times New Roman" w:cs="Times New Roman"/>
            <w:szCs w:val="21"/>
          </w:rPr>
          <w:delText>an e</w:delText>
        </w:r>
        <w:r w:rsidR="0004754D" w:rsidRPr="0004754D" w:rsidDel="002149D2">
          <w:rPr>
            <w:rFonts w:ascii="Times New Roman" w:hAnsi="Times New Roman" w:cs="Times New Roman"/>
            <w:szCs w:val="21"/>
          </w:rPr>
          <w:delText>nrichment of phenotypic information in patient</w:delText>
        </w:r>
        <w:r w:rsidR="00C13A6B" w:rsidDel="002149D2">
          <w:rPr>
            <w:rFonts w:ascii="Times New Roman" w:hAnsi="Times New Roman" w:cs="Times New Roman"/>
            <w:szCs w:val="21"/>
          </w:rPr>
          <w:delText>’s</w:delText>
        </w:r>
        <w:r w:rsidR="0004754D" w:rsidRPr="0004754D" w:rsidDel="002149D2">
          <w:rPr>
            <w:rFonts w:ascii="Times New Roman" w:hAnsi="Times New Roman" w:cs="Times New Roman"/>
            <w:szCs w:val="21"/>
          </w:rPr>
          <w:delText xml:space="preserve"> </w:delText>
        </w:r>
        <w:r w:rsidR="0004754D" w:rsidDel="002149D2">
          <w:rPr>
            <w:rFonts w:ascii="Times New Roman" w:hAnsi="Times New Roman" w:cs="Times New Roman"/>
            <w:szCs w:val="21"/>
          </w:rPr>
          <w:delText>medical record</w:delText>
        </w:r>
        <w:r w:rsidR="0004754D" w:rsidRPr="0004754D" w:rsidDel="002149D2">
          <w:rPr>
            <w:rFonts w:ascii="Times New Roman" w:hAnsi="Times New Roman" w:cs="Times New Roman"/>
            <w:szCs w:val="21"/>
          </w:rPr>
          <w:delText xml:space="preserve"> from the perspective of </w:delText>
        </w:r>
      </w:del>
      <w:del w:id="937" w:author="yangjian" w:date="2023-04-03T20:36:00Z">
        <w:r w:rsidR="0004754D" w:rsidRPr="0004754D" w:rsidDel="002149D2">
          <w:rPr>
            <w:rFonts w:ascii="Times New Roman" w:hAnsi="Times New Roman" w:cs="Times New Roman"/>
            <w:szCs w:val="21"/>
          </w:rPr>
          <w:delText>differential diagnosis</w:delText>
        </w:r>
      </w:del>
      <w:r w:rsidR="0004754D">
        <w:rPr>
          <w:rFonts w:ascii="Times New Roman" w:hAnsi="Times New Roman" w:cs="Times New Roman"/>
          <w:szCs w:val="21"/>
        </w:rPr>
        <w:t>.</w:t>
      </w:r>
    </w:p>
    <w:p w14:paraId="04BC7E1A" w14:textId="506A5B66" w:rsidR="00CB637D" w:rsidRPr="006E6FD3" w:rsidRDefault="00CF4984" w:rsidP="00D50E98">
      <w:pPr>
        <w:rPr>
          <w:rFonts w:ascii="Times New Roman" w:hAnsi="Times New Roman" w:cs="Times New Roman"/>
          <w:szCs w:val="21"/>
        </w:rPr>
      </w:pPr>
      <w:r w:rsidRPr="006E6FD3">
        <w:rPr>
          <w:rFonts w:ascii="Times New Roman" w:hAnsi="Times New Roman" w:cs="Times New Roman"/>
          <w:szCs w:val="21"/>
        </w:rPr>
        <w:t xml:space="preserve">Two Bayesian methods based on the likelihood ratio paradigm </w:t>
      </w:r>
      <w:ins w:id="938" w:author="yangjian" w:date="2023-04-04T10:34:00Z">
        <w:r w:rsidR="004D338A" w:rsidRPr="004D338A">
          <w:rPr>
            <w:rFonts w:ascii="Times New Roman" w:hAnsi="Times New Roman" w:cs="Times New Roman"/>
            <w:szCs w:val="21"/>
          </w:rPr>
          <w:t>have been employed in RDmaster for RD diagnosis</w:t>
        </w:r>
      </w:ins>
      <w:del w:id="939" w:author="yangjian" w:date="2023-04-04T10:34:00Z">
        <w:r w:rsidRPr="006E6FD3" w:rsidDel="004D338A">
          <w:rPr>
            <w:rFonts w:ascii="Times New Roman" w:hAnsi="Times New Roman" w:cs="Times New Roman"/>
            <w:szCs w:val="21"/>
          </w:rPr>
          <w:delText xml:space="preserve">are </w:delText>
        </w:r>
      </w:del>
      <w:del w:id="940" w:author="yangjian" w:date="2023-04-03T20:52:00Z">
        <w:r w:rsidRPr="006E6FD3" w:rsidDel="006E6FD3">
          <w:rPr>
            <w:rFonts w:ascii="Times New Roman" w:hAnsi="Times New Roman" w:cs="Times New Roman"/>
            <w:szCs w:val="21"/>
          </w:rPr>
          <w:delText xml:space="preserve">used </w:delText>
        </w:r>
      </w:del>
      <w:del w:id="941" w:author="yangjian" w:date="2023-04-04T10:34:00Z">
        <w:r w:rsidRPr="006E6FD3" w:rsidDel="004D338A">
          <w:rPr>
            <w:rFonts w:ascii="Times New Roman" w:hAnsi="Times New Roman" w:cs="Times New Roman"/>
            <w:szCs w:val="21"/>
          </w:rPr>
          <w:delText xml:space="preserve">for the RD diagnosis </w:delText>
        </w:r>
      </w:del>
      <w:del w:id="942" w:author="yangjian" w:date="2023-04-03T20:51:00Z">
        <w:r w:rsidRPr="006E6FD3" w:rsidDel="006E6FD3">
          <w:rPr>
            <w:rFonts w:ascii="Times New Roman" w:hAnsi="Times New Roman" w:cs="Times New Roman"/>
            <w:szCs w:val="21"/>
          </w:rPr>
          <w:delText>of our system</w:delText>
        </w:r>
      </w:del>
      <w:r w:rsidR="007160C0" w:rsidRPr="006E6FD3">
        <w:rPr>
          <w:rFonts w:ascii="Times New Roman" w:hAnsi="Times New Roman" w:cs="Times New Roman"/>
          <w:szCs w:val="21"/>
        </w:rPr>
        <w:t xml:space="preserve"> [</w:t>
      </w:r>
      <w:del w:id="943" w:author="yangjian" w:date="2023-03-30T17:06:00Z">
        <w:r w:rsidR="00D97038" w:rsidRPr="006E6FD3" w:rsidDel="00DF6E0F">
          <w:rPr>
            <w:rFonts w:ascii="Times New Roman" w:hAnsi="Times New Roman" w:cs="Times New Roman"/>
            <w:szCs w:val="21"/>
          </w:rPr>
          <w:delText>26-28</w:delText>
        </w:r>
      </w:del>
      <w:ins w:id="944" w:author="yangjian" w:date="2023-03-30T17:06:00Z">
        <w:r w:rsidR="00DF6E0F" w:rsidRPr="006E6FD3">
          <w:rPr>
            <w:rFonts w:ascii="Times New Roman" w:hAnsi="Times New Roman" w:cs="Times New Roman"/>
            <w:szCs w:val="21"/>
          </w:rPr>
          <w:t>32</w:t>
        </w:r>
      </w:ins>
      <w:r w:rsidR="007160C0" w:rsidRPr="006E6FD3">
        <w:rPr>
          <w:rFonts w:ascii="Times New Roman" w:hAnsi="Times New Roman" w:cs="Times New Roman"/>
          <w:szCs w:val="21"/>
        </w:rPr>
        <w:t>]</w:t>
      </w:r>
      <w:r w:rsidRPr="006E6FD3">
        <w:rPr>
          <w:rFonts w:ascii="Times New Roman" w:hAnsi="Times New Roman" w:cs="Times New Roman"/>
          <w:szCs w:val="21"/>
        </w:rPr>
        <w:t>. Our proposed</w:t>
      </w:r>
      <w:ins w:id="945" w:author="yangjian" w:date="2023-04-03T20:53:00Z">
        <w:r w:rsidR="006E6FD3">
          <w:rPr>
            <w:rFonts w:ascii="Times New Roman" w:hAnsi="Times New Roman" w:cs="Times New Roman"/>
            <w:szCs w:val="21"/>
          </w:rPr>
          <w:t xml:space="preserve"> method,</w:t>
        </w:r>
      </w:ins>
      <w:r w:rsidRPr="006E6FD3">
        <w:rPr>
          <w:rFonts w:ascii="Times New Roman" w:hAnsi="Times New Roman" w:cs="Times New Roman"/>
          <w:szCs w:val="21"/>
        </w:rPr>
        <w:t xml:space="preserve"> PheLR</w:t>
      </w:r>
      <w:ins w:id="946" w:author="yangjian" w:date="2023-04-03T20:53:00Z">
        <w:r w:rsidR="006E6FD3">
          <w:rPr>
            <w:rFonts w:ascii="Times New Roman" w:hAnsi="Times New Roman" w:cs="Times New Roman"/>
            <w:szCs w:val="21"/>
          </w:rPr>
          <w:t>,</w:t>
        </w:r>
      </w:ins>
      <w:r w:rsidRPr="006E6FD3">
        <w:rPr>
          <w:rFonts w:ascii="Times New Roman" w:hAnsi="Times New Roman" w:cs="Times New Roman"/>
          <w:szCs w:val="21"/>
        </w:rPr>
        <w:t xml:space="preserve"> is a phenotype-driven analysis method</w:t>
      </w:r>
      <w:ins w:id="947" w:author="yangjian" w:date="2023-04-03T20:53:00Z">
        <w:r w:rsidR="006E6FD3">
          <w:rPr>
            <w:rFonts w:ascii="Times New Roman" w:hAnsi="Times New Roman" w:cs="Times New Roman"/>
            <w:szCs w:val="21"/>
          </w:rPr>
          <w:t xml:space="preserve"> that </w:t>
        </w:r>
      </w:ins>
      <w:del w:id="948" w:author="yangjian" w:date="2023-04-03T20:53:00Z">
        <w:r w:rsidRPr="006E6FD3" w:rsidDel="006E6FD3">
          <w:rPr>
            <w:rFonts w:ascii="Times New Roman" w:hAnsi="Times New Roman" w:cs="Times New Roman"/>
            <w:szCs w:val="21"/>
          </w:rPr>
          <w:delText xml:space="preserve">, which </w:delText>
        </w:r>
      </w:del>
      <w:ins w:id="949" w:author="yangjian" w:date="2023-04-04T10:35:00Z">
        <w:r w:rsidR="004D338A" w:rsidRPr="004D338A">
          <w:rPr>
            <w:rFonts w:ascii="Times New Roman" w:hAnsi="Times New Roman" w:cs="Times New Roman"/>
            <w:szCs w:val="21"/>
          </w:rPr>
          <w:t>has demonstrated superior performance over</w:t>
        </w:r>
      </w:ins>
      <w:ins w:id="950" w:author="yangjian" w:date="2023-04-04T10:20:00Z">
        <w:r w:rsidR="001C7F2D" w:rsidRPr="001C7F2D">
          <w:rPr>
            <w:rFonts w:ascii="Times New Roman" w:hAnsi="Times New Roman" w:cs="Times New Roman"/>
            <w:szCs w:val="21"/>
          </w:rPr>
          <w:t xml:space="preserve"> most currently available phenotype-driven RD diagnostic tools and is robust to noise and imprecision in reported phenotypes</w:t>
        </w:r>
      </w:ins>
      <w:ins w:id="951" w:author="yangjian" w:date="2023-04-04T10:22:00Z">
        <w:r w:rsidR="001C7F2D">
          <w:rPr>
            <w:rFonts w:ascii="Times New Roman" w:hAnsi="Times New Roman" w:cs="Times New Roman"/>
            <w:szCs w:val="21"/>
          </w:rPr>
          <w:t xml:space="preserve"> [33]</w:t>
        </w:r>
      </w:ins>
      <w:del w:id="952" w:author="yangjian" w:date="2023-04-04T10:20:00Z">
        <w:r w:rsidRPr="006E6FD3" w:rsidDel="001C7F2D">
          <w:rPr>
            <w:rFonts w:ascii="Times New Roman" w:hAnsi="Times New Roman" w:cs="Times New Roman"/>
            <w:szCs w:val="21"/>
          </w:rPr>
          <w:delText>incorporates prior probabilities computed with prevalence data</w:delText>
        </w:r>
      </w:del>
      <w:del w:id="953" w:author="yangjian" w:date="2023-04-03T20:54:00Z">
        <w:r w:rsidRPr="006E6FD3" w:rsidDel="002579E0">
          <w:rPr>
            <w:rFonts w:ascii="Times New Roman" w:hAnsi="Times New Roman" w:cs="Times New Roman"/>
            <w:szCs w:val="21"/>
          </w:rPr>
          <w:delText xml:space="preserve"> of RDs, and</w:delText>
        </w:r>
      </w:del>
      <w:del w:id="954" w:author="yangjian" w:date="2023-04-04T10:20:00Z">
        <w:r w:rsidRPr="006E6FD3" w:rsidDel="001C7F2D">
          <w:rPr>
            <w:rFonts w:ascii="Times New Roman" w:hAnsi="Times New Roman" w:cs="Times New Roman"/>
            <w:szCs w:val="21"/>
          </w:rPr>
          <w:delText xml:space="preserve"> provides an evaluation of the contribution of individual </w:delText>
        </w:r>
      </w:del>
      <w:del w:id="955" w:author="yangjian" w:date="2023-04-03T20:56:00Z">
        <w:r w:rsidRPr="006E6FD3" w:rsidDel="002579E0">
          <w:rPr>
            <w:rFonts w:ascii="Times New Roman" w:hAnsi="Times New Roman" w:cs="Times New Roman"/>
            <w:szCs w:val="21"/>
          </w:rPr>
          <w:delText>phenotype</w:delText>
        </w:r>
      </w:del>
      <w:del w:id="956" w:author="yangjian" w:date="2023-04-04T10:20:00Z">
        <w:r w:rsidRPr="006E6FD3" w:rsidDel="001C7F2D">
          <w:rPr>
            <w:rFonts w:ascii="Times New Roman" w:hAnsi="Times New Roman" w:cs="Times New Roman"/>
            <w:szCs w:val="21"/>
          </w:rPr>
          <w:delText xml:space="preserve"> to </w:delText>
        </w:r>
      </w:del>
      <w:del w:id="957" w:author="yangjian" w:date="2023-04-03T20:54:00Z">
        <w:r w:rsidRPr="006E6FD3" w:rsidDel="002579E0">
          <w:rPr>
            <w:rFonts w:ascii="Times New Roman" w:hAnsi="Times New Roman" w:cs="Times New Roman"/>
            <w:szCs w:val="21"/>
          </w:rPr>
          <w:delText xml:space="preserve">each </w:delText>
        </w:r>
      </w:del>
      <w:del w:id="958" w:author="yangjian" w:date="2023-04-04T10:20:00Z">
        <w:r w:rsidRPr="006E6FD3" w:rsidDel="001C7F2D">
          <w:rPr>
            <w:rFonts w:ascii="Times New Roman" w:hAnsi="Times New Roman" w:cs="Times New Roman"/>
            <w:szCs w:val="21"/>
          </w:rPr>
          <w:delText>disease</w:delText>
        </w:r>
        <w:r w:rsidR="0006192D" w:rsidRPr="006E6FD3" w:rsidDel="001C7F2D">
          <w:rPr>
            <w:rFonts w:ascii="Times New Roman" w:hAnsi="Times New Roman" w:cs="Times New Roman"/>
            <w:szCs w:val="21"/>
          </w:rPr>
          <w:delText xml:space="preserve"> as well as </w:delText>
        </w:r>
        <w:r w:rsidRPr="006E6FD3" w:rsidDel="001C7F2D">
          <w:rPr>
            <w:rFonts w:ascii="Times New Roman" w:hAnsi="Times New Roman" w:cs="Times New Roman"/>
            <w:szCs w:val="21"/>
            <w:rPrChange w:id="959" w:author="yangjian" w:date="2023-04-03T20:52:00Z">
              <w:rPr>
                <w:rFonts w:ascii="Times New Roman" w:hAnsi="Times New Roman" w:cs="Times New Roman" w:hint="eastAsia"/>
                <w:szCs w:val="21"/>
              </w:rPr>
            </w:rPrChange>
          </w:rPr>
          <w:delText>t</w:delText>
        </w:r>
        <w:r w:rsidRPr="006E6FD3" w:rsidDel="001C7F2D">
          <w:rPr>
            <w:rFonts w:ascii="Times New Roman" w:hAnsi="Times New Roman" w:cs="Times New Roman"/>
            <w:szCs w:val="21"/>
          </w:rPr>
          <w:delText>he patient-to-disease phenotyp</w:delText>
        </w:r>
      </w:del>
      <w:del w:id="960" w:author="yangjian" w:date="2023-04-03T20:55:00Z">
        <w:r w:rsidRPr="006E6FD3" w:rsidDel="002579E0">
          <w:rPr>
            <w:rFonts w:ascii="Times New Roman" w:hAnsi="Times New Roman" w:cs="Times New Roman"/>
            <w:szCs w:val="21"/>
          </w:rPr>
          <w:delText>e</w:delText>
        </w:r>
      </w:del>
      <w:del w:id="961" w:author="yangjian" w:date="2023-04-04T10:20:00Z">
        <w:r w:rsidRPr="006E6FD3" w:rsidDel="001C7F2D">
          <w:rPr>
            <w:rFonts w:ascii="Times New Roman" w:hAnsi="Times New Roman" w:cs="Times New Roman"/>
            <w:szCs w:val="21"/>
          </w:rPr>
          <w:delText xml:space="preserve"> matching </w:delText>
        </w:r>
      </w:del>
      <w:del w:id="962" w:author="yangjian" w:date="2023-04-03T20:55:00Z">
        <w:r w:rsidRPr="006E6FD3" w:rsidDel="002579E0">
          <w:rPr>
            <w:rFonts w:ascii="Times New Roman" w:hAnsi="Times New Roman" w:cs="Times New Roman"/>
            <w:szCs w:val="21"/>
          </w:rPr>
          <w:delText>rate</w:delText>
        </w:r>
      </w:del>
      <w:del w:id="963" w:author="yangjian" w:date="2023-04-04T10:20:00Z">
        <w:r w:rsidRPr="006E6FD3" w:rsidDel="001C7F2D">
          <w:rPr>
            <w:rFonts w:ascii="Times New Roman" w:hAnsi="Times New Roman" w:cs="Times New Roman"/>
            <w:szCs w:val="21"/>
          </w:rPr>
          <w:delText>,</w:delText>
        </w:r>
        <w:r w:rsidR="00C85A27" w:rsidRPr="006E6FD3" w:rsidDel="001C7F2D">
          <w:rPr>
            <w:rFonts w:ascii="Times New Roman" w:hAnsi="Times New Roman" w:cs="Times New Roman"/>
            <w:szCs w:val="21"/>
          </w:rPr>
          <w:delText xml:space="preserve"> </w:delText>
        </w:r>
        <w:r w:rsidRPr="006E6FD3" w:rsidDel="001C7F2D">
          <w:rPr>
            <w:rFonts w:ascii="Times New Roman" w:hAnsi="Times New Roman" w:cs="Times New Roman"/>
            <w:szCs w:val="21"/>
          </w:rPr>
          <w:delText>improv</w:delText>
        </w:r>
        <w:r w:rsidR="00C85A27" w:rsidRPr="006E6FD3" w:rsidDel="001C7F2D">
          <w:rPr>
            <w:rFonts w:ascii="Times New Roman" w:hAnsi="Times New Roman" w:cs="Times New Roman"/>
            <w:szCs w:val="21"/>
          </w:rPr>
          <w:delText>ing</w:delText>
        </w:r>
        <w:r w:rsidRPr="006E6FD3" w:rsidDel="001C7F2D">
          <w:rPr>
            <w:rFonts w:ascii="Times New Roman" w:hAnsi="Times New Roman" w:cs="Times New Roman"/>
            <w:szCs w:val="21"/>
          </w:rPr>
          <w:delText xml:space="preserve"> </w:delText>
        </w:r>
        <w:r w:rsidR="0096603F" w:rsidRPr="006E6FD3" w:rsidDel="001C7F2D">
          <w:rPr>
            <w:rFonts w:ascii="Times New Roman" w:hAnsi="Times New Roman" w:cs="Times New Roman"/>
            <w:szCs w:val="21"/>
          </w:rPr>
          <w:delText xml:space="preserve">its clinical interpretability and </w:delText>
        </w:r>
        <w:r w:rsidRPr="006E6FD3" w:rsidDel="001C7F2D">
          <w:rPr>
            <w:rFonts w:ascii="Times New Roman" w:hAnsi="Times New Roman" w:cs="Times New Roman"/>
            <w:szCs w:val="21"/>
          </w:rPr>
          <w:delText>diagnostic specificity. The annotat</w:delText>
        </w:r>
        <w:r w:rsidR="0096603F" w:rsidRPr="006E6FD3" w:rsidDel="001C7F2D">
          <w:rPr>
            <w:rFonts w:ascii="Times New Roman" w:hAnsi="Times New Roman" w:cs="Times New Roman"/>
            <w:szCs w:val="21"/>
          </w:rPr>
          <w:delText>ion</w:delText>
        </w:r>
        <w:r w:rsidRPr="006E6FD3" w:rsidDel="001C7F2D">
          <w:rPr>
            <w:rFonts w:ascii="Times New Roman" w:hAnsi="Times New Roman" w:cs="Times New Roman"/>
            <w:szCs w:val="21"/>
          </w:rPr>
          <w:delText xml:space="preserve"> propagation rule</w:delText>
        </w:r>
        <w:r w:rsidR="0096603F" w:rsidRPr="006E6FD3" w:rsidDel="001C7F2D">
          <w:rPr>
            <w:rFonts w:ascii="Times New Roman" w:hAnsi="Times New Roman" w:cs="Times New Roman"/>
            <w:szCs w:val="21"/>
          </w:rPr>
          <w:delText xml:space="preserve"> is applied to </w:delText>
        </w:r>
      </w:del>
      <w:del w:id="964" w:author="yangjian" w:date="2023-04-03T20:56:00Z">
        <w:r w:rsidR="0096603F" w:rsidRPr="006E6FD3" w:rsidDel="002579E0">
          <w:rPr>
            <w:rFonts w:ascii="Times New Roman" w:hAnsi="Times New Roman" w:cs="Times New Roman"/>
            <w:szCs w:val="21"/>
          </w:rPr>
          <w:delText xml:space="preserve">PheLR </w:delText>
        </w:r>
      </w:del>
      <w:del w:id="965" w:author="yangjian" w:date="2023-04-04T10:20:00Z">
        <w:r w:rsidRPr="006E6FD3" w:rsidDel="001C7F2D">
          <w:rPr>
            <w:rFonts w:ascii="Times New Roman" w:hAnsi="Times New Roman" w:cs="Times New Roman"/>
            <w:szCs w:val="21"/>
          </w:rPr>
          <w:delText xml:space="preserve">to </w:delText>
        </w:r>
        <w:r w:rsidR="00F70871" w:rsidRPr="006E6FD3" w:rsidDel="001C7F2D">
          <w:rPr>
            <w:rFonts w:ascii="Times New Roman" w:hAnsi="Times New Roman" w:cs="Times New Roman"/>
            <w:szCs w:val="21"/>
          </w:rPr>
          <w:delText>enhance</w:delText>
        </w:r>
        <w:r w:rsidRPr="006E6FD3" w:rsidDel="001C7F2D">
          <w:rPr>
            <w:rFonts w:ascii="Times New Roman" w:hAnsi="Times New Roman" w:cs="Times New Roman"/>
            <w:szCs w:val="21"/>
          </w:rPr>
          <w:delText xml:space="preserve"> its robustness to inaccurate phenotypes and noise</w:delText>
        </w:r>
      </w:del>
      <w:r w:rsidRPr="006E6FD3">
        <w:rPr>
          <w:rFonts w:ascii="Times New Roman" w:hAnsi="Times New Roman" w:cs="Times New Roman"/>
          <w:szCs w:val="21"/>
        </w:rPr>
        <w:t>.</w:t>
      </w:r>
      <w:r w:rsidR="0092440E" w:rsidRPr="006E6FD3">
        <w:rPr>
          <w:rFonts w:ascii="Times New Roman" w:hAnsi="Times New Roman" w:cs="Times New Roman"/>
          <w:szCs w:val="21"/>
        </w:rPr>
        <w:t xml:space="preserve"> Additionally, we integrated</w:t>
      </w:r>
      <w:r w:rsidRPr="006E6FD3">
        <w:rPr>
          <w:rFonts w:ascii="Times New Roman" w:hAnsi="Times New Roman" w:cs="Times New Roman"/>
          <w:szCs w:val="21"/>
        </w:rPr>
        <w:t xml:space="preserve"> </w:t>
      </w:r>
      <w:commentRangeStart w:id="966"/>
      <w:r w:rsidRPr="006E6FD3">
        <w:rPr>
          <w:rFonts w:ascii="Times New Roman" w:hAnsi="Times New Roman" w:cs="Times New Roman"/>
          <w:szCs w:val="21"/>
        </w:rPr>
        <w:t xml:space="preserve">LIRICAL </w:t>
      </w:r>
      <w:commentRangeEnd w:id="966"/>
      <w:r w:rsidR="003655CC" w:rsidRPr="006E6FD3">
        <w:rPr>
          <w:rStyle w:val="aa"/>
          <w:rFonts w:ascii="Times New Roman" w:hAnsi="Times New Roman" w:cs="Times New Roman"/>
          <w:rPrChange w:id="967" w:author="yangjian" w:date="2023-04-03T20:52:00Z">
            <w:rPr>
              <w:rStyle w:val="aa"/>
            </w:rPr>
          </w:rPrChange>
        </w:rPr>
        <w:commentReference w:id="966"/>
      </w:r>
      <w:r w:rsidRPr="006E6FD3">
        <w:rPr>
          <w:rFonts w:ascii="Times New Roman" w:hAnsi="Times New Roman" w:cs="Times New Roman"/>
          <w:szCs w:val="21"/>
        </w:rPr>
        <w:t xml:space="preserve">for </w:t>
      </w:r>
      <w:bookmarkStart w:id="968" w:name="_Hlk131004591"/>
      <w:r w:rsidRPr="006E6FD3">
        <w:rPr>
          <w:rFonts w:ascii="Times New Roman" w:hAnsi="Times New Roman" w:cs="Times New Roman"/>
          <w:szCs w:val="21"/>
        </w:rPr>
        <w:t>genomic analysis</w:t>
      </w:r>
      <w:bookmarkEnd w:id="968"/>
      <w:ins w:id="969" w:author="yangjian" w:date="2023-04-03T20:57:00Z">
        <w:r w:rsidR="002579E0">
          <w:rPr>
            <w:rFonts w:ascii="Times New Roman" w:hAnsi="Times New Roman" w:cs="Times New Roman"/>
            <w:szCs w:val="21"/>
          </w:rPr>
          <w:t xml:space="preserve"> </w:t>
        </w:r>
      </w:ins>
      <w:ins w:id="970" w:author="yangjian" w:date="2023-04-04T10:21:00Z">
        <w:r w:rsidR="001C7F2D">
          <w:rPr>
            <w:rFonts w:ascii="Times New Roman" w:hAnsi="Times New Roman" w:cs="Times New Roman"/>
            <w:szCs w:val="21"/>
          </w:rPr>
          <w:t xml:space="preserve">in this </w:t>
        </w:r>
      </w:ins>
      <w:ins w:id="971" w:author="yangjian" w:date="2023-04-04T10:35:00Z">
        <w:r w:rsidR="004D338A">
          <w:rPr>
            <w:rFonts w:ascii="Times New Roman" w:hAnsi="Times New Roman" w:cs="Times New Roman"/>
            <w:szCs w:val="21"/>
          </w:rPr>
          <w:t>study</w:t>
        </w:r>
      </w:ins>
      <w:ins w:id="972" w:author="yangjian" w:date="2023-04-04T10:23:00Z">
        <w:r w:rsidR="001C7F2D">
          <w:rPr>
            <w:rFonts w:ascii="Times New Roman" w:hAnsi="Times New Roman" w:cs="Times New Roman"/>
            <w:szCs w:val="21"/>
          </w:rPr>
          <w:t xml:space="preserve"> and </w:t>
        </w:r>
      </w:ins>
      <w:ins w:id="973" w:author="yangjian" w:date="2023-04-04T10:36:00Z">
        <w:r w:rsidR="004D338A" w:rsidRPr="004D338A">
          <w:rPr>
            <w:rFonts w:ascii="Times New Roman" w:hAnsi="Times New Roman" w:cs="Times New Roman"/>
            <w:szCs w:val="21"/>
          </w:rPr>
          <w:t xml:space="preserve">demonstrated </w:t>
        </w:r>
      </w:ins>
      <w:ins w:id="974" w:author="yangjian" w:date="2023-04-04T10:23:00Z">
        <w:r w:rsidR="001C7F2D">
          <w:rPr>
            <w:rFonts w:ascii="Times New Roman" w:hAnsi="Times New Roman" w:cs="Times New Roman"/>
            <w:szCs w:val="21"/>
          </w:rPr>
          <w:t>that t</w:t>
        </w:r>
        <w:r w:rsidR="001C7F2D" w:rsidRPr="001C7F2D">
          <w:rPr>
            <w:rFonts w:ascii="Times New Roman" w:hAnsi="Times New Roman" w:cs="Times New Roman"/>
            <w:szCs w:val="21"/>
          </w:rPr>
          <w:t>he</w:t>
        </w:r>
      </w:ins>
      <w:ins w:id="975" w:author="yangjian" w:date="2023-04-04T10:24:00Z">
        <w:r w:rsidR="001C7F2D">
          <w:rPr>
            <w:rFonts w:ascii="Times New Roman" w:hAnsi="Times New Roman" w:cs="Times New Roman"/>
            <w:szCs w:val="21"/>
          </w:rPr>
          <w:t>se</w:t>
        </w:r>
      </w:ins>
      <w:ins w:id="976" w:author="yangjian" w:date="2023-04-04T10:23:00Z">
        <w:r w:rsidR="001C7F2D" w:rsidRPr="001C7F2D">
          <w:rPr>
            <w:rFonts w:ascii="Times New Roman" w:hAnsi="Times New Roman" w:cs="Times New Roman"/>
            <w:szCs w:val="21"/>
          </w:rPr>
          <w:t xml:space="preserve"> two methods can be perfectly </w:t>
        </w:r>
      </w:ins>
      <w:ins w:id="977" w:author="yangjian" w:date="2023-04-04T10:27:00Z">
        <w:r w:rsidR="008E1F1D" w:rsidRPr="008E1F1D">
          <w:rPr>
            <w:rFonts w:ascii="Times New Roman" w:hAnsi="Times New Roman" w:cs="Times New Roman"/>
            <w:szCs w:val="21"/>
          </w:rPr>
          <w:t xml:space="preserve">coordinated </w:t>
        </w:r>
      </w:ins>
      <w:ins w:id="978" w:author="yangjian" w:date="2023-04-04T10:23:00Z">
        <w:r w:rsidR="001C7F2D" w:rsidRPr="001C7F2D">
          <w:rPr>
            <w:rFonts w:ascii="Times New Roman" w:hAnsi="Times New Roman" w:cs="Times New Roman"/>
            <w:szCs w:val="21"/>
          </w:rPr>
          <w:t xml:space="preserve">to achieve excellent </w:t>
        </w:r>
      </w:ins>
      <w:ins w:id="979" w:author="yangjian" w:date="2023-04-04T10:29:00Z">
        <w:r w:rsidR="00D63958" w:rsidRPr="00D63958">
          <w:rPr>
            <w:rFonts w:ascii="Times New Roman" w:hAnsi="Times New Roman" w:cs="Times New Roman"/>
            <w:szCs w:val="21"/>
          </w:rPr>
          <w:t xml:space="preserve">multi-omics </w:t>
        </w:r>
      </w:ins>
      <w:ins w:id="980" w:author="yangjian" w:date="2023-04-04T10:23:00Z">
        <w:r w:rsidR="001C7F2D" w:rsidRPr="001C7F2D">
          <w:rPr>
            <w:rFonts w:ascii="Times New Roman" w:hAnsi="Times New Roman" w:cs="Times New Roman"/>
            <w:szCs w:val="21"/>
          </w:rPr>
          <w:t xml:space="preserve">diagnostic </w:t>
        </w:r>
      </w:ins>
      <w:ins w:id="981" w:author="yangjian" w:date="2023-04-04T10:27:00Z">
        <w:r w:rsidR="008E1F1D" w:rsidRPr="008E1F1D">
          <w:rPr>
            <w:rFonts w:ascii="Times New Roman" w:hAnsi="Times New Roman" w:cs="Times New Roman"/>
            <w:szCs w:val="21"/>
          </w:rPr>
          <w:t>performance</w:t>
        </w:r>
      </w:ins>
      <w:ins w:id="982" w:author="yangjian" w:date="2023-04-04T10:28:00Z">
        <w:r w:rsidR="0031642D">
          <w:rPr>
            <w:rFonts w:ascii="Times New Roman" w:hAnsi="Times New Roman" w:cs="Times New Roman"/>
            <w:szCs w:val="21"/>
          </w:rPr>
          <w:t xml:space="preserve"> [34]</w:t>
        </w:r>
      </w:ins>
      <w:r w:rsidRPr="006E6FD3">
        <w:rPr>
          <w:rFonts w:ascii="Times New Roman" w:hAnsi="Times New Roman" w:cs="Times New Roman"/>
          <w:szCs w:val="21"/>
        </w:rPr>
        <w:t xml:space="preserve">. </w:t>
      </w:r>
      <w:del w:id="983" w:author="yangjian" w:date="2023-04-03T21:51:00Z">
        <w:r w:rsidRPr="006E6FD3" w:rsidDel="00616451">
          <w:rPr>
            <w:rFonts w:ascii="Times New Roman" w:hAnsi="Times New Roman" w:cs="Times New Roman"/>
            <w:szCs w:val="21"/>
          </w:rPr>
          <w:delText xml:space="preserve">The performance of our integrated diagnostic approach was validated in this study, and the accuracy of the initial diagnosis before dialogue </w:delText>
        </w:r>
        <w:r w:rsidR="0096603F" w:rsidRPr="006E6FD3" w:rsidDel="00616451">
          <w:rPr>
            <w:rFonts w:ascii="Times New Roman" w:hAnsi="Times New Roman" w:cs="Times New Roman"/>
            <w:szCs w:val="21"/>
          </w:rPr>
          <w:delText xml:space="preserve">was found to be </w:delText>
        </w:r>
        <w:r w:rsidRPr="006E6FD3" w:rsidDel="00616451">
          <w:rPr>
            <w:rFonts w:ascii="Times New Roman" w:hAnsi="Times New Roman" w:cs="Times New Roman"/>
            <w:szCs w:val="21"/>
          </w:rPr>
          <w:delText xml:space="preserve">higher than a variety of current diagnostic methods. </w:delText>
        </w:r>
      </w:del>
      <w:r w:rsidRPr="006E6FD3">
        <w:rPr>
          <w:rFonts w:ascii="Times New Roman" w:hAnsi="Times New Roman" w:cs="Times New Roman"/>
          <w:szCs w:val="21"/>
        </w:rPr>
        <w:t>One important reason for adopting Bayesian analysis</w:t>
      </w:r>
      <w:r w:rsidR="0096603F" w:rsidRPr="006E6FD3">
        <w:rPr>
          <w:rFonts w:ascii="Times New Roman" w:hAnsi="Times New Roman" w:cs="Times New Roman"/>
          <w:szCs w:val="21"/>
        </w:rPr>
        <w:t xml:space="preserve"> in</w:t>
      </w:r>
      <w:r w:rsidR="00036BAB" w:rsidRPr="006E6FD3">
        <w:rPr>
          <w:rFonts w:ascii="Times New Roman" w:hAnsi="Times New Roman" w:cs="Times New Roman"/>
          <w:szCs w:val="21"/>
        </w:rPr>
        <w:t>to</w:t>
      </w:r>
      <w:r w:rsidR="0096603F" w:rsidRPr="006E6FD3">
        <w:rPr>
          <w:rFonts w:ascii="Times New Roman" w:hAnsi="Times New Roman" w:cs="Times New Roman"/>
          <w:szCs w:val="21"/>
        </w:rPr>
        <w:t xml:space="preserve"> </w:t>
      </w:r>
      <w:del w:id="984" w:author="yangjian" w:date="2023-04-04T10:29:00Z">
        <w:r w:rsidR="0096603F" w:rsidRPr="006E6FD3" w:rsidDel="004D338A">
          <w:rPr>
            <w:rFonts w:ascii="Times New Roman" w:hAnsi="Times New Roman" w:cs="Times New Roman"/>
            <w:szCs w:val="21"/>
          </w:rPr>
          <w:delText>our system</w:delText>
        </w:r>
      </w:del>
      <w:ins w:id="985" w:author="yangjian" w:date="2023-04-04T10:29:00Z">
        <w:r w:rsidR="004D338A">
          <w:rPr>
            <w:rFonts w:ascii="Times New Roman" w:hAnsi="Times New Roman" w:cs="Times New Roman"/>
            <w:szCs w:val="21"/>
          </w:rPr>
          <w:t>RDmaster</w:t>
        </w:r>
      </w:ins>
      <w:r w:rsidRPr="006E6FD3">
        <w:rPr>
          <w:rFonts w:ascii="Times New Roman" w:hAnsi="Times New Roman" w:cs="Times New Roman"/>
          <w:szCs w:val="21"/>
        </w:rPr>
        <w:t xml:space="preserve"> is its logical simplicity</w:t>
      </w:r>
      <w:r w:rsidR="009A5616" w:rsidRPr="006E6FD3">
        <w:rPr>
          <w:rFonts w:ascii="Times New Roman" w:hAnsi="Times New Roman" w:cs="Times New Roman"/>
          <w:szCs w:val="21"/>
        </w:rPr>
        <w:t>, diagnostic robustness,</w:t>
      </w:r>
      <w:r w:rsidRPr="006E6FD3">
        <w:rPr>
          <w:rFonts w:ascii="Times New Roman" w:hAnsi="Times New Roman" w:cs="Times New Roman"/>
          <w:szCs w:val="21"/>
        </w:rPr>
        <w:t xml:space="preserve"> and clinical </w:t>
      </w:r>
      <w:ins w:id="986" w:author="yangjian" w:date="2023-04-03T21:57:00Z">
        <w:r w:rsidR="00EE33DE" w:rsidRPr="00EE33DE">
          <w:rPr>
            <w:rFonts w:ascii="Times New Roman" w:hAnsi="Times New Roman" w:cs="Times New Roman"/>
            <w:szCs w:val="21"/>
          </w:rPr>
          <w:t>interpretability</w:t>
        </w:r>
      </w:ins>
      <w:del w:id="987" w:author="yangjian" w:date="2023-04-03T21:56:00Z">
        <w:r w:rsidRPr="006E6FD3" w:rsidDel="00EE33DE">
          <w:rPr>
            <w:rFonts w:ascii="Times New Roman" w:hAnsi="Times New Roman" w:cs="Times New Roman"/>
            <w:szCs w:val="21"/>
          </w:rPr>
          <w:delText>acceptance</w:delText>
        </w:r>
      </w:del>
      <w:r w:rsidRPr="006E6FD3">
        <w:rPr>
          <w:rFonts w:ascii="Times New Roman" w:hAnsi="Times New Roman" w:cs="Times New Roman"/>
          <w:szCs w:val="21"/>
        </w:rPr>
        <w:t>. Another is that the posterior probability</w:t>
      </w:r>
      <w:r w:rsidR="00036BAB" w:rsidRPr="006E6FD3">
        <w:rPr>
          <w:rFonts w:ascii="Times New Roman" w:hAnsi="Times New Roman" w:cs="Times New Roman"/>
          <w:szCs w:val="21"/>
        </w:rPr>
        <w:t xml:space="preserve"> </w:t>
      </w:r>
      <w:r w:rsidRPr="006E6FD3">
        <w:rPr>
          <w:rFonts w:ascii="Times New Roman" w:hAnsi="Times New Roman" w:cs="Times New Roman"/>
          <w:szCs w:val="21"/>
        </w:rPr>
        <w:t>and phenotyp</w:t>
      </w:r>
      <w:r w:rsidR="00036BAB" w:rsidRPr="006E6FD3">
        <w:rPr>
          <w:rFonts w:ascii="Times New Roman" w:hAnsi="Times New Roman" w:cs="Times New Roman"/>
          <w:szCs w:val="21"/>
        </w:rPr>
        <w:t>ic</w:t>
      </w:r>
      <w:r w:rsidRPr="006E6FD3">
        <w:rPr>
          <w:rFonts w:ascii="Times New Roman" w:hAnsi="Times New Roman" w:cs="Times New Roman"/>
          <w:szCs w:val="21"/>
        </w:rPr>
        <w:t xml:space="preserve"> frequency of diseases are both </w:t>
      </w:r>
      <w:del w:id="988" w:author="yangjian" w:date="2023-04-03T21:53:00Z">
        <w:r w:rsidR="00723F47" w:rsidRPr="006E6FD3" w:rsidDel="003A6B1F">
          <w:rPr>
            <w:rFonts w:ascii="Times New Roman" w:hAnsi="Times New Roman" w:cs="Times New Roman"/>
            <w:szCs w:val="21"/>
          </w:rPr>
          <w:delText>“</w:delText>
        </w:r>
      </w:del>
      <w:r w:rsidRPr="006E6FD3">
        <w:rPr>
          <w:rFonts w:ascii="Times New Roman" w:hAnsi="Times New Roman" w:cs="Times New Roman"/>
          <w:szCs w:val="21"/>
        </w:rPr>
        <w:t>probabili</w:t>
      </w:r>
      <w:r w:rsidR="009A5616" w:rsidRPr="006E6FD3">
        <w:rPr>
          <w:rFonts w:ascii="Times New Roman" w:hAnsi="Times New Roman" w:cs="Times New Roman"/>
          <w:szCs w:val="21"/>
        </w:rPr>
        <w:t>t</w:t>
      </w:r>
      <w:ins w:id="989" w:author="yangjian" w:date="2023-04-03T21:53:00Z">
        <w:r w:rsidR="003A6B1F">
          <w:rPr>
            <w:rFonts w:ascii="Times New Roman" w:hAnsi="Times New Roman" w:cs="Times New Roman"/>
            <w:szCs w:val="21"/>
          </w:rPr>
          <w:t>ies</w:t>
        </w:r>
      </w:ins>
      <w:del w:id="990" w:author="yangjian" w:date="2023-04-03T21:53:00Z">
        <w:r w:rsidR="009A5616" w:rsidRPr="006E6FD3" w:rsidDel="003A6B1F">
          <w:rPr>
            <w:rFonts w:ascii="Times New Roman" w:hAnsi="Times New Roman" w:cs="Times New Roman"/>
            <w:szCs w:val="21"/>
          </w:rPr>
          <w:delText>y</w:delText>
        </w:r>
        <w:r w:rsidR="00723F47" w:rsidRPr="006E6FD3" w:rsidDel="003A6B1F">
          <w:rPr>
            <w:rFonts w:ascii="Times New Roman" w:hAnsi="Times New Roman" w:cs="Times New Roman"/>
            <w:szCs w:val="21"/>
          </w:rPr>
          <w:delText>”</w:delText>
        </w:r>
      </w:del>
      <w:ins w:id="991" w:author="yangjian" w:date="2023-04-03T21:52:00Z">
        <w:r w:rsidR="003A6B1F" w:rsidRPr="003A6B1F">
          <w:rPr>
            <w:rFonts w:ascii="Times New Roman" w:hAnsi="Times New Roman" w:cs="Times New Roman"/>
            <w:szCs w:val="21"/>
          </w:rPr>
          <w:t>, making their combination</w:t>
        </w:r>
      </w:ins>
      <w:del w:id="992" w:author="yangjian" w:date="2023-04-03T21:52:00Z">
        <w:r w:rsidRPr="006E6FD3" w:rsidDel="003A6B1F">
          <w:rPr>
            <w:rFonts w:ascii="Times New Roman" w:hAnsi="Times New Roman" w:cs="Times New Roman"/>
            <w:szCs w:val="21"/>
          </w:rPr>
          <w:delText xml:space="preserve"> which makes the combination of these metrics</w:delText>
        </w:r>
      </w:del>
      <w:r w:rsidRPr="006E6FD3">
        <w:rPr>
          <w:rFonts w:ascii="Times New Roman" w:hAnsi="Times New Roman" w:cs="Times New Roman"/>
          <w:szCs w:val="21"/>
        </w:rPr>
        <w:t xml:space="preserve"> more reasonable </w:t>
      </w:r>
      <w:del w:id="993" w:author="yangjian" w:date="2023-04-04T10:38:00Z">
        <w:r w:rsidRPr="006E6FD3" w:rsidDel="004D338A">
          <w:rPr>
            <w:rFonts w:ascii="Times New Roman" w:hAnsi="Times New Roman" w:cs="Times New Roman"/>
            <w:szCs w:val="21"/>
          </w:rPr>
          <w:delText xml:space="preserve">in </w:delText>
        </w:r>
      </w:del>
      <w:ins w:id="994" w:author="yangjian" w:date="2023-04-04T10:38:00Z">
        <w:r w:rsidR="004D338A">
          <w:rPr>
            <w:rFonts w:ascii="Times New Roman" w:hAnsi="Times New Roman" w:cs="Times New Roman"/>
            <w:szCs w:val="21"/>
          </w:rPr>
          <w:t>for</w:t>
        </w:r>
        <w:r w:rsidR="004D338A" w:rsidRPr="006E6FD3">
          <w:rPr>
            <w:rFonts w:ascii="Times New Roman" w:hAnsi="Times New Roman" w:cs="Times New Roman"/>
            <w:szCs w:val="21"/>
          </w:rPr>
          <w:t xml:space="preserve"> </w:t>
        </w:r>
      </w:ins>
      <w:r w:rsidRPr="006E6FD3">
        <w:rPr>
          <w:rFonts w:ascii="Times New Roman" w:hAnsi="Times New Roman" w:cs="Times New Roman"/>
          <w:szCs w:val="21"/>
        </w:rPr>
        <w:t xml:space="preserve">our expected benefit calculation of </w:t>
      </w:r>
      <w:r w:rsidR="002D660B" w:rsidRPr="006E6FD3">
        <w:rPr>
          <w:rFonts w:ascii="Times New Roman" w:hAnsi="Times New Roman" w:cs="Times New Roman"/>
          <w:szCs w:val="21"/>
        </w:rPr>
        <w:t>candi</w:t>
      </w:r>
      <w:r w:rsidR="00BA7DF3" w:rsidRPr="006E6FD3">
        <w:rPr>
          <w:rFonts w:ascii="Times New Roman" w:hAnsi="Times New Roman" w:cs="Times New Roman"/>
          <w:szCs w:val="21"/>
        </w:rPr>
        <w:t>d</w:t>
      </w:r>
      <w:r w:rsidR="002D660B" w:rsidRPr="006E6FD3">
        <w:rPr>
          <w:rFonts w:ascii="Times New Roman" w:hAnsi="Times New Roman" w:cs="Times New Roman"/>
          <w:szCs w:val="21"/>
        </w:rPr>
        <w:t xml:space="preserve">ate </w:t>
      </w:r>
      <w:ins w:id="995" w:author="yangjian" w:date="2023-04-03T21:55:00Z">
        <w:r w:rsidR="00EE33DE" w:rsidRPr="00EE33DE">
          <w:rPr>
            <w:rFonts w:ascii="Times New Roman" w:hAnsi="Times New Roman" w:cs="Times New Roman"/>
            <w:szCs w:val="21"/>
          </w:rPr>
          <w:t xml:space="preserve">questioning </w:t>
        </w:r>
      </w:ins>
      <w:r w:rsidRPr="006E6FD3">
        <w:rPr>
          <w:rFonts w:ascii="Times New Roman" w:hAnsi="Times New Roman" w:cs="Times New Roman"/>
          <w:szCs w:val="21"/>
        </w:rPr>
        <w:t>phenotypes.</w:t>
      </w:r>
    </w:p>
    <w:p w14:paraId="28C78905" w14:textId="570FF9B9" w:rsidR="00CD1E39" w:rsidRDefault="00AA5196" w:rsidP="004B2470">
      <w:pPr>
        <w:rPr>
          <w:rFonts w:ascii="Times New Roman" w:hAnsi="Times New Roman" w:cs="Times New Roman" w:hint="eastAsia"/>
          <w:szCs w:val="21"/>
        </w:rPr>
      </w:pPr>
      <w:ins w:id="996" w:author="yangjian" w:date="2023-04-04T11:07:00Z">
        <w:r>
          <w:rPr>
            <w:rFonts w:ascii="Times New Roman" w:hAnsi="Times New Roman" w:cs="Times New Roman"/>
            <w:szCs w:val="21"/>
          </w:rPr>
          <w:t xml:space="preserve">The </w:t>
        </w:r>
      </w:ins>
      <w:del w:id="997" w:author="yangjian" w:date="2023-04-04T10:59:00Z">
        <w:r w:rsidR="004A15EF" w:rsidDel="00AC695A">
          <w:rPr>
            <w:rFonts w:ascii="Times New Roman" w:hAnsi="Times New Roman" w:cs="Times New Roman"/>
            <w:szCs w:val="21"/>
          </w:rPr>
          <w:delText>The d</w:delText>
        </w:r>
        <w:r w:rsidR="003770AD" w:rsidRPr="003770AD" w:rsidDel="00AC695A">
          <w:rPr>
            <w:rFonts w:ascii="Times New Roman" w:hAnsi="Times New Roman" w:cs="Times New Roman"/>
            <w:szCs w:val="21"/>
          </w:rPr>
          <w:delText>ecision tree in machine learning is a typical classification method that uses an inductive algorithm to generate interpretable rules and a binary-tree-formed decision process.</w:delText>
        </w:r>
        <w:r w:rsidR="003770AD" w:rsidDel="00AC695A">
          <w:rPr>
            <w:rFonts w:ascii="Times New Roman" w:hAnsi="Times New Roman" w:cs="Times New Roman"/>
            <w:szCs w:val="21"/>
          </w:rPr>
          <w:delText xml:space="preserve"> </w:delText>
        </w:r>
        <w:r w:rsidR="008057E7" w:rsidRPr="008057E7" w:rsidDel="00AC695A">
          <w:rPr>
            <w:rFonts w:ascii="Times New Roman" w:hAnsi="Times New Roman" w:cs="Times New Roman"/>
            <w:szCs w:val="21"/>
          </w:rPr>
          <w:delText xml:space="preserve">If leaf nodes </w:delText>
        </w:r>
        <w:r w:rsidR="00733DDF" w:rsidDel="00AC695A">
          <w:rPr>
            <w:rFonts w:ascii="Times New Roman" w:hAnsi="Times New Roman" w:cs="Times New Roman"/>
            <w:szCs w:val="21"/>
          </w:rPr>
          <w:delText>represent</w:delText>
        </w:r>
        <w:r w:rsidR="008057E7" w:rsidRPr="008057E7" w:rsidDel="00AC695A">
          <w:rPr>
            <w:rFonts w:ascii="Times New Roman" w:hAnsi="Times New Roman" w:cs="Times New Roman"/>
            <w:szCs w:val="21"/>
          </w:rPr>
          <w:delText xml:space="preserve"> diseases and non-leaf nodes </w:delText>
        </w:r>
        <w:r w:rsidR="00733DDF" w:rsidDel="00AC695A">
          <w:rPr>
            <w:rFonts w:ascii="Times New Roman" w:hAnsi="Times New Roman" w:cs="Times New Roman"/>
            <w:szCs w:val="21"/>
          </w:rPr>
          <w:delText>represent</w:delText>
        </w:r>
        <w:r w:rsidR="008057E7" w:rsidRPr="008057E7" w:rsidDel="00AC695A">
          <w:rPr>
            <w:rFonts w:ascii="Times New Roman" w:hAnsi="Times New Roman" w:cs="Times New Roman"/>
            <w:szCs w:val="21"/>
          </w:rPr>
          <w:delText xml:space="preserve"> phenotypes being asked, then the execution of </w:delText>
        </w:r>
        <w:r w:rsidR="00C06784" w:rsidDel="00AC695A">
          <w:rPr>
            <w:rFonts w:ascii="Times New Roman" w:hAnsi="Times New Roman" w:cs="Times New Roman"/>
            <w:szCs w:val="21"/>
          </w:rPr>
          <w:delText>a</w:delText>
        </w:r>
        <w:r w:rsidR="008057E7" w:rsidRPr="008057E7" w:rsidDel="00AC695A">
          <w:rPr>
            <w:rFonts w:ascii="Times New Roman" w:hAnsi="Times New Roman" w:cs="Times New Roman"/>
            <w:szCs w:val="21"/>
          </w:rPr>
          <w:delText xml:space="preserve"> decision tree </w:delText>
        </w:r>
        <w:r w:rsidR="00A61E2F" w:rsidDel="00AC695A">
          <w:rPr>
            <w:rFonts w:ascii="Times New Roman" w:hAnsi="Times New Roman" w:cs="Times New Roman"/>
            <w:szCs w:val="21"/>
          </w:rPr>
          <w:delText>can be seen as</w:delText>
        </w:r>
        <w:r w:rsidR="008057E7" w:rsidRPr="008057E7" w:rsidDel="00AC695A">
          <w:rPr>
            <w:rFonts w:ascii="Times New Roman" w:hAnsi="Times New Roman" w:cs="Times New Roman"/>
            <w:szCs w:val="21"/>
          </w:rPr>
          <w:delText xml:space="preserve"> a dialogue diagnostic process.</w:delText>
        </w:r>
        <w:r w:rsidR="005013C7" w:rsidDel="00AC695A">
          <w:rPr>
            <w:rFonts w:ascii="Times New Roman" w:hAnsi="Times New Roman" w:cs="Times New Roman"/>
            <w:szCs w:val="21"/>
          </w:rPr>
          <w:delText xml:space="preserve"> </w:delText>
        </w:r>
        <w:r w:rsidR="005013C7" w:rsidRPr="005013C7" w:rsidDel="00AC695A">
          <w:rPr>
            <w:rFonts w:ascii="Times New Roman" w:hAnsi="Times New Roman" w:cs="Times New Roman"/>
            <w:szCs w:val="21"/>
          </w:rPr>
          <w:delText xml:space="preserve">Two classic decision tree metric functions, information entropy (for ID3) and Gini index (for CART), </w:delText>
        </w:r>
      </w:del>
      <w:del w:id="998" w:author="yangjian" w:date="2023-02-09T19:25:00Z">
        <w:r w:rsidR="00D00305" w:rsidDel="00603A87">
          <w:rPr>
            <w:rFonts w:ascii="Times New Roman" w:hAnsi="Times New Roman" w:cs="Times New Roman"/>
            <w:szCs w:val="21"/>
          </w:rPr>
          <w:delText xml:space="preserve">both measure </w:delText>
        </w:r>
        <w:r w:rsidR="005013C7" w:rsidRPr="005013C7" w:rsidDel="00603A87">
          <w:rPr>
            <w:rFonts w:ascii="Times New Roman" w:hAnsi="Times New Roman" w:cs="Times New Roman"/>
            <w:szCs w:val="21"/>
          </w:rPr>
          <w:delText>uncertainty</w:delText>
        </w:r>
        <w:r w:rsidR="00D00305" w:rsidDel="00603A87">
          <w:rPr>
            <w:rFonts w:ascii="Times New Roman" w:hAnsi="Times New Roman" w:cs="Times New Roman"/>
            <w:szCs w:val="21"/>
          </w:rPr>
          <w:delText xml:space="preserve"> </w:delText>
        </w:r>
        <w:r w:rsidR="005013C7" w:rsidRPr="005013C7" w:rsidDel="00603A87">
          <w:rPr>
            <w:rFonts w:ascii="Times New Roman" w:hAnsi="Times New Roman" w:cs="Times New Roman"/>
            <w:szCs w:val="21"/>
          </w:rPr>
          <w:delText>but have different expression</w:delText>
        </w:r>
        <w:r w:rsidR="00DC0CA4" w:rsidDel="00603A87">
          <w:rPr>
            <w:rFonts w:ascii="Times New Roman" w:hAnsi="Times New Roman" w:cs="Times New Roman"/>
            <w:szCs w:val="21"/>
          </w:rPr>
          <w:delText>s</w:delText>
        </w:r>
        <w:r w:rsidR="005013C7" w:rsidRPr="005013C7" w:rsidDel="00603A87">
          <w:rPr>
            <w:rFonts w:ascii="Times New Roman" w:hAnsi="Times New Roman" w:cs="Times New Roman"/>
            <w:szCs w:val="21"/>
          </w:rPr>
          <w:delText xml:space="preserve"> and measurement focuses</w:delText>
        </w:r>
      </w:del>
      <w:del w:id="999" w:author="yangjian" w:date="2023-02-09T19:27:00Z">
        <w:r w:rsidR="00915B32" w:rsidDel="009958D9">
          <w:rPr>
            <w:rFonts w:ascii="Times New Roman" w:hAnsi="Times New Roman" w:cs="Times New Roman"/>
            <w:szCs w:val="21"/>
          </w:rPr>
          <w:delText xml:space="preserve"> [29, 30]</w:delText>
        </w:r>
      </w:del>
      <w:del w:id="1000" w:author="yangjian" w:date="2023-04-04T10:59:00Z">
        <w:r w:rsidR="005013C7" w:rsidRPr="005013C7" w:rsidDel="00AC695A">
          <w:rPr>
            <w:rFonts w:ascii="Times New Roman" w:hAnsi="Times New Roman" w:cs="Times New Roman"/>
            <w:szCs w:val="21"/>
          </w:rPr>
          <w:delText>.</w:delText>
        </w:r>
        <w:r w:rsidR="00AF43D6" w:rsidDel="00AC695A">
          <w:rPr>
            <w:rFonts w:ascii="Times New Roman" w:hAnsi="Times New Roman" w:cs="Times New Roman"/>
            <w:szCs w:val="21"/>
          </w:rPr>
          <w:delText xml:space="preserve"> </w:delText>
        </w:r>
        <w:r w:rsidR="00FE2E35" w:rsidRPr="00FE2E35" w:rsidDel="00AC695A">
          <w:rPr>
            <w:rFonts w:ascii="Times New Roman" w:hAnsi="Times New Roman" w:cs="Times New Roman"/>
            <w:szCs w:val="21"/>
          </w:rPr>
          <w:delText>We constructed</w:delText>
        </w:r>
        <w:r w:rsidR="004933D7" w:rsidDel="00AC695A">
          <w:rPr>
            <w:rFonts w:ascii="Times New Roman" w:hAnsi="Times New Roman" w:cs="Times New Roman"/>
            <w:szCs w:val="21"/>
          </w:rPr>
          <w:delText xml:space="preserve"> these</w:delText>
        </w:r>
        <w:r w:rsidR="00FE2E35" w:rsidRPr="00FE2E35" w:rsidDel="00AC695A">
          <w:rPr>
            <w:rFonts w:ascii="Times New Roman" w:hAnsi="Times New Roman" w:cs="Times New Roman"/>
            <w:szCs w:val="21"/>
          </w:rPr>
          <w:delText xml:space="preserve"> two </w:delText>
        </w:r>
        <w:r w:rsidR="00543A9F" w:rsidDel="00AC695A">
          <w:rPr>
            <w:rFonts w:ascii="Times New Roman" w:hAnsi="Times New Roman" w:cs="Times New Roman" w:hint="eastAsia"/>
            <w:szCs w:val="21"/>
          </w:rPr>
          <w:delText>c</w:delText>
        </w:r>
        <w:r w:rsidR="00543A9F" w:rsidRPr="00543A9F" w:rsidDel="00AC695A">
          <w:rPr>
            <w:rFonts w:ascii="Times New Roman" w:hAnsi="Times New Roman" w:cs="Times New Roman"/>
            <w:szCs w:val="21"/>
          </w:rPr>
          <w:delText>lassification</w:delText>
        </w:r>
        <w:r w:rsidR="00543A9F" w:rsidDel="00AC695A">
          <w:rPr>
            <w:rFonts w:ascii="Times New Roman" w:hAnsi="Times New Roman" w:cs="Times New Roman"/>
            <w:szCs w:val="21"/>
          </w:rPr>
          <w:delText xml:space="preserve"> </w:delText>
        </w:r>
        <w:r w:rsidR="00FE2E35" w:rsidRPr="00FE2E35" w:rsidDel="00AC695A">
          <w:rPr>
            <w:rFonts w:ascii="Times New Roman" w:hAnsi="Times New Roman" w:cs="Times New Roman"/>
            <w:szCs w:val="21"/>
          </w:rPr>
          <w:delText>decision trees based on disease phenotype associations</w:delText>
        </w:r>
        <w:r w:rsidR="00953AC8" w:rsidDel="00AC695A">
          <w:rPr>
            <w:rFonts w:ascii="Times New Roman" w:hAnsi="Times New Roman" w:cs="Times New Roman"/>
            <w:szCs w:val="21"/>
          </w:rPr>
          <w:delText xml:space="preserve"> from Orphanet</w:delText>
        </w:r>
        <w:r w:rsidR="006F134E" w:rsidDel="00AC695A">
          <w:rPr>
            <w:rFonts w:ascii="Times New Roman" w:hAnsi="Times New Roman" w:cs="Times New Roman"/>
            <w:szCs w:val="21"/>
          </w:rPr>
          <w:delText xml:space="preserve"> (see details in </w:delText>
        </w:r>
        <w:r w:rsidR="006F134E" w:rsidRPr="006F134E" w:rsidDel="00AC695A">
          <w:rPr>
            <w:rFonts w:ascii="Times New Roman" w:hAnsi="Times New Roman" w:cs="Times New Roman"/>
            <w:szCs w:val="21"/>
          </w:rPr>
          <w:delText>Supplementary Note</w:delText>
        </w:r>
        <w:r w:rsidR="006F134E" w:rsidDel="00AC695A">
          <w:rPr>
            <w:rFonts w:ascii="Times New Roman" w:hAnsi="Times New Roman" w:cs="Times New Roman"/>
            <w:szCs w:val="21"/>
          </w:rPr>
          <w:delText xml:space="preserve"> </w:delText>
        </w:r>
      </w:del>
      <w:del w:id="1001" w:author="yangjian" w:date="2023-04-01T16:21:00Z">
        <w:r w:rsidR="006F134E" w:rsidDel="004C5526">
          <w:rPr>
            <w:rFonts w:ascii="Times New Roman" w:hAnsi="Times New Roman" w:cs="Times New Roman"/>
            <w:szCs w:val="21"/>
          </w:rPr>
          <w:delText>1</w:delText>
        </w:r>
      </w:del>
      <w:del w:id="1002" w:author="yangjian" w:date="2023-04-04T10:59:00Z">
        <w:r w:rsidR="006F134E" w:rsidDel="00AC695A">
          <w:rPr>
            <w:rFonts w:ascii="Times New Roman" w:hAnsi="Times New Roman" w:cs="Times New Roman"/>
            <w:szCs w:val="21"/>
          </w:rPr>
          <w:delText>)</w:delText>
        </w:r>
        <w:r w:rsidR="00FE2E35" w:rsidRPr="00FE2E35" w:rsidDel="00AC695A">
          <w:rPr>
            <w:rFonts w:ascii="Times New Roman" w:hAnsi="Times New Roman" w:cs="Times New Roman"/>
            <w:szCs w:val="21"/>
          </w:rPr>
          <w:delText xml:space="preserve">. Results showed that information entropy </w:delText>
        </w:r>
        <w:r w:rsidR="00815BC1" w:rsidDel="00AC695A">
          <w:rPr>
            <w:rFonts w:ascii="Times New Roman" w:hAnsi="Times New Roman" w:cs="Times New Roman"/>
            <w:szCs w:val="21"/>
          </w:rPr>
          <w:delText>performed better</w:delText>
        </w:r>
        <w:r w:rsidR="00FE2E35" w:rsidRPr="00FE2E35" w:rsidDel="00AC695A">
          <w:rPr>
            <w:rFonts w:ascii="Times New Roman" w:hAnsi="Times New Roman" w:cs="Times New Roman"/>
            <w:szCs w:val="21"/>
          </w:rPr>
          <w:delText xml:space="preserve"> for messier data, </w:delText>
        </w:r>
        <w:r w:rsidR="00815BC1" w:rsidDel="00AC695A">
          <w:rPr>
            <w:rFonts w:ascii="Times New Roman" w:hAnsi="Times New Roman" w:cs="Times New Roman"/>
            <w:szCs w:val="21"/>
          </w:rPr>
          <w:delText>by</w:delText>
        </w:r>
        <w:r w:rsidR="00A62D36" w:rsidRPr="00A62D36" w:rsidDel="00AC695A">
          <w:rPr>
            <w:rFonts w:ascii="Times New Roman" w:hAnsi="Times New Roman" w:cs="Times New Roman"/>
            <w:szCs w:val="21"/>
          </w:rPr>
          <w:delText xml:space="preserve"> selecting the most conditional discriminative phenotype</w:delText>
        </w:r>
        <w:r w:rsidR="00815BC1" w:rsidDel="00AC695A">
          <w:rPr>
            <w:rFonts w:ascii="Times New Roman" w:hAnsi="Times New Roman" w:cs="Times New Roman"/>
            <w:szCs w:val="21"/>
          </w:rPr>
          <w:delText xml:space="preserve"> at</w:delText>
        </w:r>
        <w:r w:rsidR="00815BC1" w:rsidRPr="00A62D36" w:rsidDel="00AC695A">
          <w:rPr>
            <w:rFonts w:ascii="Times New Roman" w:hAnsi="Times New Roman" w:cs="Times New Roman"/>
            <w:szCs w:val="21"/>
          </w:rPr>
          <w:delText xml:space="preserve"> each node</w:delText>
        </w:r>
        <w:r w:rsidR="00FE2E35" w:rsidRPr="00FE2E35" w:rsidDel="00AC695A">
          <w:rPr>
            <w:rFonts w:ascii="Times New Roman" w:hAnsi="Times New Roman" w:cs="Times New Roman"/>
            <w:szCs w:val="21"/>
          </w:rPr>
          <w:delText xml:space="preserve">. For example, the root node of the information entropy decision tree was </w:delText>
        </w:r>
        <w:r w:rsidR="00FE2E35" w:rsidRPr="00FE2E35" w:rsidDel="00AC695A">
          <w:rPr>
            <w:rFonts w:ascii="Times New Roman" w:hAnsi="Times New Roman" w:cs="Times New Roman"/>
            <w:i/>
            <w:iCs/>
            <w:szCs w:val="21"/>
          </w:rPr>
          <w:delText>Abnormality of the musculature</w:delText>
        </w:r>
        <w:r w:rsidR="00FE2E35" w:rsidRPr="00FE2E35" w:rsidDel="00AC695A">
          <w:rPr>
            <w:rFonts w:ascii="Times New Roman" w:hAnsi="Times New Roman" w:cs="Times New Roman"/>
            <w:szCs w:val="21"/>
          </w:rPr>
          <w:delText xml:space="preserve"> (HP:0003011), which </w:delText>
        </w:r>
        <w:r w:rsidR="00EB7334" w:rsidDel="00AC695A">
          <w:rPr>
            <w:rFonts w:ascii="Times New Roman" w:hAnsi="Times New Roman" w:cs="Times New Roman"/>
            <w:szCs w:val="21"/>
          </w:rPr>
          <w:delText>was</w:delText>
        </w:r>
        <w:r w:rsidR="00FE2E35" w:rsidRPr="00FE2E35" w:rsidDel="00AC695A">
          <w:rPr>
            <w:rFonts w:ascii="Times New Roman" w:hAnsi="Times New Roman" w:cs="Times New Roman"/>
            <w:szCs w:val="21"/>
          </w:rPr>
          <w:delText xml:space="preserve"> associated with 2117 ORPHA</w:delText>
        </w:r>
        <w:r w:rsidR="001C783B" w:rsidDel="00AC695A">
          <w:rPr>
            <w:rFonts w:ascii="Times New Roman" w:hAnsi="Times New Roman" w:cs="Times New Roman"/>
            <w:szCs w:val="21"/>
          </w:rPr>
          <w:delText>s</w:delText>
        </w:r>
        <w:r w:rsidR="00FE2E35" w:rsidRPr="00FE2E35" w:rsidDel="00AC695A">
          <w:rPr>
            <w:rFonts w:ascii="Times New Roman" w:hAnsi="Times New Roman" w:cs="Times New Roman"/>
            <w:szCs w:val="21"/>
          </w:rPr>
          <w:delText xml:space="preserve"> </w:delText>
        </w:r>
        <w:r w:rsidR="00E72110" w:rsidDel="00AC695A">
          <w:rPr>
            <w:rFonts w:ascii="Times New Roman" w:hAnsi="Times New Roman" w:cs="Times New Roman"/>
            <w:szCs w:val="21"/>
          </w:rPr>
          <w:delText>and</w:delText>
        </w:r>
        <w:r w:rsidR="00FE2E35" w:rsidRPr="00FE2E35" w:rsidDel="00AC695A">
          <w:rPr>
            <w:rFonts w:ascii="Times New Roman" w:hAnsi="Times New Roman" w:cs="Times New Roman"/>
            <w:szCs w:val="21"/>
          </w:rPr>
          <w:delText xml:space="preserve"> not with the remaining 2140. </w:delText>
        </w:r>
        <w:r w:rsidR="00A26801" w:rsidDel="00AC695A">
          <w:rPr>
            <w:rFonts w:ascii="Times New Roman" w:hAnsi="Times New Roman" w:cs="Times New Roman"/>
            <w:szCs w:val="21"/>
          </w:rPr>
          <w:delText xml:space="preserve">On the other hand, </w:delText>
        </w:r>
        <w:r w:rsidR="00FE2E35" w:rsidRPr="00FE2E35" w:rsidDel="00AC695A">
          <w:rPr>
            <w:rFonts w:ascii="Times New Roman" w:hAnsi="Times New Roman" w:cs="Times New Roman"/>
            <w:szCs w:val="21"/>
          </w:rPr>
          <w:delText xml:space="preserve">Gini index </w:delText>
        </w:r>
        <w:r w:rsidR="00A26801" w:rsidDel="00AC695A">
          <w:rPr>
            <w:rFonts w:ascii="Times New Roman" w:hAnsi="Times New Roman" w:cs="Times New Roman"/>
            <w:szCs w:val="21"/>
          </w:rPr>
          <w:delText>was more effective in</w:delText>
        </w:r>
        <w:r w:rsidR="00FE2E35" w:rsidRPr="00FE2E35" w:rsidDel="00AC695A">
          <w:rPr>
            <w:rFonts w:ascii="Times New Roman" w:hAnsi="Times New Roman" w:cs="Times New Roman"/>
            <w:szCs w:val="21"/>
          </w:rPr>
          <w:delText xml:space="preserve"> </w:delText>
        </w:r>
        <w:r w:rsidR="001C783B" w:rsidRPr="001C783B" w:rsidDel="00AC695A">
          <w:rPr>
            <w:rFonts w:ascii="Times New Roman" w:hAnsi="Times New Roman" w:cs="Times New Roman"/>
            <w:szCs w:val="21"/>
          </w:rPr>
          <w:delText xml:space="preserve">rapidly purifying </w:delText>
        </w:r>
        <w:r w:rsidR="00E50221" w:rsidDel="00AC695A">
          <w:rPr>
            <w:rFonts w:ascii="Times New Roman" w:hAnsi="Times New Roman" w:cs="Times New Roman"/>
            <w:szCs w:val="21"/>
          </w:rPr>
          <w:delText>candidate</w:delText>
        </w:r>
        <w:r w:rsidR="003C257F" w:rsidDel="00AC695A">
          <w:rPr>
            <w:rFonts w:ascii="Times New Roman" w:hAnsi="Times New Roman" w:cs="Times New Roman"/>
            <w:szCs w:val="21"/>
          </w:rPr>
          <w:delText>s</w:delText>
        </w:r>
        <w:r w:rsidR="00FE2E35" w:rsidRPr="00FE2E35" w:rsidDel="00AC695A">
          <w:rPr>
            <w:rFonts w:ascii="Times New Roman" w:hAnsi="Times New Roman" w:cs="Times New Roman"/>
            <w:szCs w:val="21"/>
          </w:rPr>
          <w:delText>, e.</w:delText>
        </w:r>
        <w:r w:rsidR="00A62D36" w:rsidDel="00AC695A">
          <w:rPr>
            <w:rFonts w:ascii="Times New Roman" w:hAnsi="Times New Roman" w:cs="Times New Roman"/>
            <w:szCs w:val="21"/>
          </w:rPr>
          <w:delText>g.</w:delText>
        </w:r>
        <w:r w:rsidR="00FE2E35" w:rsidRPr="00FE2E35" w:rsidDel="00AC695A">
          <w:rPr>
            <w:rFonts w:ascii="Times New Roman" w:hAnsi="Times New Roman" w:cs="Times New Roman"/>
            <w:szCs w:val="21"/>
          </w:rPr>
          <w:delText xml:space="preserve">, </w:delText>
        </w:r>
        <w:r w:rsidR="008C3A93" w:rsidRPr="008C3A93" w:rsidDel="00AC695A">
          <w:rPr>
            <w:rFonts w:ascii="Times New Roman" w:hAnsi="Times New Roman" w:cs="Times New Roman"/>
            <w:szCs w:val="21"/>
          </w:rPr>
          <w:delText xml:space="preserve">obtaining </w:delText>
        </w:r>
        <w:r w:rsidR="00C13A6B" w:rsidDel="00AC695A">
          <w:rPr>
            <w:rFonts w:ascii="Times New Roman" w:hAnsi="Times New Roman" w:cs="Times New Roman"/>
            <w:szCs w:val="21"/>
          </w:rPr>
          <w:delText>the</w:delText>
        </w:r>
        <w:r w:rsidR="003C257F" w:rsidDel="00AC695A">
          <w:rPr>
            <w:rFonts w:ascii="Times New Roman" w:hAnsi="Times New Roman" w:cs="Times New Roman"/>
            <w:szCs w:val="21"/>
          </w:rPr>
          <w:delText xml:space="preserve"> </w:delText>
        </w:r>
        <w:r w:rsidR="003C257F" w:rsidRPr="003C257F" w:rsidDel="00AC695A">
          <w:rPr>
            <w:rFonts w:ascii="Times New Roman" w:hAnsi="Times New Roman" w:cs="Times New Roman"/>
            <w:szCs w:val="21"/>
          </w:rPr>
          <w:delText>fastest</w:delText>
        </w:r>
        <w:r w:rsidR="008C3A93" w:rsidRPr="008C3A93" w:rsidDel="00AC695A">
          <w:rPr>
            <w:rFonts w:ascii="Times New Roman" w:hAnsi="Times New Roman" w:cs="Times New Roman"/>
            <w:szCs w:val="21"/>
          </w:rPr>
          <w:delText xml:space="preserve"> diagnosis after only two decisions</w:delText>
        </w:r>
        <w:r w:rsidR="00726123" w:rsidDel="00AC695A">
          <w:rPr>
            <w:rFonts w:ascii="Times New Roman" w:hAnsi="Times New Roman" w:cs="Times New Roman"/>
            <w:szCs w:val="21"/>
          </w:rPr>
          <w:delText xml:space="preserve"> in the Gini decision tree</w:delText>
        </w:r>
        <w:r w:rsidR="00FE2E35" w:rsidRPr="00FE2E35" w:rsidDel="00AC695A">
          <w:rPr>
            <w:rFonts w:ascii="Times New Roman" w:hAnsi="Times New Roman" w:cs="Times New Roman"/>
            <w:szCs w:val="21"/>
          </w:rPr>
          <w:delText>.</w:delText>
        </w:r>
        <w:r w:rsidR="00D4703C" w:rsidDel="00AC695A">
          <w:rPr>
            <w:rFonts w:ascii="Times New Roman" w:hAnsi="Times New Roman" w:cs="Times New Roman"/>
            <w:szCs w:val="21"/>
          </w:rPr>
          <w:delText xml:space="preserve"> </w:delText>
        </w:r>
        <w:r w:rsidR="00726123" w:rsidRPr="00726123" w:rsidDel="00AC695A">
          <w:rPr>
            <w:rFonts w:ascii="Times New Roman" w:hAnsi="Times New Roman" w:cs="Times New Roman"/>
            <w:szCs w:val="21"/>
          </w:rPr>
          <w:delText>To take advantage of both these strengths</w:delText>
        </w:r>
        <w:r w:rsidR="00D4703C" w:rsidRPr="00D4703C" w:rsidDel="00AC695A">
          <w:rPr>
            <w:rFonts w:ascii="Times New Roman" w:hAnsi="Times New Roman" w:cs="Times New Roman"/>
            <w:szCs w:val="21"/>
          </w:rPr>
          <w:delText xml:space="preserve">, we proposed an adaptive fusion metric, AIGGI, </w:delText>
        </w:r>
        <w:r w:rsidR="001016FB" w:rsidRPr="001016FB" w:rsidDel="00AC695A">
          <w:rPr>
            <w:rFonts w:ascii="Times New Roman" w:hAnsi="Times New Roman" w:cs="Times New Roman"/>
            <w:szCs w:val="21"/>
          </w:rPr>
          <w:delText>which focuses on reducing uncertainty when diagnostic uncertainty is high, primarily using information gain, and quickly obtaining a diagnosis when diagnostic purity is high, mainly using Gini index.</w:delText>
        </w:r>
      </w:del>
      <w:ins w:id="1003" w:author="yangjian" w:date="2023-04-04T11:07:00Z">
        <w:r>
          <w:rPr>
            <w:rFonts w:ascii="Times New Roman" w:hAnsi="Times New Roman" w:cs="Times New Roman"/>
            <w:szCs w:val="21"/>
          </w:rPr>
          <w:t>d</w:t>
        </w:r>
      </w:ins>
      <w:ins w:id="1004" w:author="yangjian" w:date="2023-04-04T10:49:00Z">
        <w:r w:rsidR="00CD1E39" w:rsidRPr="00CD1E39">
          <w:rPr>
            <w:rFonts w:ascii="Times New Roman" w:hAnsi="Times New Roman" w:cs="Times New Roman"/>
            <w:szCs w:val="21"/>
          </w:rPr>
          <w:t xml:space="preserve">ecision tree (DT) is a </w:t>
        </w:r>
      </w:ins>
      <w:ins w:id="1005" w:author="yangjian" w:date="2023-04-04T10:50:00Z">
        <w:r w:rsidR="00AC695A" w:rsidRPr="003770AD">
          <w:rPr>
            <w:rFonts w:ascii="Times New Roman" w:hAnsi="Times New Roman" w:cs="Times New Roman"/>
            <w:szCs w:val="21"/>
          </w:rPr>
          <w:t xml:space="preserve">typical </w:t>
        </w:r>
      </w:ins>
      <w:ins w:id="1006" w:author="yangjian" w:date="2023-04-04T10:49:00Z">
        <w:r w:rsidR="00CD1E39" w:rsidRPr="00CD1E39">
          <w:rPr>
            <w:rFonts w:ascii="Times New Roman" w:hAnsi="Times New Roman" w:cs="Times New Roman"/>
            <w:szCs w:val="21"/>
          </w:rPr>
          <w:t>classification method in machine learning that generates understandable rules and a</w:t>
        </w:r>
      </w:ins>
      <w:ins w:id="1007" w:author="yangjian" w:date="2023-04-04T10:51:00Z">
        <w:r w:rsidR="00AC695A" w:rsidRPr="00AC695A">
          <w:t xml:space="preserve"> </w:t>
        </w:r>
        <w:r w:rsidR="00AC695A" w:rsidRPr="00AC695A">
          <w:rPr>
            <w:rFonts w:ascii="Times New Roman" w:hAnsi="Times New Roman" w:cs="Times New Roman"/>
            <w:szCs w:val="21"/>
          </w:rPr>
          <w:t>binary-tree-formed decision process</w:t>
        </w:r>
      </w:ins>
      <w:ins w:id="1008" w:author="yangjian" w:date="2023-04-04T10:49:00Z">
        <w:r w:rsidR="00CD1E39" w:rsidRPr="00CD1E39">
          <w:rPr>
            <w:rFonts w:ascii="Times New Roman" w:hAnsi="Times New Roman" w:cs="Times New Roman"/>
            <w:szCs w:val="21"/>
          </w:rPr>
          <w:t xml:space="preserve"> using an inductive algorithm.</w:t>
        </w:r>
      </w:ins>
      <w:ins w:id="1009" w:author="yangjian" w:date="2023-04-04T10:51:00Z">
        <w:r w:rsidR="00AC695A">
          <w:rPr>
            <w:rFonts w:ascii="Times New Roman" w:hAnsi="Times New Roman" w:cs="Times New Roman"/>
            <w:szCs w:val="21"/>
          </w:rPr>
          <w:t xml:space="preserve"> </w:t>
        </w:r>
        <w:r w:rsidR="00AC695A" w:rsidRPr="00AC695A">
          <w:rPr>
            <w:rFonts w:ascii="Times New Roman" w:hAnsi="Times New Roman" w:cs="Times New Roman"/>
            <w:szCs w:val="21"/>
          </w:rPr>
          <w:t>Two commonly used metric functions for DTs, information entropy and Gini index, measure the uncertainty or impurity for each split condition mathematically</w:t>
        </w:r>
      </w:ins>
      <w:ins w:id="1010" w:author="yangjian" w:date="2023-04-04T10:53:00Z">
        <w:r w:rsidR="00AC695A">
          <w:rPr>
            <w:rFonts w:ascii="Times New Roman" w:hAnsi="Times New Roman" w:cs="Times New Roman"/>
            <w:szCs w:val="21"/>
          </w:rPr>
          <w:t xml:space="preserve"> [</w:t>
        </w:r>
      </w:ins>
      <w:ins w:id="1011" w:author="yangjian" w:date="2023-04-04T10:55:00Z">
        <w:r w:rsidR="00AC695A">
          <w:rPr>
            <w:rFonts w:ascii="Times New Roman" w:hAnsi="Times New Roman" w:cs="Times New Roman"/>
            <w:szCs w:val="21"/>
          </w:rPr>
          <w:t>35, 36</w:t>
        </w:r>
      </w:ins>
      <w:ins w:id="1012" w:author="yangjian" w:date="2023-04-04T10:53:00Z">
        <w:r w:rsidR="00AC695A">
          <w:rPr>
            <w:rFonts w:ascii="Times New Roman" w:hAnsi="Times New Roman" w:cs="Times New Roman"/>
            <w:szCs w:val="21"/>
          </w:rPr>
          <w:t>]</w:t>
        </w:r>
      </w:ins>
      <w:ins w:id="1013" w:author="yangjian" w:date="2023-04-04T10:51:00Z">
        <w:r w:rsidR="00AC695A" w:rsidRPr="00AC695A">
          <w:rPr>
            <w:rFonts w:ascii="Times New Roman" w:hAnsi="Times New Roman" w:cs="Times New Roman"/>
            <w:szCs w:val="21"/>
          </w:rPr>
          <w:t>.</w:t>
        </w:r>
      </w:ins>
      <w:ins w:id="1014" w:author="yangjian" w:date="2023-04-04T10:52:00Z">
        <w:r w:rsidR="00AC695A">
          <w:rPr>
            <w:rFonts w:ascii="Times New Roman" w:hAnsi="Times New Roman" w:cs="Times New Roman"/>
            <w:szCs w:val="21"/>
          </w:rPr>
          <w:t xml:space="preserve"> </w:t>
        </w:r>
        <w:r w:rsidR="00AC695A" w:rsidRPr="00AC695A">
          <w:rPr>
            <w:rFonts w:ascii="Times New Roman" w:hAnsi="Times New Roman" w:cs="Times New Roman"/>
            <w:szCs w:val="21"/>
          </w:rPr>
          <w:t>Although both have similar accuracy for classification, they have different expressions and measurement focuses</w:t>
        </w:r>
      </w:ins>
      <w:ins w:id="1015" w:author="yangjian" w:date="2023-04-04T10:53:00Z">
        <w:r w:rsidR="00AC695A">
          <w:rPr>
            <w:rFonts w:ascii="Times New Roman" w:hAnsi="Times New Roman" w:cs="Times New Roman"/>
            <w:szCs w:val="21"/>
          </w:rPr>
          <w:t xml:space="preserve"> [43, 44]</w:t>
        </w:r>
      </w:ins>
      <w:ins w:id="1016" w:author="yangjian" w:date="2023-04-04T10:52:00Z">
        <w:r w:rsidR="00AC695A" w:rsidRPr="00AC695A">
          <w:rPr>
            <w:rFonts w:ascii="Times New Roman" w:hAnsi="Times New Roman" w:cs="Times New Roman"/>
            <w:szCs w:val="21"/>
          </w:rPr>
          <w:t>.</w:t>
        </w:r>
      </w:ins>
      <w:ins w:id="1017" w:author="yangjian" w:date="2023-04-04T10:55:00Z">
        <w:r w:rsidR="00AC695A">
          <w:rPr>
            <w:rFonts w:ascii="Times New Roman" w:hAnsi="Times New Roman" w:cs="Times New Roman"/>
            <w:szCs w:val="21"/>
          </w:rPr>
          <w:t xml:space="preserve"> </w:t>
        </w:r>
        <w:r w:rsidR="00AC695A" w:rsidRPr="00AC695A">
          <w:rPr>
            <w:rFonts w:ascii="Times New Roman" w:hAnsi="Times New Roman" w:cs="Times New Roman"/>
            <w:szCs w:val="21"/>
          </w:rPr>
          <w:t>We constructed two classification decision trees based on disease</w:t>
        </w:r>
        <w:r w:rsidR="00AC695A">
          <w:rPr>
            <w:rFonts w:ascii="Times New Roman" w:hAnsi="Times New Roman" w:cs="Times New Roman"/>
            <w:szCs w:val="21"/>
          </w:rPr>
          <w:t>-</w:t>
        </w:r>
        <w:r w:rsidR="00AC695A" w:rsidRPr="00AC695A">
          <w:rPr>
            <w:rFonts w:ascii="Times New Roman" w:hAnsi="Times New Roman" w:cs="Times New Roman"/>
            <w:szCs w:val="21"/>
          </w:rPr>
          <w:t>phenotype associations from Orphanet, using information entropy and Gini index</w:t>
        </w:r>
      </w:ins>
      <w:ins w:id="1018" w:author="yangjian" w:date="2023-04-04T10:56:00Z">
        <w:r w:rsidR="00AC695A">
          <w:rPr>
            <w:rFonts w:ascii="Times New Roman" w:hAnsi="Times New Roman" w:cs="Times New Roman"/>
            <w:szCs w:val="21"/>
          </w:rPr>
          <w:t xml:space="preserve"> (see details in </w:t>
        </w:r>
        <w:r w:rsidR="00AC695A" w:rsidRPr="006F134E">
          <w:rPr>
            <w:rFonts w:ascii="Times New Roman" w:hAnsi="Times New Roman" w:cs="Times New Roman"/>
            <w:szCs w:val="21"/>
          </w:rPr>
          <w:t>Supplementary Note</w:t>
        </w:r>
        <w:r w:rsidR="00AC695A">
          <w:rPr>
            <w:rFonts w:ascii="Times New Roman" w:hAnsi="Times New Roman" w:cs="Times New Roman"/>
            <w:szCs w:val="21"/>
          </w:rPr>
          <w:t xml:space="preserve"> 2)</w:t>
        </w:r>
      </w:ins>
      <w:ins w:id="1019" w:author="yangjian" w:date="2023-04-04T10:55:00Z">
        <w:r w:rsidR="00AC695A" w:rsidRPr="00AC695A">
          <w:rPr>
            <w:rFonts w:ascii="Times New Roman" w:hAnsi="Times New Roman" w:cs="Times New Roman"/>
            <w:szCs w:val="21"/>
          </w:rPr>
          <w:t>.</w:t>
        </w:r>
      </w:ins>
      <w:ins w:id="1020" w:author="yangjian" w:date="2023-04-04T10:56:00Z">
        <w:r w:rsidR="00AC695A">
          <w:rPr>
            <w:rFonts w:ascii="Times New Roman" w:hAnsi="Times New Roman" w:cs="Times New Roman"/>
            <w:szCs w:val="21"/>
          </w:rPr>
          <w:t xml:space="preserve"> </w:t>
        </w:r>
        <w:r w:rsidR="00AC695A" w:rsidRPr="00AC695A">
          <w:rPr>
            <w:rFonts w:ascii="Times New Roman" w:hAnsi="Times New Roman" w:cs="Times New Roman"/>
            <w:szCs w:val="21"/>
          </w:rPr>
          <w:t>Results showed that information entropy performed better for messier data, while Gini index was more effective in rapidly purifying candidates.</w:t>
        </w:r>
      </w:ins>
      <w:ins w:id="1021" w:author="yangjian" w:date="2023-04-04T10:57:00Z">
        <w:r w:rsidR="00AC695A">
          <w:rPr>
            <w:rFonts w:ascii="Times New Roman" w:hAnsi="Times New Roman" w:cs="Times New Roman"/>
            <w:szCs w:val="21"/>
          </w:rPr>
          <w:t xml:space="preserve"> </w:t>
        </w:r>
        <w:r w:rsidR="00AC695A" w:rsidRPr="00AC695A">
          <w:rPr>
            <w:rFonts w:ascii="Times New Roman" w:hAnsi="Times New Roman" w:cs="Times New Roman"/>
            <w:szCs w:val="21"/>
          </w:rPr>
          <w:t>A previous study has shown that a linear fusion of these two metrics can achieve satisfactory classification performance [45].</w:t>
        </w:r>
        <w:r w:rsidR="00AC695A">
          <w:rPr>
            <w:rFonts w:ascii="Times New Roman" w:hAnsi="Times New Roman" w:cs="Times New Roman"/>
            <w:szCs w:val="21"/>
          </w:rPr>
          <w:t xml:space="preserve"> </w:t>
        </w:r>
        <w:r w:rsidR="00AC695A" w:rsidRPr="00AC695A">
          <w:rPr>
            <w:rFonts w:ascii="Times New Roman" w:hAnsi="Times New Roman" w:cs="Times New Roman"/>
            <w:szCs w:val="21"/>
          </w:rPr>
          <w:t>To combine the strengths of both, we proposed an adaptive fusion metric, AIGGI,</w:t>
        </w:r>
      </w:ins>
      <w:ins w:id="1022" w:author="yangjian" w:date="2023-04-04T10:58:00Z">
        <w:r w:rsidR="00AC695A" w:rsidRPr="00AC695A">
          <w:t xml:space="preserve"> </w:t>
        </w:r>
        <w:r w:rsidR="00AC695A" w:rsidRPr="00AC695A">
          <w:rPr>
            <w:rFonts w:ascii="Times New Roman" w:hAnsi="Times New Roman" w:cs="Times New Roman"/>
            <w:szCs w:val="21"/>
          </w:rPr>
          <w:t xml:space="preserve">which focuses on reducing uncertainty when </w:t>
        </w:r>
      </w:ins>
      <w:ins w:id="1023" w:author="yangjian" w:date="2023-04-04T16:58:00Z">
        <w:r w:rsidR="003D3B32" w:rsidRPr="003D3B32">
          <w:rPr>
            <w:rFonts w:ascii="Times New Roman" w:hAnsi="Times New Roman" w:cs="Times New Roman"/>
            <w:szCs w:val="21"/>
          </w:rPr>
          <w:t xml:space="preserve">multiple </w:t>
        </w:r>
        <w:r w:rsidR="003D3B32">
          <w:rPr>
            <w:rFonts w:ascii="Times New Roman" w:hAnsi="Times New Roman" w:cs="Times New Roman"/>
            <w:szCs w:val="21"/>
          </w:rPr>
          <w:t>competing</w:t>
        </w:r>
        <w:r w:rsidR="003D3B32" w:rsidRPr="003D3B32">
          <w:rPr>
            <w:rFonts w:ascii="Times New Roman" w:hAnsi="Times New Roman" w:cs="Times New Roman"/>
            <w:szCs w:val="21"/>
          </w:rPr>
          <w:t xml:space="preserve"> </w:t>
        </w:r>
      </w:ins>
      <w:ins w:id="1024" w:author="yangjian" w:date="2023-04-04T16:59:00Z">
        <w:r w:rsidR="003D3B32">
          <w:rPr>
            <w:rFonts w:ascii="Times New Roman" w:hAnsi="Times New Roman" w:cs="Times New Roman"/>
            <w:szCs w:val="21"/>
          </w:rPr>
          <w:t>diagnoses exists</w:t>
        </w:r>
      </w:ins>
      <w:ins w:id="1025" w:author="yangjian" w:date="2023-04-04T10:58:00Z">
        <w:r w:rsidR="00AC695A" w:rsidRPr="00AC695A">
          <w:rPr>
            <w:rFonts w:ascii="Times New Roman" w:hAnsi="Times New Roman" w:cs="Times New Roman"/>
            <w:szCs w:val="21"/>
          </w:rPr>
          <w:t xml:space="preserve">, primarily using information gain, and quickly obtaining a diagnosis when </w:t>
        </w:r>
      </w:ins>
      <w:ins w:id="1026" w:author="yangjian" w:date="2023-04-04T17:00:00Z">
        <w:r w:rsidR="003D3B32" w:rsidRPr="003D3B32">
          <w:rPr>
            <w:rFonts w:ascii="Times New Roman" w:hAnsi="Times New Roman" w:cs="Times New Roman"/>
            <w:szCs w:val="21"/>
          </w:rPr>
          <w:t>there are a few significant candidate diseases</w:t>
        </w:r>
      </w:ins>
      <w:ins w:id="1027" w:author="yangjian" w:date="2023-04-04T10:58:00Z">
        <w:r w:rsidR="00AC695A" w:rsidRPr="00AC695A">
          <w:rPr>
            <w:rFonts w:ascii="Times New Roman" w:hAnsi="Times New Roman" w:cs="Times New Roman"/>
            <w:szCs w:val="21"/>
          </w:rPr>
          <w:t>, mainly using Gini index.</w:t>
        </w:r>
      </w:ins>
    </w:p>
    <w:p w14:paraId="75A77629" w14:textId="79EA297D" w:rsidR="00F1387A" w:rsidRDefault="00A13917" w:rsidP="00D6275D">
      <w:pPr>
        <w:rPr>
          <w:ins w:id="1028" w:author="yangjian" w:date="2023-03-30T19:23:00Z"/>
          <w:rFonts w:ascii="Times New Roman" w:hAnsi="Times New Roman" w:cs="Times New Roman"/>
          <w:szCs w:val="21"/>
        </w:rPr>
      </w:pPr>
      <w:del w:id="1029" w:author="yangjian" w:date="2023-04-04T11:13:00Z">
        <w:r w:rsidRPr="00A13917" w:rsidDel="00F80109">
          <w:rPr>
            <w:rFonts w:ascii="Times New Roman" w:hAnsi="Times New Roman" w:cs="Times New Roman"/>
            <w:szCs w:val="21"/>
          </w:rPr>
          <w:delText xml:space="preserve">The </w:delText>
        </w:r>
      </w:del>
      <w:del w:id="1030" w:author="yangjian" w:date="2023-04-04T11:11:00Z">
        <w:r w:rsidRPr="00A13917" w:rsidDel="00F80109">
          <w:rPr>
            <w:rFonts w:ascii="Times New Roman" w:hAnsi="Times New Roman" w:cs="Times New Roman"/>
            <w:szCs w:val="21"/>
          </w:rPr>
          <w:delText xml:space="preserve">objectives </w:delText>
        </w:r>
      </w:del>
      <w:del w:id="1031" w:author="yangjian" w:date="2023-04-04T11:13:00Z">
        <w:r w:rsidRPr="00A13917" w:rsidDel="00F80109">
          <w:rPr>
            <w:rFonts w:ascii="Times New Roman" w:hAnsi="Times New Roman" w:cs="Times New Roman"/>
            <w:szCs w:val="21"/>
          </w:rPr>
          <w:delText>of</w:delText>
        </w:r>
      </w:del>
      <w:ins w:id="1032" w:author="yangjian" w:date="2023-04-04T11:13:00Z">
        <w:r w:rsidR="00F80109">
          <w:rPr>
            <w:rFonts w:ascii="Times New Roman" w:hAnsi="Times New Roman" w:cs="Times New Roman"/>
            <w:szCs w:val="21"/>
          </w:rPr>
          <w:t>Most</w:t>
        </w:r>
      </w:ins>
      <w:r w:rsidRPr="00A13917">
        <w:rPr>
          <w:rFonts w:ascii="Times New Roman" w:hAnsi="Times New Roman" w:cs="Times New Roman"/>
          <w:szCs w:val="21"/>
        </w:rPr>
        <w:t xml:space="preserve"> </w:t>
      </w:r>
      <w:del w:id="1033" w:author="yangjian" w:date="2023-03-30T18:48:00Z">
        <w:r w:rsidRPr="00A13917" w:rsidDel="00DE224A">
          <w:rPr>
            <w:rFonts w:ascii="Times New Roman" w:hAnsi="Times New Roman" w:cs="Times New Roman"/>
            <w:szCs w:val="21"/>
          </w:rPr>
          <w:delText xml:space="preserve">both </w:delText>
        </w:r>
      </w:del>
      <w:r w:rsidRPr="00A13917">
        <w:rPr>
          <w:rFonts w:ascii="Times New Roman" w:hAnsi="Times New Roman" w:cs="Times New Roman"/>
          <w:szCs w:val="21"/>
        </w:rPr>
        <w:t>DQN-based dialogue</w:t>
      </w:r>
      <w:ins w:id="1034" w:author="yangjian" w:date="2023-03-30T18:48:00Z">
        <w:r w:rsidR="00DE224A">
          <w:rPr>
            <w:rFonts w:ascii="Times New Roman" w:hAnsi="Times New Roman" w:cs="Times New Roman"/>
            <w:szCs w:val="21"/>
          </w:rPr>
          <w:t xml:space="preserve"> diagnosis</w:t>
        </w:r>
      </w:ins>
      <w:r w:rsidRPr="00A13917">
        <w:rPr>
          <w:rFonts w:ascii="Times New Roman" w:hAnsi="Times New Roman" w:cs="Times New Roman"/>
          <w:szCs w:val="21"/>
        </w:rPr>
        <w:t xml:space="preserve"> systems and a limited number of human-computer interaction DDX applications </w:t>
      </w:r>
      <w:r w:rsidR="00515EF6">
        <w:rPr>
          <w:rFonts w:ascii="Times New Roman" w:hAnsi="Times New Roman" w:cs="Times New Roman" w:hint="eastAsia"/>
          <w:szCs w:val="21"/>
        </w:rPr>
        <w:t>for</w:t>
      </w:r>
      <w:r w:rsidRPr="00A13917">
        <w:rPr>
          <w:rFonts w:ascii="Times New Roman" w:hAnsi="Times New Roman" w:cs="Times New Roman"/>
          <w:szCs w:val="21"/>
        </w:rPr>
        <w:t xml:space="preserve"> RDs</w:t>
      </w:r>
      <w:del w:id="1035" w:author="yangjian" w:date="2023-04-04T11:13:00Z">
        <w:r w:rsidR="004D6380" w:rsidDel="00F80109">
          <w:rPr>
            <w:rFonts w:ascii="Times New Roman" w:hAnsi="Times New Roman" w:cs="Times New Roman"/>
            <w:szCs w:val="21"/>
          </w:rPr>
          <w:delText xml:space="preserve"> [</w:delText>
        </w:r>
      </w:del>
      <w:del w:id="1036" w:author="yangjian" w:date="2023-03-30T17:15:00Z">
        <w:r w:rsidR="00915B32" w:rsidDel="00DF6E0F">
          <w:rPr>
            <w:rFonts w:ascii="Times New Roman" w:hAnsi="Times New Roman" w:cs="Times New Roman"/>
            <w:szCs w:val="21"/>
          </w:rPr>
          <w:delText>2</w:delText>
        </w:r>
        <w:r w:rsidR="00D97038" w:rsidDel="00DF6E0F">
          <w:rPr>
            <w:rFonts w:ascii="Times New Roman" w:hAnsi="Times New Roman" w:cs="Times New Roman"/>
            <w:szCs w:val="21"/>
          </w:rPr>
          <w:delText>2</w:delText>
        </w:r>
        <w:r w:rsidR="00915B32" w:rsidDel="00DF6E0F">
          <w:rPr>
            <w:rFonts w:ascii="Times New Roman" w:hAnsi="Times New Roman" w:cs="Times New Roman"/>
            <w:szCs w:val="21"/>
          </w:rPr>
          <w:delText>, 2</w:delText>
        </w:r>
        <w:r w:rsidR="00D97038" w:rsidDel="00DF6E0F">
          <w:rPr>
            <w:rFonts w:ascii="Times New Roman" w:hAnsi="Times New Roman" w:cs="Times New Roman"/>
            <w:szCs w:val="21"/>
          </w:rPr>
          <w:delText>3</w:delText>
        </w:r>
        <w:r w:rsidR="00915B32" w:rsidDel="00DF6E0F">
          <w:rPr>
            <w:rFonts w:ascii="Times New Roman" w:hAnsi="Times New Roman" w:cs="Times New Roman"/>
            <w:szCs w:val="21"/>
          </w:rPr>
          <w:delText>,</w:delText>
        </w:r>
        <w:r w:rsidR="003F5D5D" w:rsidDel="00DF6E0F">
          <w:rPr>
            <w:rFonts w:ascii="Times New Roman" w:hAnsi="Times New Roman" w:cs="Times New Roman"/>
            <w:szCs w:val="21"/>
          </w:rPr>
          <w:delText xml:space="preserve"> </w:delText>
        </w:r>
        <w:r w:rsidR="00915B32" w:rsidDel="00DF6E0F">
          <w:rPr>
            <w:rFonts w:ascii="Times New Roman" w:hAnsi="Times New Roman" w:cs="Times New Roman"/>
            <w:szCs w:val="21"/>
          </w:rPr>
          <w:delText>2</w:delText>
        </w:r>
        <w:r w:rsidR="00D97038" w:rsidDel="00DF6E0F">
          <w:rPr>
            <w:rFonts w:ascii="Times New Roman" w:hAnsi="Times New Roman" w:cs="Times New Roman"/>
            <w:szCs w:val="21"/>
          </w:rPr>
          <w:delText>4</w:delText>
        </w:r>
        <w:r w:rsidR="00915B32" w:rsidDel="00DF6E0F">
          <w:rPr>
            <w:rFonts w:ascii="Times New Roman" w:hAnsi="Times New Roman" w:cs="Times New Roman"/>
            <w:szCs w:val="21"/>
          </w:rPr>
          <w:delText>, 3</w:delText>
        </w:r>
        <w:r w:rsidR="00271392" w:rsidDel="00DF6E0F">
          <w:rPr>
            <w:rFonts w:ascii="Times New Roman" w:hAnsi="Times New Roman" w:cs="Times New Roman"/>
            <w:szCs w:val="21"/>
          </w:rPr>
          <w:delText>8</w:delText>
        </w:r>
        <w:r w:rsidR="00915B32" w:rsidDel="00DF6E0F">
          <w:rPr>
            <w:rFonts w:ascii="Times New Roman" w:hAnsi="Times New Roman" w:cs="Times New Roman"/>
            <w:szCs w:val="21"/>
          </w:rPr>
          <w:delText>, 3</w:delText>
        </w:r>
        <w:r w:rsidR="00271392" w:rsidDel="00DF6E0F">
          <w:rPr>
            <w:rFonts w:ascii="Times New Roman" w:hAnsi="Times New Roman" w:cs="Times New Roman"/>
            <w:szCs w:val="21"/>
          </w:rPr>
          <w:delText>9</w:delText>
        </w:r>
      </w:del>
      <w:del w:id="1037" w:author="yangjian" w:date="2023-04-04T11:13:00Z">
        <w:r w:rsidR="004D6380" w:rsidDel="00F80109">
          <w:rPr>
            <w:rFonts w:ascii="Times New Roman" w:hAnsi="Times New Roman" w:cs="Times New Roman"/>
            <w:szCs w:val="21"/>
          </w:rPr>
          <w:delText>]</w:delText>
        </w:r>
        <w:r w:rsidRPr="00A13917" w:rsidDel="00F80109">
          <w:rPr>
            <w:rFonts w:ascii="Times New Roman" w:hAnsi="Times New Roman" w:cs="Times New Roman"/>
            <w:szCs w:val="21"/>
          </w:rPr>
          <w:delText xml:space="preserve">, </w:delText>
        </w:r>
      </w:del>
      <w:del w:id="1038" w:author="yangjian" w:date="2023-04-04T11:12:00Z">
        <w:r w:rsidRPr="00A13917" w:rsidDel="00F80109">
          <w:rPr>
            <w:rFonts w:ascii="Times New Roman" w:hAnsi="Times New Roman" w:cs="Times New Roman"/>
            <w:szCs w:val="21"/>
          </w:rPr>
          <w:delText xml:space="preserve">are </w:delText>
        </w:r>
      </w:del>
      <w:ins w:id="1039" w:author="yangjian" w:date="2023-04-04T11:14:00Z">
        <w:r w:rsidR="00F80109">
          <w:rPr>
            <w:rFonts w:ascii="Times New Roman" w:hAnsi="Times New Roman" w:cs="Times New Roman"/>
            <w:szCs w:val="21"/>
          </w:rPr>
          <w:t xml:space="preserve"> aim </w:t>
        </w:r>
      </w:ins>
      <w:r w:rsidRPr="00A13917">
        <w:rPr>
          <w:rFonts w:ascii="Times New Roman" w:hAnsi="Times New Roman" w:cs="Times New Roman"/>
          <w:szCs w:val="21"/>
        </w:rPr>
        <w:t xml:space="preserve">to capture additional symptoms </w:t>
      </w:r>
      <w:del w:id="1040" w:author="yangjian" w:date="2023-03-29T22:10:00Z">
        <w:r w:rsidRPr="00A13917" w:rsidDel="005637DE">
          <w:rPr>
            <w:rFonts w:ascii="Times New Roman" w:hAnsi="Times New Roman" w:cs="Times New Roman"/>
            <w:szCs w:val="21"/>
          </w:rPr>
          <w:delText xml:space="preserve">present </w:delText>
        </w:r>
      </w:del>
      <w:ins w:id="1041" w:author="yangjian" w:date="2023-04-04T11:20:00Z">
        <w:r w:rsidR="00F80109" w:rsidRPr="00F80109">
          <w:rPr>
            <w:rFonts w:ascii="Times New Roman" w:hAnsi="Times New Roman" w:cs="Times New Roman"/>
            <w:szCs w:val="21"/>
          </w:rPr>
          <w:t>that exist</w:t>
        </w:r>
      </w:ins>
      <w:ins w:id="1042" w:author="yangjian" w:date="2023-03-29T22:10:00Z">
        <w:r w:rsidR="005637DE" w:rsidRPr="00A13917">
          <w:rPr>
            <w:rFonts w:ascii="Times New Roman" w:hAnsi="Times New Roman" w:cs="Times New Roman"/>
            <w:szCs w:val="21"/>
          </w:rPr>
          <w:t xml:space="preserve"> </w:t>
        </w:r>
      </w:ins>
      <w:r w:rsidRPr="00A13917">
        <w:rPr>
          <w:rFonts w:ascii="Times New Roman" w:hAnsi="Times New Roman" w:cs="Times New Roman"/>
          <w:szCs w:val="21"/>
        </w:rPr>
        <w:t xml:space="preserve">in patients </w:t>
      </w:r>
      <w:del w:id="1043" w:author="yangjian" w:date="2023-04-04T11:14:00Z">
        <w:r w:rsidRPr="00A13917" w:rsidDel="00F80109">
          <w:rPr>
            <w:rFonts w:ascii="Times New Roman" w:hAnsi="Times New Roman" w:cs="Times New Roman"/>
            <w:szCs w:val="21"/>
          </w:rPr>
          <w:delText>and ultimately</w:delText>
        </w:r>
      </w:del>
      <w:ins w:id="1044" w:author="yangjian" w:date="2023-04-04T11:14:00Z">
        <w:r w:rsidR="00F80109">
          <w:rPr>
            <w:rFonts w:ascii="Times New Roman" w:hAnsi="Times New Roman" w:cs="Times New Roman"/>
            <w:szCs w:val="21"/>
          </w:rPr>
          <w:t>to</w:t>
        </w:r>
      </w:ins>
      <w:r w:rsidRPr="00A13917">
        <w:rPr>
          <w:rFonts w:ascii="Times New Roman" w:hAnsi="Times New Roman" w:cs="Times New Roman"/>
          <w:szCs w:val="21"/>
        </w:rPr>
        <w:t xml:space="preserve"> improve diagnostic</w:t>
      </w:r>
      <w:r w:rsidR="00B10FFA">
        <w:rPr>
          <w:rFonts w:ascii="Times New Roman" w:hAnsi="Times New Roman" w:cs="Times New Roman"/>
          <w:szCs w:val="21"/>
        </w:rPr>
        <w:t xml:space="preserve"> accuracy</w:t>
      </w:r>
      <w:ins w:id="1045" w:author="yangjian" w:date="2023-04-04T11:14:00Z">
        <w:r w:rsidR="00F80109">
          <w:rPr>
            <w:rFonts w:ascii="Times New Roman" w:hAnsi="Times New Roman" w:cs="Times New Roman"/>
            <w:szCs w:val="21"/>
          </w:rPr>
          <w:t xml:space="preserve"> [29-31, 46, 47]</w:t>
        </w:r>
      </w:ins>
      <w:r w:rsidRPr="00A13917">
        <w:rPr>
          <w:rFonts w:ascii="Times New Roman" w:hAnsi="Times New Roman" w:cs="Times New Roman"/>
          <w:szCs w:val="21"/>
        </w:rPr>
        <w:t xml:space="preserve">. However, </w:t>
      </w:r>
      <w:ins w:id="1046" w:author="yangjian" w:date="2023-04-04T11:14:00Z">
        <w:r w:rsidR="00F80109">
          <w:rPr>
            <w:rFonts w:ascii="Times New Roman" w:hAnsi="Times New Roman" w:cs="Times New Roman"/>
            <w:szCs w:val="21"/>
          </w:rPr>
          <w:t>this</w:t>
        </w:r>
      </w:ins>
      <w:del w:id="1047" w:author="yangjian" w:date="2023-04-04T11:12:00Z">
        <w:r w:rsidRPr="00A13917" w:rsidDel="00F80109">
          <w:rPr>
            <w:rFonts w:ascii="Times New Roman" w:hAnsi="Times New Roman" w:cs="Times New Roman"/>
            <w:szCs w:val="21"/>
          </w:rPr>
          <w:delText>this</w:delText>
        </w:r>
      </w:del>
      <w:r w:rsidRPr="00A13917">
        <w:rPr>
          <w:rFonts w:ascii="Times New Roman" w:hAnsi="Times New Roman" w:cs="Times New Roman"/>
          <w:szCs w:val="21"/>
        </w:rPr>
        <w:t xml:space="preserve"> approach may not always align perfectly with the process of DDX, as </w:t>
      </w:r>
      <w:r w:rsidR="007B41F5" w:rsidRPr="007B41F5">
        <w:rPr>
          <w:rFonts w:ascii="Times New Roman" w:hAnsi="Times New Roman" w:cs="Times New Roman"/>
          <w:szCs w:val="21"/>
        </w:rPr>
        <w:t>sometimes</w:t>
      </w:r>
      <w:r w:rsidR="007B41F5">
        <w:rPr>
          <w:rFonts w:ascii="Times New Roman" w:hAnsi="Times New Roman" w:cs="Times New Roman"/>
          <w:szCs w:val="21"/>
        </w:rPr>
        <w:t xml:space="preserve"> </w:t>
      </w:r>
      <w:r w:rsidRPr="00A13917">
        <w:rPr>
          <w:rFonts w:ascii="Times New Roman" w:hAnsi="Times New Roman" w:cs="Times New Roman"/>
          <w:szCs w:val="21"/>
        </w:rPr>
        <w:t>excluding phenotypes</w:t>
      </w:r>
      <w:r w:rsidR="007007B0">
        <w:rPr>
          <w:rFonts w:ascii="Times New Roman" w:hAnsi="Times New Roman" w:cs="Times New Roman"/>
          <w:szCs w:val="21"/>
        </w:rPr>
        <w:t xml:space="preserve"> </w:t>
      </w:r>
      <w:r w:rsidR="00483936">
        <w:rPr>
          <w:rFonts w:ascii="Times New Roman" w:hAnsi="Times New Roman" w:cs="Times New Roman" w:hint="eastAsia"/>
          <w:szCs w:val="21"/>
        </w:rPr>
        <w:t>belonging</w:t>
      </w:r>
      <w:r w:rsidR="00483936">
        <w:rPr>
          <w:rFonts w:ascii="Times New Roman" w:hAnsi="Times New Roman" w:cs="Times New Roman"/>
          <w:szCs w:val="21"/>
        </w:rPr>
        <w:t xml:space="preserve"> to </w:t>
      </w:r>
      <w:r w:rsidR="007007B0">
        <w:rPr>
          <w:rFonts w:ascii="Times New Roman" w:hAnsi="Times New Roman" w:cs="Times New Roman" w:hint="eastAsia"/>
          <w:szCs w:val="21"/>
        </w:rPr>
        <w:t>competing</w:t>
      </w:r>
      <w:r w:rsidR="007007B0">
        <w:rPr>
          <w:rFonts w:ascii="Times New Roman" w:hAnsi="Times New Roman" w:cs="Times New Roman"/>
          <w:szCs w:val="21"/>
        </w:rPr>
        <w:t xml:space="preserve"> </w:t>
      </w:r>
      <w:r w:rsidR="007007B0">
        <w:rPr>
          <w:rFonts w:ascii="Times New Roman" w:hAnsi="Times New Roman" w:cs="Times New Roman" w:hint="eastAsia"/>
          <w:szCs w:val="21"/>
        </w:rPr>
        <w:t>diagnoses</w:t>
      </w:r>
      <w:r w:rsidRPr="00A13917">
        <w:rPr>
          <w:rFonts w:ascii="Times New Roman" w:hAnsi="Times New Roman" w:cs="Times New Roman"/>
          <w:szCs w:val="21"/>
        </w:rPr>
        <w:t xml:space="preserve"> that </w:t>
      </w:r>
      <w:ins w:id="1048" w:author="yangjian" w:date="2023-04-04T11:20:00Z">
        <w:r w:rsidR="00F80109" w:rsidRPr="00F80109">
          <w:rPr>
            <w:rFonts w:ascii="Times New Roman" w:hAnsi="Times New Roman" w:cs="Times New Roman"/>
            <w:szCs w:val="21"/>
          </w:rPr>
          <w:t xml:space="preserve">are </w:t>
        </w:r>
      </w:ins>
      <w:del w:id="1049" w:author="yangjian" w:date="2023-04-04T11:16:00Z">
        <w:r w:rsidRPr="00A13917" w:rsidDel="00F80109">
          <w:rPr>
            <w:rFonts w:ascii="Times New Roman" w:hAnsi="Times New Roman" w:cs="Times New Roman"/>
            <w:szCs w:val="21"/>
          </w:rPr>
          <w:delText>patients do not possess</w:delText>
        </w:r>
      </w:del>
      <w:ins w:id="1050" w:author="yangjian" w:date="2023-04-04T11:16:00Z">
        <w:r w:rsidR="00F80109">
          <w:rPr>
            <w:rFonts w:ascii="Times New Roman" w:hAnsi="Times New Roman" w:cs="Times New Roman"/>
            <w:szCs w:val="21"/>
          </w:rPr>
          <w:t>not present in patients</w:t>
        </w:r>
      </w:ins>
      <w:r w:rsidRPr="00A13917">
        <w:rPr>
          <w:rFonts w:ascii="Times New Roman" w:hAnsi="Times New Roman" w:cs="Times New Roman"/>
          <w:szCs w:val="21"/>
        </w:rPr>
        <w:t xml:space="preserve"> can </w:t>
      </w:r>
      <w:r w:rsidR="007B41F5" w:rsidRPr="007B41F5">
        <w:rPr>
          <w:rFonts w:ascii="Times New Roman" w:hAnsi="Times New Roman" w:cs="Times New Roman"/>
          <w:szCs w:val="21"/>
        </w:rPr>
        <w:t>better</w:t>
      </w:r>
      <w:r w:rsidR="007B41F5">
        <w:rPr>
          <w:rFonts w:ascii="Times New Roman" w:hAnsi="Times New Roman" w:cs="Times New Roman"/>
          <w:szCs w:val="21"/>
        </w:rPr>
        <w:t xml:space="preserve"> </w:t>
      </w:r>
      <w:r w:rsidRPr="00A13917">
        <w:rPr>
          <w:rFonts w:ascii="Times New Roman" w:hAnsi="Times New Roman" w:cs="Times New Roman"/>
          <w:szCs w:val="21"/>
        </w:rPr>
        <w:t>aid in narrowing down the possible diseases.</w:t>
      </w:r>
      <w:del w:id="1051" w:author="yangjian" w:date="2023-04-04T11:17:00Z">
        <w:r w:rsidDel="00F80109">
          <w:rPr>
            <w:rFonts w:ascii="Times New Roman" w:hAnsi="Times New Roman" w:cs="Times New Roman"/>
            <w:szCs w:val="21"/>
          </w:rPr>
          <w:delText xml:space="preserve"> </w:delText>
        </w:r>
        <w:r w:rsidR="007B41F5" w:rsidRPr="007B41F5" w:rsidDel="00F80109">
          <w:rPr>
            <w:rFonts w:ascii="Times New Roman" w:hAnsi="Times New Roman" w:cs="Times New Roman"/>
            <w:szCs w:val="21"/>
          </w:rPr>
          <w:delText>As decision trees always have binary branches of yes or no</w:delText>
        </w:r>
      </w:del>
      <w:ins w:id="1052" w:author="yangjian" w:date="2023-04-04T11:17:00Z">
        <w:r w:rsidR="00F80109">
          <w:rPr>
            <w:rFonts w:ascii="Times New Roman" w:hAnsi="Times New Roman" w:cs="Times New Roman"/>
            <w:szCs w:val="21"/>
          </w:rPr>
          <w:t xml:space="preserve"> </w:t>
        </w:r>
      </w:ins>
      <w:del w:id="1053" w:author="yangjian" w:date="2023-04-04T11:17:00Z">
        <w:r w:rsidR="007B41F5" w:rsidRPr="007B41F5" w:rsidDel="00F80109">
          <w:rPr>
            <w:rFonts w:ascii="Times New Roman" w:hAnsi="Times New Roman" w:cs="Times New Roman"/>
            <w:szCs w:val="21"/>
          </w:rPr>
          <w:delText xml:space="preserve">, </w:delText>
        </w:r>
      </w:del>
      <w:ins w:id="1054" w:author="yangjian" w:date="2023-04-04T11:17:00Z">
        <w:r w:rsidR="00F80109">
          <w:rPr>
            <w:rFonts w:ascii="Times New Roman" w:hAnsi="Times New Roman" w:cs="Times New Roman"/>
            <w:szCs w:val="21"/>
          </w:rPr>
          <w:t>RDmaster’s</w:t>
        </w:r>
      </w:ins>
      <w:del w:id="1055" w:author="yangjian" w:date="2023-04-04T11:17:00Z">
        <w:r w:rsidR="007B41F5" w:rsidRPr="007B41F5" w:rsidDel="00F80109">
          <w:rPr>
            <w:rFonts w:ascii="Times New Roman" w:hAnsi="Times New Roman" w:cs="Times New Roman"/>
            <w:szCs w:val="21"/>
          </w:rPr>
          <w:delText>our</w:delText>
        </w:r>
      </w:del>
      <w:r w:rsidR="007B41F5" w:rsidRPr="007B41F5">
        <w:rPr>
          <w:rFonts w:ascii="Times New Roman" w:hAnsi="Times New Roman" w:cs="Times New Roman"/>
          <w:szCs w:val="21"/>
        </w:rPr>
        <w:t xml:space="preserve"> dialogue strategy </w:t>
      </w:r>
      <w:ins w:id="1056" w:author="yangjian" w:date="2023-04-04T11:17:00Z">
        <w:r w:rsidR="00F80109">
          <w:rPr>
            <w:rFonts w:ascii="Times New Roman" w:hAnsi="Times New Roman" w:cs="Times New Roman"/>
            <w:szCs w:val="21"/>
          </w:rPr>
          <w:t xml:space="preserve">can </w:t>
        </w:r>
      </w:ins>
      <w:r w:rsidR="007B41F5" w:rsidRPr="007B41F5">
        <w:rPr>
          <w:rFonts w:ascii="Times New Roman" w:hAnsi="Times New Roman" w:cs="Times New Roman"/>
          <w:szCs w:val="21"/>
        </w:rPr>
        <w:t>consider</w:t>
      </w:r>
      <w:del w:id="1057" w:author="yangjian" w:date="2023-04-04T11:17:00Z">
        <w:r w:rsidR="007B41F5" w:rsidRPr="007B41F5" w:rsidDel="00F80109">
          <w:rPr>
            <w:rFonts w:ascii="Times New Roman" w:hAnsi="Times New Roman" w:cs="Times New Roman"/>
            <w:szCs w:val="21"/>
          </w:rPr>
          <w:delText>s</w:delText>
        </w:r>
      </w:del>
      <w:r w:rsidR="007B41F5" w:rsidRPr="007B41F5">
        <w:rPr>
          <w:rFonts w:ascii="Times New Roman" w:hAnsi="Times New Roman" w:cs="Times New Roman"/>
          <w:szCs w:val="21"/>
        </w:rPr>
        <w:t xml:space="preserve"> the overall benefit of users</w:t>
      </w:r>
      <w:del w:id="1058" w:author="yangjian" w:date="2023-04-04T11:18:00Z">
        <w:r w:rsidR="001F2861" w:rsidDel="00F80109">
          <w:rPr>
            <w:rFonts w:ascii="Times New Roman" w:hAnsi="Times New Roman" w:cs="Times New Roman"/>
            <w:szCs w:val="21"/>
          </w:rPr>
          <w:delText>’</w:delText>
        </w:r>
      </w:del>
      <w:r w:rsidR="007B41F5" w:rsidRPr="007B41F5">
        <w:rPr>
          <w:rFonts w:ascii="Times New Roman" w:hAnsi="Times New Roman" w:cs="Times New Roman"/>
          <w:szCs w:val="21"/>
        </w:rPr>
        <w:t xml:space="preserve"> </w:t>
      </w:r>
      <w:r w:rsidR="00B10FFA" w:rsidRPr="00B10FFA">
        <w:rPr>
          <w:rFonts w:ascii="Times New Roman" w:hAnsi="Times New Roman" w:cs="Times New Roman"/>
          <w:szCs w:val="21"/>
        </w:rPr>
        <w:t>answer</w:t>
      </w:r>
      <w:r w:rsidR="002C776C">
        <w:rPr>
          <w:rFonts w:ascii="Times New Roman" w:hAnsi="Times New Roman" w:cs="Times New Roman"/>
          <w:szCs w:val="21"/>
        </w:rPr>
        <w:t>ing yes or no</w:t>
      </w:r>
      <w:r w:rsidR="007B41F5" w:rsidRPr="007B41F5">
        <w:rPr>
          <w:rFonts w:ascii="Times New Roman" w:hAnsi="Times New Roman" w:cs="Times New Roman"/>
          <w:szCs w:val="21"/>
        </w:rPr>
        <w:t>,</w:t>
      </w:r>
      <w:ins w:id="1059" w:author="yangjian" w:date="2023-04-04T11:18:00Z">
        <w:r w:rsidR="00F80109" w:rsidRPr="00F80109">
          <w:t xml:space="preserve"> </w:t>
        </w:r>
        <w:r w:rsidR="00F80109">
          <w:rPr>
            <w:rFonts w:ascii="Times New Roman" w:hAnsi="Times New Roman" w:cs="Times New Roman"/>
            <w:szCs w:val="21"/>
          </w:rPr>
          <w:t>a</w:t>
        </w:r>
        <w:r w:rsidR="00F80109" w:rsidRPr="00F80109">
          <w:rPr>
            <w:rFonts w:ascii="Times New Roman" w:hAnsi="Times New Roman" w:cs="Times New Roman"/>
            <w:szCs w:val="21"/>
          </w:rPr>
          <w:t>s decision trees always have binary branches of yes or no</w:t>
        </w:r>
        <w:r w:rsidR="00F80109">
          <w:rPr>
            <w:rFonts w:ascii="Times New Roman" w:hAnsi="Times New Roman" w:cs="Times New Roman"/>
            <w:szCs w:val="21"/>
          </w:rPr>
          <w:t>,</w:t>
        </w:r>
      </w:ins>
      <w:r w:rsidR="007B41F5" w:rsidRPr="007B41F5">
        <w:rPr>
          <w:rFonts w:ascii="Times New Roman" w:hAnsi="Times New Roman" w:cs="Times New Roman"/>
          <w:szCs w:val="21"/>
        </w:rPr>
        <w:t xml:space="preserve"> making </w:t>
      </w:r>
      <w:del w:id="1060" w:author="yangjian" w:date="2023-04-04T11:19:00Z">
        <w:r w:rsidR="007B41F5" w:rsidRPr="007B41F5" w:rsidDel="00F80109">
          <w:rPr>
            <w:rFonts w:ascii="Times New Roman" w:hAnsi="Times New Roman" w:cs="Times New Roman"/>
            <w:szCs w:val="21"/>
          </w:rPr>
          <w:delText xml:space="preserve">it </w:delText>
        </w:r>
      </w:del>
      <w:ins w:id="1061" w:author="yangjian" w:date="2023-04-04T11:19:00Z">
        <w:r w:rsidR="00F80109">
          <w:rPr>
            <w:rFonts w:ascii="Times New Roman" w:hAnsi="Times New Roman" w:cs="Times New Roman"/>
            <w:szCs w:val="21"/>
          </w:rPr>
          <w:t xml:space="preserve">our </w:t>
        </w:r>
        <w:r w:rsidR="00F80109" w:rsidRPr="007B41F5">
          <w:rPr>
            <w:rFonts w:ascii="Times New Roman" w:hAnsi="Times New Roman" w:cs="Times New Roman"/>
            <w:szCs w:val="21"/>
          </w:rPr>
          <w:t xml:space="preserve">strategy </w:t>
        </w:r>
      </w:ins>
      <w:r w:rsidR="007B41F5" w:rsidRPr="007B41F5">
        <w:rPr>
          <w:rFonts w:ascii="Times New Roman" w:hAnsi="Times New Roman" w:cs="Times New Roman"/>
          <w:szCs w:val="21"/>
        </w:rPr>
        <w:t xml:space="preserve">more comprehensive and in line with DDX. Furthermore, two </w:t>
      </w:r>
      <w:ins w:id="1062" w:author="yangjian" w:date="2023-04-04T11:22:00Z">
        <w:r w:rsidR="00F80109" w:rsidRPr="00F80109">
          <w:rPr>
            <w:rFonts w:ascii="Times New Roman" w:hAnsi="Times New Roman" w:cs="Times New Roman"/>
            <w:szCs w:val="21"/>
          </w:rPr>
          <w:t>intention</w:t>
        </w:r>
      </w:ins>
      <w:del w:id="1063" w:author="yangjian" w:date="2023-04-04T11:22:00Z">
        <w:r w:rsidR="007B41F5" w:rsidRPr="007B41F5" w:rsidDel="00F80109">
          <w:rPr>
            <w:rFonts w:ascii="Times New Roman" w:hAnsi="Times New Roman" w:cs="Times New Roman"/>
            <w:szCs w:val="21"/>
          </w:rPr>
          <w:delText>intension</w:delText>
        </w:r>
      </w:del>
      <w:r w:rsidR="007B41F5" w:rsidRPr="007B41F5">
        <w:rPr>
          <w:rFonts w:ascii="Times New Roman" w:hAnsi="Times New Roman" w:cs="Times New Roman"/>
          <w:szCs w:val="21"/>
        </w:rPr>
        <w:t xml:space="preserve">-considered </w:t>
      </w:r>
      <w:del w:id="1064" w:author="yangjian" w:date="2023-04-04T11:19:00Z">
        <w:r w:rsidR="00B10FFA" w:rsidRPr="00A13917" w:rsidDel="00F80109">
          <w:rPr>
            <w:rFonts w:ascii="Times New Roman" w:hAnsi="Times New Roman" w:cs="Times New Roman"/>
            <w:szCs w:val="21"/>
          </w:rPr>
          <w:delText xml:space="preserve">dialogue </w:delText>
        </w:r>
      </w:del>
      <w:ins w:id="1065" w:author="yangjian" w:date="2023-04-04T11:19:00Z">
        <w:r w:rsidR="00F80109">
          <w:rPr>
            <w:rFonts w:ascii="Times New Roman" w:hAnsi="Times New Roman" w:cs="Times New Roman"/>
            <w:szCs w:val="21"/>
          </w:rPr>
          <w:t>questioning</w:t>
        </w:r>
        <w:r w:rsidR="00F80109" w:rsidRPr="00A13917">
          <w:rPr>
            <w:rFonts w:ascii="Times New Roman" w:hAnsi="Times New Roman" w:cs="Times New Roman"/>
            <w:szCs w:val="21"/>
          </w:rPr>
          <w:t xml:space="preserve"> </w:t>
        </w:r>
      </w:ins>
      <w:r w:rsidR="007B41F5" w:rsidRPr="007B41F5">
        <w:rPr>
          <w:rFonts w:ascii="Times New Roman" w:hAnsi="Times New Roman" w:cs="Times New Roman"/>
          <w:szCs w:val="21"/>
        </w:rPr>
        <w:t>strategies</w:t>
      </w:r>
      <w:r w:rsidR="00B10FFA">
        <w:rPr>
          <w:rFonts w:ascii="Times New Roman" w:hAnsi="Times New Roman" w:cs="Times New Roman"/>
          <w:szCs w:val="21"/>
        </w:rPr>
        <w:t xml:space="preserve"> </w:t>
      </w:r>
      <w:r w:rsidR="00B10FFA">
        <w:rPr>
          <w:rFonts w:ascii="Times New Roman" w:hAnsi="Times New Roman" w:cs="Times New Roman" w:hint="eastAsia"/>
          <w:szCs w:val="21"/>
        </w:rPr>
        <w:t>we</w:t>
      </w:r>
      <w:r w:rsidR="00B10FFA">
        <w:rPr>
          <w:rFonts w:ascii="Times New Roman" w:hAnsi="Times New Roman" w:cs="Times New Roman"/>
          <w:szCs w:val="21"/>
        </w:rPr>
        <w:t>re designed</w:t>
      </w:r>
      <w:r w:rsidR="007B41F5" w:rsidRPr="007B41F5">
        <w:rPr>
          <w:rFonts w:ascii="Times New Roman" w:hAnsi="Times New Roman" w:cs="Times New Roman"/>
          <w:szCs w:val="21"/>
        </w:rPr>
        <w:t xml:space="preserve"> in case users explicitly want to verify or exclude phenotypes.</w:t>
      </w:r>
    </w:p>
    <w:p w14:paraId="21CF0073" w14:textId="4BE95D3A" w:rsidR="00AB04F8" w:rsidRDefault="00061C5C" w:rsidP="00D6275D">
      <w:pPr>
        <w:rPr>
          <w:rFonts w:ascii="Times New Roman" w:hAnsi="Times New Roman" w:cs="Times New Roman"/>
          <w:szCs w:val="21"/>
        </w:rPr>
      </w:pPr>
      <w:ins w:id="1066" w:author="yangjian" w:date="2023-04-04T11:26:00Z">
        <w:r w:rsidRPr="00061C5C">
          <w:rPr>
            <w:rFonts w:ascii="Times New Roman" w:hAnsi="Times New Roman" w:cs="Times New Roman"/>
            <w:szCs w:val="21"/>
          </w:rPr>
          <w:t xml:space="preserve">LLMs, </w:t>
        </w:r>
        <w:r>
          <w:rPr>
            <w:rFonts w:ascii="Times New Roman" w:hAnsi="Times New Roman" w:cs="Times New Roman"/>
            <w:szCs w:val="21"/>
          </w:rPr>
          <w:t>such as</w:t>
        </w:r>
        <w:r w:rsidRPr="00061C5C">
          <w:rPr>
            <w:rFonts w:ascii="Times New Roman" w:hAnsi="Times New Roman" w:cs="Times New Roman"/>
            <w:szCs w:val="21"/>
          </w:rPr>
          <w:t xml:space="preserve"> GPT-3, have been studied extensively for diagnosing common diseases [26, 27], and have been found to outperform </w:t>
        </w:r>
        <w:r>
          <w:rPr>
            <w:rFonts w:ascii="Times New Roman" w:hAnsi="Times New Roman" w:cs="Times New Roman"/>
            <w:szCs w:val="21"/>
          </w:rPr>
          <w:t xml:space="preserve">a </w:t>
        </w:r>
        <w:r w:rsidRPr="00061C5C">
          <w:rPr>
            <w:rFonts w:ascii="Times New Roman" w:hAnsi="Times New Roman" w:cs="Times New Roman"/>
            <w:szCs w:val="21"/>
          </w:rPr>
          <w:t>well-known DDX generator</w:t>
        </w:r>
      </w:ins>
      <w:ins w:id="1067" w:author="yangjian" w:date="2023-04-04T11:27:00Z">
        <w:r>
          <w:rPr>
            <w:rFonts w:ascii="Times New Roman" w:hAnsi="Times New Roman" w:cs="Times New Roman"/>
            <w:szCs w:val="21"/>
          </w:rPr>
          <w:t xml:space="preserve"> </w:t>
        </w:r>
      </w:ins>
      <w:ins w:id="1068" w:author="yangjian" w:date="2023-04-04T11:26:00Z">
        <w:r w:rsidRPr="00061C5C">
          <w:rPr>
            <w:rFonts w:ascii="Times New Roman" w:hAnsi="Times New Roman" w:cs="Times New Roman"/>
            <w:szCs w:val="21"/>
          </w:rPr>
          <w:t>Isabel Pro [48, 49].</w:t>
        </w:r>
      </w:ins>
      <w:ins w:id="1069" w:author="yangjian" w:date="2023-04-04T11:27:00Z">
        <w:r>
          <w:rPr>
            <w:rFonts w:ascii="Times New Roman" w:hAnsi="Times New Roman" w:cs="Times New Roman" w:hint="eastAsia"/>
            <w:szCs w:val="21"/>
          </w:rPr>
          <w:t xml:space="preserve"> </w:t>
        </w:r>
      </w:ins>
      <w:ins w:id="1070" w:author="yangjian" w:date="2023-03-30T20:33:00Z">
        <w:r w:rsidR="00EE4598">
          <w:rPr>
            <w:rFonts w:ascii="Times New Roman" w:hAnsi="Times New Roman" w:cs="Times New Roman"/>
            <w:szCs w:val="21"/>
          </w:rPr>
          <w:t>But</w:t>
        </w:r>
      </w:ins>
      <w:ins w:id="1071" w:author="yangjian" w:date="2023-03-30T20:23:00Z">
        <w:r w:rsidR="00EE4598" w:rsidRPr="00EE4598">
          <w:rPr>
            <w:rFonts w:ascii="Times New Roman" w:hAnsi="Times New Roman" w:cs="Times New Roman"/>
            <w:szCs w:val="21"/>
          </w:rPr>
          <w:t xml:space="preserve"> </w:t>
        </w:r>
      </w:ins>
      <w:ins w:id="1072" w:author="yangjian" w:date="2023-04-04T11:27:00Z">
        <w:r w:rsidRPr="00061C5C">
          <w:rPr>
            <w:rFonts w:ascii="Times New Roman" w:hAnsi="Times New Roman" w:cs="Times New Roman"/>
            <w:szCs w:val="21"/>
          </w:rPr>
          <w:t>their effectiveness for diagnosing RDs has not been thoroughly investigated</w:t>
        </w:r>
      </w:ins>
      <w:ins w:id="1073" w:author="yangjian" w:date="2023-03-30T20:24:00Z">
        <w:r w:rsidR="00EE4598">
          <w:rPr>
            <w:rFonts w:ascii="Times New Roman" w:hAnsi="Times New Roman" w:cs="Times New Roman"/>
            <w:szCs w:val="21"/>
          </w:rPr>
          <w:t xml:space="preserve">. </w:t>
        </w:r>
      </w:ins>
      <w:ins w:id="1074" w:author="yangjian" w:date="2023-03-30T20:28:00Z">
        <w:r w:rsidR="00EE4598">
          <w:rPr>
            <w:rFonts w:ascii="Times New Roman" w:hAnsi="Times New Roman" w:cs="Times New Roman"/>
            <w:szCs w:val="21"/>
          </w:rPr>
          <w:t xml:space="preserve">In this </w:t>
        </w:r>
      </w:ins>
      <w:ins w:id="1075" w:author="yangjian" w:date="2023-04-04T11:28:00Z">
        <w:r>
          <w:rPr>
            <w:rFonts w:ascii="Times New Roman" w:hAnsi="Times New Roman" w:cs="Times New Roman"/>
            <w:szCs w:val="21"/>
          </w:rPr>
          <w:t>study</w:t>
        </w:r>
      </w:ins>
      <w:ins w:id="1076" w:author="yangjian" w:date="2023-03-30T20:28:00Z">
        <w:r w:rsidR="00EE4598">
          <w:rPr>
            <w:rFonts w:ascii="Times New Roman" w:hAnsi="Times New Roman" w:cs="Times New Roman"/>
            <w:szCs w:val="21"/>
          </w:rPr>
          <w:t xml:space="preserve">, </w:t>
        </w:r>
      </w:ins>
      <w:ins w:id="1077" w:author="yangjian" w:date="2023-03-30T20:31:00Z">
        <w:r w:rsidR="00EE4598" w:rsidRPr="00EE4598">
          <w:rPr>
            <w:rFonts w:ascii="Times New Roman" w:hAnsi="Times New Roman" w:cs="Times New Roman"/>
            <w:szCs w:val="21"/>
          </w:rPr>
          <w:t xml:space="preserve">we compared the performance of KB-based RD diagnostic tools </w:t>
        </w:r>
      </w:ins>
      <w:ins w:id="1078" w:author="yangjian" w:date="2023-04-04T11:28:00Z">
        <w:r>
          <w:rPr>
            <w:rFonts w:ascii="Times New Roman" w:hAnsi="Times New Roman" w:cs="Times New Roman"/>
            <w:szCs w:val="21"/>
          </w:rPr>
          <w:t>with</w:t>
        </w:r>
      </w:ins>
      <w:ins w:id="1079" w:author="yangjian" w:date="2023-03-30T20:31:00Z">
        <w:r w:rsidR="00EE4598" w:rsidRPr="00EE4598">
          <w:rPr>
            <w:rFonts w:ascii="Times New Roman" w:hAnsi="Times New Roman" w:cs="Times New Roman"/>
            <w:szCs w:val="21"/>
          </w:rPr>
          <w:t xml:space="preserve"> LLMs (</w:t>
        </w:r>
      </w:ins>
      <w:ins w:id="1080" w:author="yangjian" w:date="2023-04-04T11:28:00Z">
        <w:r w:rsidRPr="00061C5C">
          <w:rPr>
            <w:rFonts w:ascii="Times New Roman" w:hAnsi="Times New Roman" w:cs="Times New Roman"/>
            <w:szCs w:val="21"/>
          </w:rPr>
          <w:t xml:space="preserve">specifically </w:t>
        </w:r>
      </w:ins>
      <w:ins w:id="1081" w:author="yangjian" w:date="2023-03-30T20:31:00Z">
        <w:r w:rsidR="00EE4598" w:rsidRPr="00EE4598">
          <w:rPr>
            <w:rFonts w:ascii="Times New Roman" w:hAnsi="Times New Roman" w:cs="Times New Roman"/>
            <w:szCs w:val="21"/>
          </w:rPr>
          <w:t xml:space="preserve">GPT-3.5 and GPT4) in </w:t>
        </w:r>
        <w:r w:rsidR="00EE4598" w:rsidRPr="00EE4598">
          <w:rPr>
            <w:rFonts w:ascii="Times New Roman" w:hAnsi="Times New Roman" w:cs="Times New Roman"/>
            <w:szCs w:val="21"/>
          </w:rPr>
          <w:lastRenderedPageBreak/>
          <w:t>generating</w:t>
        </w:r>
      </w:ins>
      <w:ins w:id="1082" w:author="yangjian" w:date="2023-03-30T20:32:00Z">
        <w:r w:rsidR="00EE4598">
          <w:rPr>
            <w:rFonts w:ascii="Times New Roman" w:hAnsi="Times New Roman" w:cs="Times New Roman"/>
            <w:szCs w:val="21"/>
          </w:rPr>
          <w:t xml:space="preserve"> </w:t>
        </w:r>
      </w:ins>
      <w:ins w:id="1083" w:author="yangjian" w:date="2023-03-30T20:31:00Z">
        <w:r w:rsidR="00EE4598" w:rsidRPr="00EE4598">
          <w:rPr>
            <w:rFonts w:ascii="Times New Roman" w:hAnsi="Times New Roman" w:cs="Times New Roman"/>
            <w:szCs w:val="21"/>
          </w:rPr>
          <w:t xml:space="preserve">DDX lists </w:t>
        </w:r>
      </w:ins>
      <w:ins w:id="1084" w:author="yangjian" w:date="2023-03-30T20:33:00Z">
        <w:r w:rsidR="00EE4598">
          <w:rPr>
            <w:rFonts w:ascii="Times New Roman" w:hAnsi="Times New Roman" w:cs="Times New Roman"/>
            <w:szCs w:val="21"/>
          </w:rPr>
          <w:t xml:space="preserve">for RDs </w:t>
        </w:r>
        <w:r w:rsidR="00EE4598" w:rsidRPr="00EE4598">
          <w:rPr>
            <w:rFonts w:ascii="Times New Roman" w:hAnsi="Times New Roman" w:cs="Times New Roman"/>
            <w:szCs w:val="21"/>
          </w:rPr>
          <w:t xml:space="preserve">and demonstrated the enormous potential of LLMs </w:t>
        </w:r>
      </w:ins>
      <w:ins w:id="1085" w:author="yangjian" w:date="2023-04-04T11:29:00Z">
        <w:r>
          <w:rPr>
            <w:rFonts w:ascii="Times New Roman" w:hAnsi="Times New Roman" w:cs="Times New Roman"/>
            <w:szCs w:val="21"/>
          </w:rPr>
          <w:t>for</w:t>
        </w:r>
      </w:ins>
      <w:ins w:id="1086" w:author="yangjian" w:date="2023-03-30T20:33:00Z">
        <w:r w:rsidR="00EE4598" w:rsidRPr="00EE4598">
          <w:rPr>
            <w:rFonts w:ascii="Times New Roman" w:hAnsi="Times New Roman" w:cs="Times New Roman"/>
            <w:szCs w:val="21"/>
          </w:rPr>
          <w:t xml:space="preserve"> </w:t>
        </w:r>
        <w:r w:rsidR="00EE4598">
          <w:rPr>
            <w:rFonts w:ascii="Times New Roman" w:hAnsi="Times New Roman" w:cs="Times New Roman"/>
            <w:szCs w:val="21"/>
          </w:rPr>
          <w:t>RD</w:t>
        </w:r>
        <w:r w:rsidR="00EE4598" w:rsidRPr="00EE4598">
          <w:rPr>
            <w:rFonts w:ascii="Times New Roman" w:hAnsi="Times New Roman" w:cs="Times New Roman"/>
            <w:szCs w:val="21"/>
          </w:rPr>
          <w:t xml:space="preserve"> diagnosis.</w:t>
        </w:r>
      </w:ins>
      <w:ins w:id="1087" w:author="yangjian" w:date="2023-03-30T20:34:00Z">
        <w:r w:rsidR="00D620A8">
          <w:rPr>
            <w:rFonts w:ascii="Times New Roman" w:hAnsi="Times New Roman" w:cs="Times New Roman"/>
            <w:szCs w:val="21"/>
          </w:rPr>
          <w:t xml:space="preserve"> </w:t>
        </w:r>
      </w:ins>
      <w:ins w:id="1088" w:author="yangjian" w:date="2023-03-30T20:49:00Z">
        <w:r w:rsidR="00D620A8" w:rsidRPr="00D620A8">
          <w:rPr>
            <w:rFonts w:ascii="Times New Roman" w:hAnsi="Times New Roman" w:cs="Times New Roman"/>
            <w:szCs w:val="21"/>
          </w:rPr>
          <w:t>However, the clinical application of LLMs</w:t>
        </w:r>
        <w:r w:rsidR="00D620A8">
          <w:rPr>
            <w:rFonts w:ascii="Times New Roman" w:hAnsi="Times New Roman" w:cs="Times New Roman"/>
            <w:szCs w:val="21"/>
          </w:rPr>
          <w:t xml:space="preserve"> for RD diagnosis</w:t>
        </w:r>
        <w:r w:rsidR="00D620A8" w:rsidRPr="00D620A8">
          <w:rPr>
            <w:rFonts w:ascii="Times New Roman" w:hAnsi="Times New Roman" w:cs="Times New Roman"/>
            <w:szCs w:val="21"/>
          </w:rPr>
          <w:t xml:space="preserve"> needs to be cautious. Even the most advanced GPT-4 still has some limitations: </w:t>
        </w:r>
        <w:r w:rsidR="00D620A8">
          <w:rPr>
            <w:rFonts w:ascii="Times New Roman" w:hAnsi="Times New Roman" w:cs="Times New Roman"/>
            <w:szCs w:val="21"/>
          </w:rPr>
          <w:t xml:space="preserve">(i) </w:t>
        </w:r>
        <w:r w:rsidR="00D620A8" w:rsidRPr="00D620A8">
          <w:rPr>
            <w:rFonts w:ascii="Times New Roman" w:hAnsi="Times New Roman" w:cs="Times New Roman"/>
            <w:szCs w:val="21"/>
          </w:rPr>
          <w:t xml:space="preserve">instability, meaning that the DDX list may vary even when using the same prompt; </w:t>
        </w:r>
      </w:ins>
      <w:ins w:id="1089" w:author="yangjian" w:date="2023-03-30T20:50:00Z">
        <w:r w:rsidR="00D620A8">
          <w:rPr>
            <w:rFonts w:ascii="Times New Roman" w:hAnsi="Times New Roman" w:cs="Times New Roman"/>
            <w:szCs w:val="21"/>
          </w:rPr>
          <w:t>(ii</w:t>
        </w:r>
      </w:ins>
      <w:ins w:id="1090" w:author="yangjian" w:date="2023-03-30T20:49:00Z">
        <w:r w:rsidR="00D620A8" w:rsidRPr="00D620A8">
          <w:rPr>
            <w:rFonts w:ascii="Times New Roman" w:hAnsi="Times New Roman" w:cs="Times New Roman"/>
            <w:szCs w:val="21"/>
          </w:rPr>
          <w:t xml:space="preserve">) inability to analyze sequencing data, while </w:t>
        </w:r>
      </w:ins>
      <w:ins w:id="1091" w:author="yangjian" w:date="2023-03-30T20:50:00Z">
        <w:r w:rsidR="00D620A8">
          <w:rPr>
            <w:rFonts w:ascii="Times New Roman" w:hAnsi="Times New Roman" w:cs="Times New Roman"/>
            <w:szCs w:val="21"/>
          </w:rPr>
          <w:t>RD</w:t>
        </w:r>
      </w:ins>
      <w:ins w:id="1092" w:author="yangjian" w:date="2023-03-30T20:49:00Z">
        <w:r w:rsidR="00D620A8" w:rsidRPr="00D620A8">
          <w:rPr>
            <w:rFonts w:ascii="Times New Roman" w:hAnsi="Times New Roman" w:cs="Times New Roman"/>
            <w:szCs w:val="21"/>
          </w:rPr>
          <w:t xml:space="preserve">s are mostly genetic diseases; </w:t>
        </w:r>
      </w:ins>
      <w:ins w:id="1093" w:author="yangjian" w:date="2023-03-30T20:50:00Z">
        <w:r w:rsidR="00D620A8">
          <w:rPr>
            <w:rFonts w:ascii="Times New Roman" w:hAnsi="Times New Roman" w:cs="Times New Roman"/>
            <w:szCs w:val="21"/>
          </w:rPr>
          <w:t>(iii</w:t>
        </w:r>
      </w:ins>
      <w:ins w:id="1094" w:author="yangjian" w:date="2023-03-30T20:49:00Z">
        <w:r w:rsidR="00D620A8" w:rsidRPr="00D620A8">
          <w:rPr>
            <w:rFonts w:ascii="Times New Roman" w:hAnsi="Times New Roman" w:cs="Times New Roman"/>
            <w:szCs w:val="21"/>
          </w:rPr>
          <w:t xml:space="preserve">) cannot recommend </w:t>
        </w:r>
      </w:ins>
      <w:ins w:id="1095" w:author="yangjian" w:date="2023-03-30T20:50:00Z">
        <w:r w:rsidR="00D620A8">
          <w:rPr>
            <w:rFonts w:ascii="Times New Roman" w:hAnsi="Times New Roman" w:cs="Times New Roman"/>
            <w:szCs w:val="21"/>
          </w:rPr>
          <w:t>RD</w:t>
        </w:r>
      </w:ins>
      <w:ins w:id="1096" w:author="yangjian" w:date="2023-03-30T20:49:00Z">
        <w:r w:rsidR="00D620A8" w:rsidRPr="00D620A8">
          <w:rPr>
            <w:rFonts w:ascii="Times New Roman" w:hAnsi="Times New Roman" w:cs="Times New Roman"/>
            <w:szCs w:val="21"/>
          </w:rPr>
          <w:t>s well that have not been trained or have limited training data;</w:t>
        </w:r>
      </w:ins>
      <w:ins w:id="1097" w:author="yangjian" w:date="2023-03-30T20:51:00Z">
        <w:r w:rsidR="00D620A8">
          <w:rPr>
            <w:rFonts w:ascii="Times New Roman" w:hAnsi="Times New Roman" w:cs="Times New Roman"/>
            <w:szCs w:val="21"/>
          </w:rPr>
          <w:t xml:space="preserve"> </w:t>
        </w:r>
      </w:ins>
      <w:ins w:id="1098" w:author="yangjian" w:date="2023-03-30T20:50:00Z">
        <w:r w:rsidR="00D620A8">
          <w:rPr>
            <w:rFonts w:ascii="Times New Roman" w:hAnsi="Times New Roman" w:cs="Times New Roman"/>
            <w:szCs w:val="21"/>
          </w:rPr>
          <w:t>(i</w:t>
        </w:r>
      </w:ins>
      <w:ins w:id="1099" w:author="yangjian" w:date="2023-03-30T20:51:00Z">
        <w:r w:rsidR="00D620A8">
          <w:rPr>
            <w:rFonts w:ascii="Times New Roman" w:hAnsi="Times New Roman" w:cs="Times New Roman"/>
            <w:szCs w:val="21"/>
          </w:rPr>
          <w:t>v</w:t>
        </w:r>
      </w:ins>
      <w:ins w:id="1100" w:author="yangjian" w:date="2023-03-30T20:49:00Z">
        <w:r w:rsidR="00D620A8" w:rsidRPr="00D620A8">
          <w:rPr>
            <w:rFonts w:ascii="Times New Roman" w:hAnsi="Times New Roman" w:cs="Times New Roman"/>
            <w:szCs w:val="21"/>
          </w:rPr>
          <w:t xml:space="preserve">) bias of professional knowledge, e.g., confusing the ORPHA codes of </w:t>
        </w:r>
      </w:ins>
      <w:ins w:id="1101" w:author="yangjian" w:date="2023-03-30T20:51:00Z">
        <w:r w:rsidR="00D620A8">
          <w:rPr>
            <w:rFonts w:ascii="Times New Roman" w:hAnsi="Times New Roman" w:cs="Times New Roman"/>
            <w:szCs w:val="21"/>
          </w:rPr>
          <w:t>RD</w:t>
        </w:r>
      </w:ins>
      <w:ins w:id="1102" w:author="yangjian" w:date="2023-03-30T20:49:00Z">
        <w:r w:rsidR="00D620A8" w:rsidRPr="00D620A8">
          <w:rPr>
            <w:rFonts w:ascii="Times New Roman" w:hAnsi="Times New Roman" w:cs="Times New Roman"/>
            <w:szCs w:val="21"/>
          </w:rPr>
          <w:t>s.</w:t>
        </w:r>
      </w:ins>
    </w:p>
    <w:p w14:paraId="3C42A966" w14:textId="354ED3B9" w:rsidR="00D6275D" w:rsidRDefault="00D6275D" w:rsidP="004B2470">
      <w:pPr>
        <w:rPr>
          <w:rFonts w:ascii="Times New Roman" w:hAnsi="Times New Roman" w:cs="Times New Roman"/>
          <w:szCs w:val="21"/>
        </w:rPr>
      </w:pPr>
      <w:r w:rsidRPr="00D6275D">
        <w:rPr>
          <w:rFonts w:ascii="Times New Roman" w:hAnsi="Times New Roman" w:cs="Times New Roman"/>
          <w:szCs w:val="21"/>
        </w:rPr>
        <w:t xml:space="preserve">Nonetheless, there are several limitations to this work. Firstly, the diagnostic accuracy of RDmaster cannot be </w:t>
      </w:r>
      <w:ins w:id="1103" w:author="yangjian" w:date="2023-04-04T11:33:00Z">
        <w:r w:rsidR="00061C5C" w:rsidRPr="00061C5C">
          <w:rPr>
            <w:rFonts w:ascii="Times New Roman" w:hAnsi="Times New Roman" w:cs="Times New Roman"/>
            <w:szCs w:val="21"/>
          </w:rPr>
          <w:t>completely assured</w:t>
        </w:r>
      </w:ins>
      <w:del w:id="1104" w:author="yangjian" w:date="2023-04-04T11:33:00Z">
        <w:r w:rsidRPr="00D6275D" w:rsidDel="00061C5C">
          <w:rPr>
            <w:rFonts w:ascii="Times New Roman" w:hAnsi="Times New Roman" w:cs="Times New Roman"/>
            <w:szCs w:val="21"/>
          </w:rPr>
          <w:delText>fully guaranteed</w:delText>
        </w:r>
      </w:del>
      <w:r w:rsidRPr="00D6275D">
        <w:rPr>
          <w:rFonts w:ascii="Times New Roman" w:hAnsi="Times New Roman" w:cs="Times New Roman"/>
          <w:szCs w:val="21"/>
        </w:rPr>
        <w:t xml:space="preserve">, as patients usually do not present all phenotypes of the target disease and often exhibit symptoms that are not </w:t>
      </w:r>
      <w:del w:id="1105" w:author="yangjian" w:date="2023-03-30T21:15:00Z">
        <w:r w:rsidRPr="00D6275D" w:rsidDel="00995ECD">
          <w:rPr>
            <w:rFonts w:ascii="Times New Roman" w:hAnsi="Times New Roman" w:cs="Times New Roman"/>
            <w:szCs w:val="21"/>
          </w:rPr>
          <w:delText xml:space="preserve">directly </w:delText>
        </w:r>
      </w:del>
      <w:r w:rsidRPr="00D6275D">
        <w:rPr>
          <w:rFonts w:ascii="Times New Roman" w:hAnsi="Times New Roman" w:cs="Times New Roman"/>
          <w:szCs w:val="21"/>
        </w:rPr>
        <w:t xml:space="preserve">related to the target disease. </w:t>
      </w:r>
      <w:ins w:id="1106" w:author="yangjian" w:date="2023-04-04T11:41:00Z">
        <w:r w:rsidR="000F2846" w:rsidRPr="000F2846">
          <w:rPr>
            <w:rFonts w:ascii="Times New Roman" w:hAnsi="Times New Roman" w:cs="Times New Roman"/>
            <w:szCs w:val="21"/>
          </w:rPr>
          <w:t>If the initial report does not provide enough evidence to support a viable diagnosis</w:t>
        </w:r>
      </w:ins>
      <w:del w:id="1107" w:author="yangjian" w:date="2023-04-04T11:36:00Z">
        <w:r w:rsidRPr="00D6275D" w:rsidDel="00E66AF5">
          <w:rPr>
            <w:rFonts w:ascii="Times New Roman" w:hAnsi="Times New Roman" w:cs="Times New Roman"/>
            <w:szCs w:val="21"/>
          </w:rPr>
          <w:delText xml:space="preserve">If </w:delText>
        </w:r>
      </w:del>
      <w:del w:id="1108" w:author="yangjian" w:date="2023-03-30T21:15:00Z">
        <w:r w:rsidRPr="00D6275D" w:rsidDel="00995ECD">
          <w:rPr>
            <w:rFonts w:ascii="Times New Roman" w:hAnsi="Times New Roman" w:cs="Times New Roman"/>
            <w:szCs w:val="21"/>
          </w:rPr>
          <w:delText>sufficient</w:delText>
        </w:r>
      </w:del>
      <w:del w:id="1109" w:author="yangjian" w:date="2023-04-04T11:36:00Z">
        <w:r w:rsidRPr="00D6275D" w:rsidDel="00E66AF5">
          <w:rPr>
            <w:rFonts w:ascii="Times New Roman" w:hAnsi="Times New Roman" w:cs="Times New Roman"/>
            <w:szCs w:val="21"/>
          </w:rPr>
          <w:delText xml:space="preserve"> evidence to support a viable diagnosis is </w:delText>
        </w:r>
      </w:del>
      <w:del w:id="1110" w:author="yangjian" w:date="2023-04-04T11:34:00Z">
        <w:r w:rsidRPr="00D6275D" w:rsidDel="00E66AF5">
          <w:rPr>
            <w:rFonts w:ascii="Times New Roman" w:hAnsi="Times New Roman" w:cs="Times New Roman"/>
            <w:szCs w:val="21"/>
          </w:rPr>
          <w:delText xml:space="preserve">not </w:delText>
        </w:r>
      </w:del>
      <w:del w:id="1111" w:author="yangjian" w:date="2023-04-04T11:36:00Z">
        <w:r w:rsidRPr="00D6275D" w:rsidDel="00E66AF5">
          <w:rPr>
            <w:rFonts w:ascii="Times New Roman" w:hAnsi="Times New Roman" w:cs="Times New Roman"/>
            <w:szCs w:val="21"/>
          </w:rPr>
          <w:delText>in the initial report</w:delText>
        </w:r>
      </w:del>
      <w:r w:rsidRPr="00D6275D">
        <w:rPr>
          <w:rFonts w:ascii="Times New Roman" w:hAnsi="Times New Roman" w:cs="Times New Roman"/>
          <w:szCs w:val="21"/>
        </w:rPr>
        <w:t xml:space="preserve">, the target disease may be placed </w:t>
      </w:r>
      <w:del w:id="1112" w:author="yangjian" w:date="2023-04-04T11:41:00Z">
        <w:r w:rsidRPr="00D6275D" w:rsidDel="000F2846">
          <w:rPr>
            <w:rFonts w:ascii="Times New Roman" w:hAnsi="Times New Roman" w:cs="Times New Roman"/>
            <w:szCs w:val="21"/>
          </w:rPr>
          <w:delText xml:space="preserve">in a relatively </w:delText>
        </w:r>
      </w:del>
      <w:r w:rsidRPr="00D6275D">
        <w:rPr>
          <w:rFonts w:ascii="Times New Roman" w:hAnsi="Times New Roman" w:cs="Times New Roman"/>
          <w:szCs w:val="21"/>
        </w:rPr>
        <w:t xml:space="preserve">lower </w:t>
      </w:r>
      <w:del w:id="1113" w:author="yangjian" w:date="2023-04-04T11:41:00Z">
        <w:r w:rsidRPr="00D6275D" w:rsidDel="000F2846">
          <w:rPr>
            <w:rFonts w:ascii="Times New Roman" w:hAnsi="Times New Roman" w:cs="Times New Roman"/>
            <w:szCs w:val="21"/>
          </w:rPr>
          <w:delText xml:space="preserve">position </w:delText>
        </w:r>
      </w:del>
      <w:r w:rsidRPr="00D6275D">
        <w:rPr>
          <w:rFonts w:ascii="Times New Roman" w:hAnsi="Times New Roman" w:cs="Times New Roman"/>
          <w:szCs w:val="21"/>
        </w:rPr>
        <w:t xml:space="preserve">in the </w:t>
      </w:r>
      <w:del w:id="1114" w:author="yangjian" w:date="2023-03-30T21:14:00Z">
        <w:r w:rsidRPr="00D6275D" w:rsidDel="004373A3">
          <w:rPr>
            <w:rFonts w:ascii="Times New Roman" w:hAnsi="Times New Roman" w:cs="Times New Roman"/>
            <w:szCs w:val="21"/>
          </w:rPr>
          <w:delText>differential diagnosis</w:delText>
        </w:r>
      </w:del>
      <w:ins w:id="1115" w:author="yangjian" w:date="2023-03-30T21:14:00Z">
        <w:r w:rsidR="004373A3">
          <w:rPr>
            <w:rFonts w:ascii="Times New Roman" w:hAnsi="Times New Roman" w:cs="Times New Roman"/>
            <w:szCs w:val="21"/>
          </w:rPr>
          <w:t>DDX</w:t>
        </w:r>
      </w:ins>
      <w:r w:rsidRPr="00D6275D">
        <w:rPr>
          <w:rFonts w:ascii="Times New Roman" w:hAnsi="Times New Roman" w:cs="Times New Roman"/>
          <w:szCs w:val="21"/>
        </w:rPr>
        <w:t xml:space="preserve"> list, in which case </w:t>
      </w:r>
      <w:del w:id="1116" w:author="yangjian" w:date="2023-04-04T11:36:00Z">
        <w:r w:rsidRPr="00D6275D" w:rsidDel="00E66AF5">
          <w:rPr>
            <w:rFonts w:ascii="Times New Roman" w:hAnsi="Times New Roman" w:cs="Times New Roman"/>
            <w:szCs w:val="21"/>
          </w:rPr>
          <w:delText>our dialogue diagnosis</w:delText>
        </w:r>
      </w:del>
      <w:ins w:id="1117" w:author="yangjian" w:date="2023-04-04T11:36:00Z">
        <w:r w:rsidR="00E66AF5">
          <w:rPr>
            <w:rFonts w:ascii="Times New Roman" w:hAnsi="Times New Roman" w:cs="Times New Roman"/>
            <w:szCs w:val="21"/>
          </w:rPr>
          <w:t>RDmaster</w:t>
        </w:r>
      </w:ins>
      <w:r w:rsidRPr="00D6275D">
        <w:rPr>
          <w:rFonts w:ascii="Times New Roman" w:hAnsi="Times New Roman" w:cs="Times New Roman"/>
          <w:szCs w:val="21"/>
        </w:rPr>
        <w:t xml:space="preserve"> </w:t>
      </w:r>
      <w:del w:id="1118" w:author="yangjian" w:date="2023-03-30T21:16:00Z">
        <w:r w:rsidRPr="00D6275D" w:rsidDel="00995ECD">
          <w:rPr>
            <w:rFonts w:ascii="Times New Roman" w:hAnsi="Times New Roman" w:cs="Times New Roman"/>
            <w:szCs w:val="21"/>
          </w:rPr>
          <w:delText xml:space="preserve">may </w:delText>
        </w:r>
      </w:del>
      <w:ins w:id="1119" w:author="yangjian" w:date="2023-04-04T11:42:00Z">
        <w:r w:rsidR="000F2846">
          <w:rPr>
            <w:rFonts w:ascii="Times New Roman" w:hAnsi="Times New Roman" w:cs="Times New Roman"/>
            <w:szCs w:val="21"/>
          </w:rPr>
          <w:t>usually</w:t>
        </w:r>
      </w:ins>
      <w:ins w:id="1120" w:author="yangjian" w:date="2023-03-30T21:16:00Z">
        <w:r w:rsidR="00995ECD" w:rsidRPr="00D6275D">
          <w:rPr>
            <w:rFonts w:ascii="Times New Roman" w:hAnsi="Times New Roman" w:cs="Times New Roman"/>
            <w:szCs w:val="21"/>
          </w:rPr>
          <w:t xml:space="preserve"> </w:t>
        </w:r>
      </w:ins>
      <w:ins w:id="1121" w:author="yangjian" w:date="2023-04-04T14:54:00Z">
        <w:r w:rsidR="00AD37EA" w:rsidRPr="00AD37EA">
          <w:rPr>
            <w:rFonts w:ascii="Times New Roman" w:hAnsi="Times New Roman" w:cs="Times New Roman"/>
            <w:szCs w:val="21"/>
          </w:rPr>
          <w:t xml:space="preserve">does </w:t>
        </w:r>
      </w:ins>
      <w:r w:rsidRPr="00D6275D">
        <w:rPr>
          <w:rFonts w:ascii="Times New Roman" w:hAnsi="Times New Roman" w:cs="Times New Roman"/>
          <w:szCs w:val="21"/>
        </w:rPr>
        <w:t xml:space="preserve">not </w:t>
      </w:r>
      <w:del w:id="1122" w:author="yangjian" w:date="2023-03-30T21:16:00Z">
        <w:r w:rsidRPr="00D6275D" w:rsidDel="00995ECD">
          <w:rPr>
            <w:rFonts w:ascii="Times New Roman" w:hAnsi="Times New Roman" w:cs="Times New Roman"/>
            <w:szCs w:val="21"/>
          </w:rPr>
          <w:delText xml:space="preserve">work </w:delText>
        </w:r>
      </w:del>
      <w:ins w:id="1123" w:author="yangjian" w:date="2023-03-30T21:16:00Z">
        <w:r w:rsidR="00995ECD">
          <w:rPr>
            <w:rFonts w:ascii="Times New Roman" w:hAnsi="Times New Roman" w:cs="Times New Roman"/>
            <w:szCs w:val="21"/>
          </w:rPr>
          <w:t>perform</w:t>
        </w:r>
        <w:r w:rsidR="00995ECD" w:rsidRPr="00D6275D">
          <w:rPr>
            <w:rFonts w:ascii="Times New Roman" w:hAnsi="Times New Roman" w:cs="Times New Roman"/>
            <w:szCs w:val="21"/>
          </w:rPr>
          <w:t xml:space="preserve"> </w:t>
        </w:r>
      </w:ins>
      <w:r w:rsidRPr="00D6275D">
        <w:rPr>
          <w:rFonts w:ascii="Times New Roman" w:hAnsi="Times New Roman" w:cs="Times New Roman"/>
          <w:szCs w:val="21"/>
        </w:rPr>
        <w:t xml:space="preserve">well. Secondly, the diagnostic methods and Q&amp;A strategies </w:t>
      </w:r>
      <w:ins w:id="1124" w:author="yangjian" w:date="2023-04-04T11:42:00Z">
        <w:r w:rsidR="000F2846" w:rsidRPr="000F2846">
          <w:rPr>
            <w:rFonts w:ascii="Times New Roman" w:hAnsi="Times New Roman" w:cs="Times New Roman"/>
            <w:szCs w:val="21"/>
          </w:rPr>
          <w:t xml:space="preserve">used </w:t>
        </w:r>
      </w:ins>
      <w:del w:id="1125" w:author="yangjian" w:date="2023-04-04T11:42:00Z">
        <w:r w:rsidRPr="00D6275D" w:rsidDel="000F2846">
          <w:rPr>
            <w:rFonts w:ascii="Times New Roman" w:hAnsi="Times New Roman" w:cs="Times New Roman"/>
            <w:szCs w:val="21"/>
          </w:rPr>
          <w:delText xml:space="preserve">adopted </w:delText>
        </w:r>
      </w:del>
      <w:r w:rsidRPr="00D6275D">
        <w:rPr>
          <w:rFonts w:ascii="Times New Roman" w:hAnsi="Times New Roman" w:cs="Times New Roman"/>
          <w:szCs w:val="21"/>
        </w:rPr>
        <w:t>by RDmaster are designed based on KBs. However, even in the most authoritative KB</w:t>
      </w:r>
      <w:del w:id="1126" w:author="yangjian" w:date="2023-03-30T21:16:00Z">
        <w:r w:rsidRPr="00D6275D" w:rsidDel="006B5F42">
          <w:rPr>
            <w:rFonts w:ascii="Times New Roman" w:hAnsi="Times New Roman" w:cs="Times New Roman"/>
            <w:szCs w:val="21"/>
          </w:rPr>
          <w:delText>,</w:delText>
        </w:r>
      </w:del>
      <w:r w:rsidRPr="00D6275D">
        <w:rPr>
          <w:rFonts w:ascii="Times New Roman" w:hAnsi="Times New Roman" w:cs="Times New Roman"/>
          <w:szCs w:val="21"/>
        </w:rPr>
        <w:t xml:space="preserve"> Orphanet, </w:t>
      </w:r>
      <w:ins w:id="1127" w:author="yangjian" w:date="2023-04-04T11:43:00Z">
        <w:r w:rsidR="000F2846" w:rsidRPr="000F2846">
          <w:rPr>
            <w:rFonts w:ascii="Times New Roman" w:hAnsi="Times New Roman" w:cs="Times New Roman"/>
            <w:szCs w:val="21"/>
          </w:rPr>
          <w:t>many rare diseases lack phenotypic and/or genetic evidence.</w:t>
        </w:r>
      </w:ins>
      <w:del w:id="1128" w:author="yangjian" w:date="2023-04-04T11:43:00Z">
        <w:r w:rsidRPr="00D6275D" w:rsidDel="000F2846">
          <w:rPr>
            <w:rFonts w:ascii="Times New Roman" w:hAnsi="Times New Roman" w:cs="Times New Roman"/>
            <w:szCs w:val="21"/>
          </w:rPr>
          <w:delText xml:space="preserve">there are still </w:delText>
        </w:r>
      </w:del>
      <w:del w:id="1129" w:author="yangjian" w:date="2023-03-30T21:16:00Z">
        <w:r w:rsidRPr="00D6275D" w:rsidDel="002B4B3E">
          <w:rPr>
            <w:rFonts w:ascii="Times New Roman" w:hAnsi="Times New Roman" w:cs="Times New Roman"/>
            <w:szCs w:val="21"/>
          </w:rPr>
          <w:delText>a large number of</w:delText>
        </w:r>
      </w:del>
      <w:del w:id="1130" w:author="yangjian" w:date="2023-04-04T11:43:00Z">
        <w:r w:rsidRPr="00D6275D" w:rsidDel="000F2846">
          <w:rPr>
            <w:rFonts w:ascii="Times New Roman" w:hAnsi="Times New Roman" w:cs="Times New Roman"/>
            <w:szCs w:val="21"/>
          </w:rPr>
          <w:delText xml:space="preserve"> RDs that lack phenotypic </w:delText>
        </w:r>
      </w:del>
      <w:del w:id="1131" w:author="yangjian" w:date="2023-04-04T11:38:00Z">
        <w:r w:rsidRPr="00D6275D" w:rsidDel="00906BFB">
          <w:rPr>
            <w:rFonts w:ascii="Times New Roman" w:hAnsi="Times New Roman" w:cs="Times New Roman"/>
            <w:szCs w:val="21"/>
          </w:rPr>
          <w:delText xml:space="preserve">and </w:delText>
        </w:r>
      </w:del>
      <w:del w:id="1132" w:author="yangjian" w:date="2023-04-04T11:43:00Z">
        <w:r w:rsidRPr="00D6275D" w:rsidDel="000F2846">
          <w:rPr>
            <w:rFonts w:ascii="Times New Roman" w:hAnsi="Times New Roman" w:cs="Times New Roman"/>
            <w:szCs w:val="21"/>
          </w:rPr>
          <w:delText>genetic evidence.</w:delText>
        </w:r>
      </w:del>
      <w:r w:rsidRPr="00D6275D">
        <w:rPr>
          <w:rFonts w:ascii="Times New Roman" w:hAnsi="Times New Roman" w:cs="Times New Roman"/>
          <w:szCs w:val="21"/>
        </w:rPr>
        <w:t xml:space="preserve"> As of February 2022, Orphanet only recorded 4257 RDs with phenotypic information and 3884 RDs with associated genes. With the advent of next-generation sequencing technology, hundreds of new disease-gene associations are </w:t>
      </w:r>
      <w:r w:rsidR="00B00A5B" w:rsidRPr="00B00A5B">
        <w:rPr>
          <w:rFonts w:ascii="Times New Roman" w:hAnsi="Times New Roman" w:cs="Times New Roman"/>
          <w:szCs w:val="21"/>
        </w:rPr>
        <w:t>revealed</w:t>
      </w:r>
      <w:r w:rsidR="00B00A5B">
        <w:rPr>
          <w:rFonts w:ascii="Times New Roman" w:hAnsi="Times New Roman" w:cs="Times New Roman"/>
          <w:szCs w:val="21"/>
        </w:rPr>
        <w:t xml:space="preserve"> </w:t>
      </w:r>
      <w:ins w:id="1133" w:author="yangjian" w:date="2023-04-04T11:44:00Z">
        <w:r w:rsidR="0090687F" w:rsidRPr="0090687F">
          <w:rPr>
            <w:rFonts w:ascii="Times New Roman" w:hAnsi="Times New Roman" w:cs="Times New Roman"/>
            <w:szCs w:val="21"/>
          </w:rPr>
          <w:t xml:space="preserve">every </w:t>
        </w:r>
      </w:ins>
      <w:del w:id="1134" w:author="yangjian" w:date="2023-04-04T11:44:00Z">
        <w:r w:rsidR="00B00A5B" w:rsidDel="0090687F">
          <w:rPr>
            <w:rFonts w:ascii="Times New Roman" w:hAnsi="Times New Roman" w:cs="Times New Roman"/>
            <w:szCs w:val="21"/>
          </w:rPr>
          <w:delText>per</w:delText>
        </w:r>
        <w:r w:rsidRPr="00D6275D" w:rsidDel="0090687F">
          <w:rPr>
            <w:rFonts w:ascii="Times New Roman" w:hAnsi="Times New Roman" w:cs="Times New Roman"/>
            <w:szCs w:val="21"/>
          </w:rPr>
          <w:delText xml:space="preserve"> </w:delText>
        </w:r>
      </w:del>
      <w:r w:rsidRPr="00D6275D">
        <w:rPr>
          <w:rFonts w:ascii="Times New Roman" w:hAnsi="Times New Roman" w:cs="Times New Roman"/>
          <w:szCs w:val="21"/>
        </w:rPr>
        <w:t>year [</w:t>
      </w:r>
      <w:ins w:id="1135" w:author="yangjian" w:date="2023-03-31T10:13:00Z">
        <w:r w:rsidR="00B91555">
          <w:rPr>
            <w:rFonts w:ascii="Times New Roman" w:hAnsi="Times New Roman" w:cs="Times New Roman"/>
            <w:szCs w:val="21"/>
          </w:rPr>
          <w:t>50</w:t>
        </w:r>
      </w:ins>
      <w:del w:id="1136" w:author="yangjian" w:date="2023-03-30T17:16:00Z">
        <w:r w:rsidR="00271392" w:rsidDel="00DF6E0F">
          <w:rPr>
            <w:rFonts w:ascii="Times New Roman" w:hAnsi="Times New Roman" w:cs="Times New Roman"/>
            <w:szCs w:val="21"/>
          </w:rPr>
          <w:delText>40</w:delText>
        </w:r>
      </w:del>
      <w:r w:rsidRPr="00D6275D">
        <w:rPr>
          <w:rFonts w:ascii="Times New Roman" w:hAnsi="Times New Roman" w:cs="Times New Roman"/>
          <w:szCs w:val="21"/>
        </w:rPr>
        <w:t xml:space="preserve">]. </w:t>
      </w:r>
      <w:ins w:id="1137" w:author="yangjian" w:date="2023-04-04T11:39:00Z">
        <w:r w:rsidR="00A60793" w:rsidRPr="00A60793">
          <w:rPr>
            <w:rFonts w:ascii="Times New Roman" w:hAnsi="Times New Roman" w:cs="Times New Roman"/>
            <w:szCs w:val="21"/>
          </w:rPr>
          <w:t>As more research is conducted and more RDs are identified, the relevant KBs will become increasingly comprehensive.</w:t>
        </w:r>
      </w:ins>
      <w:del w:id="1138" w:author="yangjian" w:date="2023-04-04T11:39:00Z">
        <w:r w:rsidRPr="00D6275D" w:rsidDel="00A60793">
          <w:rPr>
            <w:rFonts w:ascii="Times New Roman" w:hAnsi="Times New Roman" w:cs="Times New Roman"/>
            <w:szCs w:val="21"/>
          </w:rPr>
          <w:delText xml:space="preserve">As more and more research and reporting on </w:delText>
        </w:r>
      </w:del>
      <w:del w:id="1139" w:author="yangjian" w:date="2023-03-30T21:17:00Z">
        <w:r w:rsidRPr="00D6275D" w:rsidDel="002B4B3E">
          <w:rPr>
            <w:rFonts w:ascii="Times New Roman" w:hAnsi="Times New Roman" w:cs="Times New Roman"/>
            <w:szCs w:val="21"/>
          </w:rPr>
          <w:delText>rare disease</w:delText>
        </w:r>
      </w:del>
      <w:del w:id="1140" w:author="yangjian" w:date="2023-04-04T11:39:00Z">
        <w:r w:rsidRPr="00D6275D" w:rsidDel="00A60793">
          <w:rPr>
            <w:rFonts w:ascii="Times New Roman" w:hAnsi="Times New Roman" w:cs="Times New Roman"/>
            <w:szCs w:val="21"/>
          </w:rPr>
          <w:delText xml:space="preserve">s are conducted, the relevant </w:delText>
        </w:r>
      </w:del>
      <w:del w:id="1141" w:author="yangjian" w:date="2023-03-30T21:17:00Z">
        <w:r w:rsidRPr="00D6275D" w:rsidDel="00CD554B">
          <w:rPr>
            <w:rFonts w:ascii="Times New Roman" w:hAnsi="Times New Roman" w:cs="Times New Roman"/>
            <w:szCs w:val="21"/>
          </w:rPr>
          <w:delText>knowledge base</w:delText>
        </w:r>
      </w:del>
      <w:del w:id="1142" w:author="yangjian" w:date="2023-04-04T11:39:00Z">
        <w:r w:rsidRPr="00D6275D" w:rsidDel="00A60793">
          <w:rPr>
            <w:rFonts w:ascii="Times New Roman" w:hAnsi="Times New Roman" w:cs="Times New Roman"/>
            <w:szCs w:val="21"/>
          </w:rPr>
          <w:delText>s will become increasingly complete.</w:delText>
        </w:r>
      </w:del>
    </w:p>
    <w:p w14:paraId="6E6227BE" w14:textId="293815A7" w:rsidR="00C451B3" w:rsidRPr="009E3CBC" w:rsidRDefault="00C451B3" w:rsidP="00C451B3">
      <w:pPr>
        <w:pStyle w:val="1"/>
        <w:spacing w:line="480" w:lineRule="auto"/>
        <w:rPr>
          <w:rFonts w:ascii="Times New Roman" w:hAnsi="Times New Roman" w:cs="Times New Roman"/>
        </w:rPr>
      </w:pPr>
      <w:r>
        <w:rPr>
          <w:rFonts w:ascii="Times New Roman" w:hAnsi="Times New Roman" w:cs="Times New Roman"/>
        </w:rPr>
        <w:t>Methods</w:t>
      </w:r>
    </w:p>
    <w:p w14:paraId="17C68FF8" w14:textId="6CE33D71" w:rsidR="00F05B8C" w:rsidRDefault="00C451B3" w:rsidP="00D12A57">
      <w:pPr>
        <w:pStyle w:val="2"/>
        <w:widowControl/>
        <w:spacing w:line="480" w:lineRule="auto"/>
        <w:jc w:val="left"/>
        <w:rPr>
          <w:rFonts w:ascii="Times New Roman" w:eastAsia="宋体" w:hAnsi="Times New Roman" w:cs="Times New Roman"/>
          <w:b w:val="0"/>
          <w:kern w:val="0"/>
          <w:sz w:val="24"/>
        </w:rPr>
      </w:pPr>
      <w:r w:rsidRPr="00C16052">
        <w:rPr>
          <w:rFonts w:ascii="Times New Roman" w:eastAsia="宋体" w:hAnsi="Times New Roman" w:cs="Times New Roman"/>
          <w:b w:val="0"/>
          <w:kern w:val="0"/>
          <w:sz w:val="24"/>
        </w:rPr>
        <w:t xml:space="preserve">Data </w:t>
      </w:r>
      <w:r>
        <w:rPr>
          <w:rFonts w:ascii="Times New Roman" w:eastAsia="宋体" w:hAnsi="Times New Roman" w:cs="Times New Roman"/>
          <w:b w:val="0"/>
          <w:kern w:val="0"/>
          <w:sz w:val="24"/>
        </w:rPr>
        <w:t>s</w:t>
      </w:r>
      <w:r w:rsidRPr="00C16052">
        <w:rPr>
          <w:rFonts w:ascii="Times New Roman" w:eastAsia="宋体" w:hAnsi="Times New Roman" w:cs="Times New Roman"/>
          <w:b w:val="0"/>
          <w:kern w:val="0"/>
          <w:sz w:val="24"/>
        </w:rPr>
        <w:t>ources</w:t>
      </w:r>
    </w:p>
    <w:p w14:paraId="10B93262" w14:textId="65284DE6" w:rsidR="00F1263D" w:rsidRPr="00F1263D" w:rsidRDefault="00E53A1E" w:rsidP="00345AA1">
      <w:pPr>
        <w:rPr>
          <w:rFonts w:ascii="Times New Roman" w:hAnsi="Times New Roman" w:cs="Times New Roman"/>
          <w:color w:val="FF0000"/>
        </w:rPr>
      </w:pPr>
      <w:r w:rsidRPr="00E53A1E">
        <w:rPr>
          <w:rFonts w:ascii="Times New Roman" w:hAnsi="Times New Roman" w:cs="Times New Roman"/>
        </w:rPr>
        <w:t xml:space="preserve">RDmaster </w:t>
      </w:r>
      <w:ins w:id="1143" w:author="yangjian" w:date="2023-04-04T14:56:00Z">
        <w:r w:rsidR="00075E97" w:rsidRPr="00075E97">
          <w:rPr>
            <w:rFonts w:ascii="Times New Roman" w:hAnsi="Times New Roman" w:cs="Times New Roman"/>
          </w:rPr>
          <w:t xml:space="preserve">follows </w:t>
        </w:r>
      </w:ins>
      <w:del w:id="1144" w:author="yangjian" w:date="2023-04-04T14:56:00Z">
        <w:r w:rsidRPr="00E53A1E" w:rsidDel="00075E97">
          <w:rPr>
            <w:rFonts w:ascii="Times New Roman" w:hAnsi="Times New Roman" w:cs="Times New Roman"/>
          </w:rPr>
          <w:delText xml:space="preserve">adheres </w:delText>
        </w:r>
      </w:del>
      <w:del w:id="1145" w:author="yangjian" w:date="2023-04-04T15:06:00Z">
        <w:r w:rsidRPr="00E53A1E" w:rsidDel="000F43F1">
          <w:rPr>
            <w:rFonts w:ascii="Times New Roman" w:hAnsi="Times New Roman" w:cs="Times New Roman"/>
          </w:rPr>
          <w:delText xml:space="preserve">to </w:delText>
        </w:r>
      </w:del>
      <w:r w:rsidRPr="00E53A1E">
        <w:rPr>
          <w:rFonts w:ascii="Times New Roman" w:hAnsi="Times New Roman" w:cs="Times New Roman"/>
        </w:rPr>
        <w:t xml:space="preserve">evidence-based medicine and all evidence data </w:t>
      </w:r>
      <w:ins w:id="1146" w:author="yangjian" w:date="2023-04-04T14:57:00Z">
        <w:r w:rsidR="00075E97" w:rsidRPr="00075E97">
          <w:rPr>
            <w:rFonts w:ascii="Times New Roman" w:hAnsi="Times New Roman" w:cs="Times New Roman"/>
          </w:rPr>
          <w:t xml:space="preserve">used in </w:t>
        </w:r>
        <w:r w:rsidR="00075E97">
          <w:rPr>
            <w:rFonts w:ascii="Times New Roman" w:hAnsi="Times New Roman" w:cs="Times New Roman"/>
          </w:rPr>
          <w:t xml:space="preserve">RDmaster </w:t>
        </w:r>
      </w:ins>
      <w:r w:rsidRPr="00E53A1E">
        <w:rPr>
          <w:rFonts w:ascii="Times New Roman" w:hAnsi="Times New Roman" w:cs="Times New Roman"/>
        </w:rPr>
        <w:t xml:space="preserve">is derived from authoritative </w:t>
      </w:r>
      <w:del w:id="1147" w:author="yangjian" w:date="2023-04-04T14:56:00Z">
        <w:r w:rsidRPr="00E53A1E" w:rsidDel="00075E97">
          <w:rPr>
            <w:rFonts w:ascii="Times New Roman" w:hAnsi="Times New Roman" w:cs="Times New Roman"/>
          </w:rPr>
          <w:delText>knowledge base</w:delText>
        </w:r>
      </w:del>
      <w:ins w:id="1148" w:author="yangjian" w:date="2023-04-04T14:56:00Z">
        <w:r w:rsidR="00075E97">
          <w:rPr>
            <w:rFonts w:ascii="Times New Roman" w:hAnsi="Times New Roman" w:cs="Times New Roman"/>
          </w:rPr>
          <w:t>KB</w:t>
        </w:r>
      </w:ins>
      <w:r w:rsidRPr="00E53A1E">
        <w:rPr>
          <w:rFonts w:ascii="Times New Roman" w:hAnsi="Times New Roman" w:cs="Times New Roman"/>
        </w:rPr>
        <w:t>s. The Human Phenotype Ontology (HPO) is used to standardize clinical</w:t>
      </w:r>
      <w:del w:id="1149" w:author="yangjian" w:date="2023-04-04T15:00:00Z">
        <w:r w:rsidRPr="00E53A1E" w:rsidDel="000F43F1">
          <w:rPr>
            <w:rFonts w:ascii="Times New Roman" w:hAnsi="Times New Roman" w:cs="Times New Roman"/>
          </w:rPr>
          <w:delText>ly</w:delText>
        </w:r>
      </w:del>
      <w:r w:rsidRPr="00E53A1E">
        <w:rPr>
          <w:rFonts w:ascii="Times New Roman" w:hAnsi="Times New Roman" w:cs="Times New Roman"/>
        </w:rPr>
        <w:t xml:space="preserve"> </w:t>
      </w:r>
      <w:del w:id="1150" w:author="yangjian" w:date="2023-04-04T14:59:00Z">
        <w:r w:rsidRPr="00E53A1E" w:rsidDel="000F43F1">
          <w:rPr>
            <w:rFonts w:ascii="Times New Roman" w:hAnsi="Times New Roman" w:cs="Times New Roman"/>
          </w:rPr>
          <w:delText xml:space="preserve">described </w:delText>
        </w:r>
      </w:del>
      <w:r w:rsidRPr="00E53A1E">
        <w:rPr>
          <w:rFonts w:ascii="Times New Roman" w:hAnsi="Times New Roman" w:cs="Times New Roman"/>
        </w:rPr>
        <w:t xml:space="preserve">symptoms and signs (collectively referred to as phenotypes) and serves as the entity </w:t>
      </w:r>
      <w:r w:rsidR="00024EC9" w:rsidRPr="00024EC9">
        <w:rPr>
          <w:rFonts w:ascii="Times New Roman" w:hAnsi="Times New Roman" w:cs="Times New Roman"/>
        </w:rPr>
        <w:t xml:space="preserve">for </w:t>
      </w:r>
      <w:del w:id="1151" w:author="yangjian" w:date="2023-04-04T15:00:00Z">
        <w:r w:rsidR="00024EC9" w:rsidRPr="00024EC9" w:rsidDel="000F43F1">
          <w:rPr>
            <w:rFonts w:ascii="Times New Roman" w:hAnsi="Times New Roman" w:cs="Times New Roman"/>
          </w:rPr>
          <w:delText>inquiry during the diagnostic process</w:delText>
        </w:r>
      </w:del>
      <w:ins w:id="1152" w:author="yangjian" w:date="2023-04-04T15:00:00Z">
        <w:r w:rsidR="000F43F1">
          <w:rPr>
            <w:rFonts w:ascii="Times New Roman" w:hAnsi="Times New Roman" w:cs="Times New Roman"/>
          </w:rPr>
          <w:t>Q&amp;A</w:t>
        </w:r>
      </w:ins>
      <w:r w:rsidRPr="00E53A1E">
        <w:rPr>
          <w:rFonts w:ascii="Times New Roman" w:hAnsi="Times New Roman" w:cs="Times New Roman"/>
        </w:rPr>
        <w:t xml:space="preserve">. The hp.obo file (version </w:t>
      </w:r>
      <w:bookmarkStart w:id="1153" w:name="_Hlk131190716"/>
      <w:r w:rsidRPr="00E53A1E">
        <w:rPr>
          <w:rFonts w:ascii="Times New Roman" w:hAnsi="Times New Roman" w:cs="Times New Roman"/>
        </w:rPr>
        <w:t>2022-02-14</w:t>
      </w:r>
      <w:bookmarkEnd w:id="1153"/>
      <w:r w:rsidRPr="00E53A1E">
        <w:rPr>
          <w:rFonts w:ascii="Times New Roman" w:hAnsi="Times New Roman" w:cs="Times New Roman"/>
        </w:rPr>
        <w:t>), which models the HPO, and the phenotype.hpoa file (version 2022-02-14), which provides HPO frequency annotations for 4257 ORPHA diseases, can be obtained from the HPO website (</w:t>
      </w:r>
      <w:hyperlink r:id="rId11" w:history="1">
        <w:r w:rsidRPr="00C3638E">
          <w:rPr>
            <w:rStyle w:val="a7"/>
            <w:rFonts w:ascii="Times New Roman" w:hAnsi="Times New Roman" w:cs="Times New Roman"/>
          </w:rPr>
          <w:t>https://hpo.jax.org/app/</w:t>
        </w:r>
      </w:hyperlink>
      <w:r>
        <w:rPr>
          <w:rFonts w:ascii="Times New Roman" w:hAnsi="Times New Roman" w:cs="Times New Roman"/>
        </w:rPr>
        <w:t>)</w:t>
      </w:r>
      <w:r w:rsidRPr="00E53A1E">
        <w:rPr>
          <w:rFonts w:ascii="Times New Roman" w:hAnsi="Times New Roman" w:cs="Times New Roman"/>
        </w:rPr>
        <w:t xml:space="preserve">. Additionally, we downloaded </w:t>
      </w:r>
      <w:r>
        <w:rPr>
          <w:rFonts w:ascii="Times New Roman" w:hAnsi="Times New Roman" w:cs="Times New Roman"/>
        </w:rPr>
        <w:t xml:space="preserve">a series of RD-related files from </w:t>
      </w:r>
      <w:r w:rsidRPr="00364EE2">
        <w:rPr>
          <w:rFonts w:ascii="Times New Roman" w:hAnsi="Times New Roman" w:cs="Times New Roman"/>
        </w:rPr>
        <w:t>Orphadata (</w:t>
      </w:r>
      <w:hyperlink r:id="rId12" w:history="1">
        <w:r w:rsidRPr="00364EE2">
          <w:rPr>
            <w:rStyle w:val="a7"/>
            <w:rFonts w:ascii="Times New Roman" w:hAnsi="Times New Roman" w:cs="Times New Roman"/>
          </w:rPr>
          <w:t>https://www.orphadata.com/</w:t>
        </w:r>
      </w:hyperlink>
      <w:r w:rsidRPr="00364EE2">
        <w:rPr>
          <w:rFonts w:ascii="Times New Roman" w:hAnsi="Times New Roman" w:cs="Times New Roman"/>
        </w:rPr>
        <w:t>)</w:t>
      </w:r>
      <w:r>
        <w:rPr>
          <w:rFonts w:ascii="Times New Roman" w:hAnsi="Times New Roman" w:cs="Times New Roman"/>
        </w:rPr>
        <w:t xml:space="preserve">, including </w:t>
      </w:r>
      <w:r w:rsidRPr="00E53A1E">
        <w:rPr>
          <w:rFonts w:ascii="Times New Roman" w:hAnsi="Times New Roman" w:cs="Times New Roman"/>
        </w:rPr>
        <w:t>the en_product6.xml (version 2022-02-01), which provides ORPHA-gene relationships, en_product9_prev.xml (version 2022-02-01), which offers epidemiology</w:t>
      </w:r>
      <w:r w:rsidR="00024EC9">
        <w:rPr>
          <w:rFonts w:ascii="Times New Roman" w:hAnsi="Times New Roman" w:cs="Times New Roman"/>
        </w:rPr>
        <w:t xml:space="preserve"> </w:t>
      </w:r>
      <w:r w:rsidRPr="00E53A1E">
        <w:rPr>
          <w:rFonts w:ascii="Times New Roman" w:hAnsi="Times New Roman" w:cs="Times New Roman"/>
        </w:rPr>
        <w:t xml:space="preserve">data of ORPHAs, and en_product9_ages.xml (version 2022-02-01), which </w:t>
      </w:r>
      <w:r w:rsidR="00024EC9" w:rsidRPr="00024EC9">
        <w:rPr>
          <w:rFonts w:ascii="Times New Roman" w:hAnsi="Times New Roman" w:cs="Times New Roman"/>
        </w:rPr>
        <w:t>has</w:t>
      </w:r>
      <w:r w:rsidR="00024EC9">
        <w:rPr>
          <w:rFonts w:ascii="Times New Roman" w:hAnsi="Times New Roman" w:cs="Times New Roman"/>
        </w:rPr>
        <w:t xml:space="preserve"> </w:t>
      </w:r>
      <w:r w:rsidRPr="00E53A1E">
        <w:rPr>
          <w:rFonts w:ascii="Times New Roman" w:hAnsi="Times New Roman" w:cs="Times New Roman"/>
        </w:rPr>
        <w:t xml:space="preserve">onset and death ages and inheritance types of ORPHAs. These files </w:t>
      </w:r>
      <w:r w:rsidR="00024EC9">
        <w:rPr>
          <w:rFonts w:ascii="Times New Roman" w:hAnsi="Times New Roman" w:cs="Times New Roman"/>
        </w:rPr>
        <w:t>give</w:t>
      </w:r>
      <w:r w:rsidRPr="00E53A1E">
        <w:rPr>
          <w:rFonts w:ascii="Times New Roman" w:hAnsi="Times New Roman" w:cs="Times New Roman"/>
        </w:rPr>
        <w:t xml:space="preserve"> multivariate information </w:t>
      </w:r>
      <w:ins w:id="1154" w:author="yangjian" w:date="2023-04-04T15:05:00Z">
        <w:r w:rsidR="000F43F1" w:rsidRPr="000F43F1">
          <w:rPr>
            <w:rFonts w:ascii="Times New Roman" w:hAnsi="Times New Roman" w:cs="Times New Roman"/>
          </w:rPr>
          <w:t>to facilitate RD diagnosis</w:t>
        </w:r>
      </w:ins>
      <w:del w:id="1155" w:author="yangjian" w:date="2023-04-04T15:05:00Z">
        <w:r w:rsidRPr="00E53A1E" w:rsidDel="000F43F1">
          <w:rPr>
            <w:rFonts w:ascii="Times New Roman" w:hAnsi="Times New Roman" w:cs="Times New Roman"/>
          </w:rPr>
          <w:delText xml:space="preserve">and promote the diagnosis of </w:delText>
        </w:r>
        <w:r w:rsidR="00024EC9" w:rsidDel="000F43F1">
          <w:rPr>
            <w:rFonts w:ascii="Times New Roman" w:hAnsi="Times New Roman" w:cs="Times New Roman" w:hint="eastAsia"/>
          </w:rPr>
          <w:delText>RDs</w:delText>
        </w:r>
      </w:del>
      <w:r w:rsidRPr="00E53A1E">
        <w:rPr>
          <w:rFonts w:ascii="Times New Roman" w:hAnsi="Times New Roman" w:cs="Times New Roman"/>
        </w:rPr>
        <w:t xml:space="preserve">. </w:t>
      </w:r>
      <w:del w:id="1156" w:author="yangjian" w:date="2023-04-04T15:05:00Z">
        <w:r w:rsidRPr="00E53A1E" w:rsidDel="000F43F1">
          <w:rPr>
            <w:rFonts w:ascii="Times New Roman" w:hAnsi="Times New Roman" w:cs="Times New Roman"/>
          </w:rPr>
          <w:delText xml:space="preserve">To </w:delText>
        </w:r>
        <w:r w:rsidR="00024EC9" w:rsidDel="000F43F1">
          <w:rPr>
            <w:rFonts w:ascii="Times New Roman" w:hAnsi="Times New Roman" w:cs="Times New Roman"/>
          </w:rPr>
          <w:delText>aid in</w:delText>
        </w:r>
      </w:del>
      <w:ins w:id="1157" w:author="yangjian" w:date="2023-04-04T15:05:00Z">
        <w:r w:rsidR="000F43F1">
          <w:rPr>
            <w:rFonts w:ascii="Times New Roman" w:hAnsi="Times New Roman" w:cs="Times New Roman"/>
          </w:rPr>
          <w:t>For</w:t>
        </w:r>
      </w:ins>
      <w:r w:rsidRPr="00E53A1E">
        <w:rPr>
          <w:rFonts w:ascii="Times New Roman" w:hAnsi="Times New Roman" w:cs="Times New Roman"/>
        </w:rPr>
        <w:t xml:space="preserve"> genomic analysis, Exomiser is integrated to annotate, filter, and score </w:t>
      </w:r>
      <w:ins w:id="1158" w:author="yangjian" w:date="2023-04-04T15:05:00Z">
        <w:r w:rsidR="000F43F1" w:rsidRPr="000F43F1">
          <w:rPr>
            <w:rFonts w:ascii="Times New Roman" w:hAnsi="Times New Roman" w:cs="Times New Roman"/>
          </w:rPr>
          <w:t xml:space="preserve">potentially </w:t>
        </w:r>
      </w:ins>
      <w:del w:id="1159" w:author="yangjian" w:date="2023-04-04T15:05:00Z">
        <w:r w:rsidRPr="00E53A1E" w:rsidDel="000F43F1">
          <w:rPr>
            <w:rFonts w:ascii="Times New Roman" w:hAnsi="Times New Roman" w:cs="Times New Roman"/>
          </w:rPr>
          <w:delText xml:space="preserve">likely </w:delText>
        </w:r>
      </w:del>
      <w:r w:rsidRPr="00E53A1E">
        <w:rPr>
          <w:rFonts w:ascii="Times New Roman" w:hAnsi="Times New Roman" w:cs="Times New Roman"/>
        </w:rPr>
        <w:t>causative variants</w:t>
      </w:r>
      <w:ins w:id="1160" w:author="yangjian" w:date="2023-04-04T15:06:00Z">
        <w:r w:rsidR="000F43F1" w:rsidRPr="000F43F1">
          <w:rPr>
            <w:rFonts w:ascii="Times New Roman" w:hAnsi="Times New Roman" w:cs="Times New Roman"/>
          </w:rPr>
          <w:t>. Supporting data for Exomiser,</w:t>
        </w:r>
      </w:ins>
      <w:del w:id="1161" w:author="yangjian" w:date="2023-04-04T15:06:00Z">
        <w:r w:rsidR="00024EC9" w:rsidDel="000F43F1">
          <w:rPr>
            <w:rFonts w:ascii="Times New Roman" w:hAnsi="Times New Roman" w:cs="Times New Roman"/>
          </w:rPr>
          <w:delText>,</w:delText>
        </w:r>
        <w:r w:rsidDel="000F43F1">
          <w:rPr>
            <w:rFonts w:ascii="Times New Roman" w:hAnsi="Times New Roman" w:cs="Times New Roman"/>
          </w:rPr>
          <w:delText xml:space="preserve"> and </w:delText>
        </w:r>
        <w:r w:rsidR="00024EC9" w:rsidRPr="00E53A1E" w:rsidDel="000F43F1">
          <w:rPr>
            <w:rFonts w:ascii="Times New Roman" w:hAnsi="Times New Roman" w:cs="Times New Roman"/>
          </w:rPr>
          <w:delText>Exomiser</w:delText>
        </w:r>
        <w:r w:rsidR="00024EC9" w:rsidDel="000F43F1">
          <w:rPr>
            <w:rFonts w:ascii="Times New Roman" w:hAnsi="Times New Roman" w:cs="Times New Roman"/>
          </w:rPr>
          <w:delText>’s</w:delText>
        </w:r>
        <w:r w:rsidRPr="00E53A1E" w:rsidDel="000F43F1">
          <w:rPr>
            <w:rFonts w:ascii="Times New Roman" w:hAnsi="Times New Roman" w:cs="Times New Roman"/>
          </w:rPr>
          <w:delText xml:space="preserve"> supporting data,</w:delText>
        </w:r>
      </w:del>
      <w:r w:rsidRPr="00E53A1E">
        <w:rPr>
          <w:rFonts w:ascii="Times New Roman" w:hAnsi="Times New Roman" w:cs="Times New Roman"/>
        </w:rPr>
        <w:t xml:space="preserve"> the Jannovar-derived exome functional annotation files (2102_hg19 and 2102_hg38) [</w:t>
      </w:r>
      <w:del w:id="1162" w:author="yangjian" w:date="2023-03-30T21:05:00Z">
        <w:r w:rsidR="00271392" w:rsidDel="00E75F75">
          <w:rPr>
            <w:rFonts w:ascii="Times New Roman" w:hAnsi="Times New Roman" w:cs="Times New Roman"/>
          </w:rPr>
          <w:delText>41</w:delText>
        </w:r>
      </w:del>
      <w:ins w:id="1163" w:author="yangjian" w:date="2023-03-30T21:05:00Z">
        <w:r w:rsidR="00E75F75">
          <w:rPr>
            <w:rFonts w:ascii="Times New Roman" w:hAnsi="Times New Roman" w:cs="Times New Roman"/>
          </w:rPr>
          <w:t>5</w:t>
        </w:r>
      </w:ins>
      <w:ins w:id="1164" w:author="yangjian" w:date="2023-03-31T10:13:00Z">
        <w:r w:rsidR="00B91555">
          <w:rPr>
            <w:rFonts w:ascii="Times New Roman" w:hAnsi="Times New Roman" w:cs="Times New Roman"/>
          </w:rPr>
          <w:t>1</w:t>
        </w:r>
      </w:ins>
      <w:r w:rsidRPr="00E53A1E">
        <w:rPr>
          <w:rFonts w:ascii="Times New Roman" w:hAnsi="Times New Roman" w:cs="Times New Roman"/>
        </w:rPr>
        <w:t xml:space="preserve">], can be downloaded from </w:t>
      </w:r>
      <w:hyperlink r:id="rId13" w:history="1">
        <w:r w:rsidRPr="00C3638E">
          <w:rPr>
            <w:rStyle w:val="a7"/>
            <w:rFonts w:ascii="Times New Roman" w:hAnsi="Times New Roman" w:cs="Times New Roman"/>
          </w:rPr>
          <w:t>https://data.monarchinitiative.org/exomiser/data/index.html</w:t>
        </w:r>
      </w:hyperlink>
      <w:r>
        <w:rPr>
          <w:rFonts w:ascii="Times New Roman" w:hAnsi="Times New Roman" w:cs="Times New Roman"/>
        </w:rPr>
        <w:t>.</w:t>
      </w:r>
    </w:p>
    <w:p w14:paraId="26040375" w14:textId="2184CAA5" w:rsidR="00986260" w:rsidRPr="00FF5CDF" w:rsidRDefault="00266DA3" w:rsidP="00986260">
      <w:pPr>
        <w:pStyle w:val="2"/>
        <w:widowControl/>
        <w:spacing w:line="480" w:lineRule="auto"/>
        <w:jc w:val="left"/>
        <w:rPr>
          <w:rFonts w:ascii="Times New Roman" w:eastAsia="宋体" w:hAnsi="Times New Roman" w:cs="Times New Roman"/>
          <w:b w:val="0"/>
          <w:kern w:val="0"/>
          <w:sz w:val="24"/>
        </w:rPr>
      </w:pPr>
      <w:r w:rsidRPr="00266DA3">
        <w:rPr>
          <w:rFonts w:ascii="Times New Roman" w:eastAsia="宋体" w:hAnsi="Times New Roman" w:cs="Times New Roman"/>
          <w:b w:val="0"/>
          <w:kern w:val="0"/>
          <w:sz w:val="24"/>
        </w:rPr>
        <w:t>Diagnostic method of RDmaster</w:t>
      </w:r>
    </w:p>
    <w:p w14:paraId="5FEA7C70" w14:textId="250610F6" w:rsidR="006C4E38" w:rsidRDefault="004509E2" w:rsidP="00FF5CDF">
      <w:pPr>
        <w:rPr>
          <w:rFonts w:ascii="Times New Roman" w:hAnsi="Times New Roman" w:cs="Times New Roman"/>
          <w:color w:val="FF0000"/>
        </w:rPr>
      </w:pPr>
      <w:del w:id="1165" w:author="yangjian" w:date="2023-04-04T15:20:00Z">
        <w:r w:rsidDel="000F43F1">
          <w:rPr>
            <w:rFonts w:ascii="Times New Roman" w:hAnsi="Times New Roman" w:cs="Times New Roman" w:hint="eastAsia"/>
          </w:rPr>
          <w:delText>In</w:delText>
        </w:r>
        <w:r w:rsidDel="000F43F1">
          <w:rPr>
            <w:rFonts w:ascii="Times New Roman" w:hAnsi="Times New Roman" w:cs="Times New Roman"/>
          </w:rPr>
          <w:delText xml:space="preserve"> order </w:delText>
        </w:r>
        <w:r w:rsidRPr="006C4E38" w:rsidDel="000F43F1">
          <w:rPr>
            <w:rFonts w:ascii="Times New Roman" w:hAnsi="Times New Roman" w:cs="Times New Roman"/>
          </w:rPr>
          <w:delText>t</w:delText>
        </w:r>
      </w:del>
      <w:ins w:id="1166" w:author="yangjian" w:date="2023-04-04T15:20:00Z">
        <w:r w:rsidR="000F43F1">
          <w:rPr>
            <w:rFonts w:ascii="Times New Roman" w:hAnsi="Times New Roman" w:cs="Times New Roman"/>
          </w:rPr>
          <w:t>T</w:t>
        </w:r>
      </w:ins>
      <w:r w:rsidRPr="006C4E38">
        <w:rPr>
          <w:rFonts w:ascii="Times New Roman" w:hAnsi="Times New Roman" w:cs="Times New Roman"/>
        </w:rPr>
        <w:t>o perform multi-omics diagnos</w:t>
      </w:r>
      <w:r>
        <w:rPr>
          <w:rFonts w:ascii="Times New Roman" w:hAnsi="Times New Roman" w:cs="Times New Roman" w:hint="eastAsia"/>
        </w:rPr>
        <w:t>is</w:t>
      </w:r>
      <w:r>
        <w:rPr>
          <w:rFonts w:ascii="Times New Roman" w:hAnsi="Times New Roman" w:cs="Times New Roman"/>
        </w:rPr>
        <w:t>,</w:t>
      </w:r>
      <w:r w:rsidRPr="006C4E38">
        <w:rPr>
          <w:rFonts w:ascii="Times New Roman" w:hAnsi="Times New Roman" w:cs="Times New Roman"/>
        </w:rPr>
        <w:t xml:space="preserve"> </w:t>
      </w:r>
      <w:ins w:id="1167" w:author="yangjian" w:date="2023-04-04T15:21:00Z">
        <w:r w:rsidR="000F43F1" w:rsidRPr="000F43F1">
          <w:rPr>
            <w:rFonts w:ascii="Times New Roman" w:hAnsi="Times New Roman" w:cs="Times New Roman"/>
          </w:rPr>
          <w:t>RDmaster integrates two interpretable diagnostic approaches with the likelihood ratio paradigm, PheLR for phenotypic analysis, and LIRICAL for genotypic analysis.</w:t>
        </w:r>
      </w:ins>
      <w:del w:id="1168" w:author="yangjian" w:date="2023-04-04T15:21:00Z">
        <w:r w:rsidDel="000F43F1">
          <w:rPr>
            <w:rFonts w:ascii="Times New Roman" w:hAnsi="Times New Roman" w:cs="Times New Roman"/>
          </w:rPr>
          <w:delText>t</w:delText>
        </w:r>
        <w:r w:rsidR="006C4E38" w:rsidRPr="006C4E38" w:rsidDel="000F43F1">
          <w:rPr>
            <w:rFonts w:ascii="Times New Roman" w:hAnsi="Times New Roman" w:cs="Times New Roman"/>
          </w:rPr>
          <w:delText>wo interpretable RD diagnostic approaches with</w:delText>
        </w:r>
        <w:r w:rsidR="009C2FC6" w:rsidDel="000F43F1">
          <w:rPr>
            <w:rFonts w:ascii="Times New Roman" w:hAnsi="Times New Roman" w:cs="Times New Roman"/>
          </w:rPr>
          <w:delText xml:space="preserve"> the</w:delText>
        </w:r>
        <w:r w:rsidR="006C4E38" w:rsidRPr="006C4E38" w:rsidDel="000F43F1">
          <w:rPr>
            <w:rFonts w:ascii="Times New Roman" w:hAnsi="Times New Roman" w:cs="Times New Roman"/>
          </w:rPr>
          <w:delText xml:space="preserve"> likelihood ratio paradigm</w:delText>
        </w:r>
        <w:r w:rsidDel="000F43F1">
          <w:rPr>
            <w:rFonts w:ascii="Times New Roman" w:hAnsi="Times New Roman" w:cs="Times New Roman"/>
          </w:rPr>
          <w:delText xml:space="preserve">, </w:delText>
        </w:r>
        <w:r w:rsidR="006C4E38" w:rsidRPr="006C4E38" w:rsidDel="000F43F1">
          <w:rPr>
            <w:rFonts w:ascii="Times New Roman" w:hAnsi="Times New Roman" w:cs="Times New Roman"/>
          </w:rPr>
          <w:delText>PheLR for phenotypic analysis and LIRICAL for genotypic analysis, are integrated into our system.</w:delText>
        </w:r>
      </w:del>
      <w:r w:rsidR="006C4E38" w:rsidRPr="006C4E38">
        <w:rPr>
          <w:rFonts w:ascii="Times New Roman" w:hAnsi="Times New Roman" w:cs="Times New Roman"/>
        </w:rPr>
        <w:t xml:space="preserve"> </w:t>
      </w:r>
      <w:r w:rsidR="009C2FC6">
        <w:rPr>
          <w:rFonts w:ascii="Times New Roman" w:hAnsi="Times New Roman" w:cs="Times New Roman"/>
        </w:rPr>
        <w:t>The l</w:t>
      </w:r>
      <w:r w:rsidR="00DA3487" w:rsidRPr="006C4E38">
        <w:rPr>
          <w:rFonts w:ascii="Times New Roman" w:hAnsi="Times New Roman" w:cs="Times New Roman"/>
        </w:rPr>
        <w:t xml:space="preserve">ikelihood ratio </w:t>
      </w:r>
      <w:r w:rsidR="00DA3487">
        <w:rPr>
          <w:rFonts w:ascii="Times New Roman" w:hAnsi="Times New Roman" w:cs="Times New Roman"/>
        </w:rPr>
        <w:t>(</w:t>
      </w:r>
      <w:r w:rsidR="006C4E38" w:rsidRPr="006C4E38">
        <w:rPr>
          <w:rFonts w:ascii="Times New Roman" w:hAnsi="Times New Roman" w:cs="Times New Roman"/>
        </w:rPr>
        <w:t>LR</w:t>
      </w:r>
      <w:r w:rsidR="00DA3487">
        <w:rPr>
          <w:rFonts w:ascii="Times New Roman" w:hAnsi="Times New Roman" w:cs="Times New Roman"/>
        </w:rPr>
        <w:t>)</w:t>
      </w:r>
      <w:r w:rsidR="006C4E38" w:rsidRPr="006C4E38">
        <w:rPr>
          <w:rFonts w:ascii="Times New Roman" w:hAnsi="Times New Roman" w:cs="Times New Roman"/>
        </w:rPr>
        <w:t xml:space="preserve"> is the percentage of people with a specific test result divided by </w:t>
      </w:r>
      <w:r w:rsidR="006C4E38" w:rsidRPr="006C4E38">
        <w:rPr>
          <w:rFonts w:ascii="Times New Roman" w:hAnsi="Times New Roman" w:cs="Times New Roman"/>
        </w:rPr>
        <w:lastRenderedPageBreak/>
        <w:t xml:space="preserve">the percentage of healthy people with the same result. Theoretically, people with a specific disease should present more typical phenotypes and variants than people with other diseases or healthy people, </w:t>
      </w:r>
      <w:ins w:id="1169" w:author="yangjian" w:date="2023-04-04T15:24:00Z">
        <w:r w:rsidR="000F43F1" w:rsidRPr="000F43F1">
          <w:rPr>
            <w:rFonts w:ascii="Times New Roman" w:hAnsi="Times New Roman" w:cs="Times New Roman"/>
          </w:rPr>
          <w:t>resulting in</w:t>
        </w:r>
      </w:ins>
      <w:del w:id="1170" w:author="yangjian" w:date="2023-04-04T15:24:00Z">
        <w:r w:rsidR="006C4E38" w:rsidRPr="006C4E38" w:rsidDel="000F43F1">
          <w:rPr>
            <w:rFonts w:ascii="Times New Roman" w:hAnsi="Times New Roman" w:cs="Times New Roman"/>
          </w:rPr>
          <w:delText>which causes</w:delText>
        </w:r>
      </w:del>
      <w:r w:rsidR="006C4E38" w:rsidRPr="006C4E38">
        <w:rPr>
          <w:rFonts w:ascii="Times New Roman" w:hAnsi="Times New Roman" w:cs="Times New Roman"/>
        </w:rPr>
        <w:t xml:space="preserve"> a relatively high LR. According to Bayesian principles, the prior odds of disease multiplied by the LR of patient test results gives the posterior odds, which can be converted to posterior probability by simple arithmetic</w:t>
      </w:r>
      <w:ins w:id="1171" w:author="yangjian" w:date="2023-04-01T16:28:00Z">
        <w:r w:rsidR="00976446">
          <w:rPr>
            <w:rFonts w:ascii="Times New Roman" w:hAnsi="Times New Roman" w:cs="Times New Roman"/>
          </w:rPr>
          <w:t xml:space="preserve"> [32]</w:t>
        </w:r>
      </w:ins>
      <w:r>
        <w:rPr>
          <w:rFonts w:ascii="Times New Roman" w:hAnsi="Times New Roman" w:cs="Times New Roman"/>
        </w:rPr>
        <w:t>.</w:t>
      </w:r>
      <w:del w:id="1172" w:author="yangjian" w:date="2023-04-04T15:26:00Z">
        <w:r w:rsidDel="000F43F1">
          <w:rPr>
            <w:rFonts w:ascii="Times New Roman" w:hAnsi="Times New Roman" w:cs="Times New Roman"/>
          </w:rPr>
          <w:delText xml:space="preserve"> </w:delText>
        </w:r>
        <w:r w:rsidRPr="004509E2" w:rsidDel="000F43F1">
          <w:rPr>
            <w:rFonts w:ascii="Times New Roman" w:hAnsi="Times New Roman" w:cs="Times New Roman"/>
          </w:rPr>
          <w:delText>Ultimately</w:delText>
        </w:r>
        <w:r w:rsidDel="000F43F1">
          <w:rPr>
            <w:rFonts w:ascii="Times New Roman" w:hAnsi="Times New Roman" w:cs="Times New Roman"/>
          </w:rPr>
          <w:delText xml:space="preserve">, </w:delText>
        </w:r>
        <w:r w:rsidR="006C4E38" w:rsidRPr="006C4E38" w:rsidDel="000F43F1">
          <w:rPr>
            <w:rFonts w:ascii="Times New Roman" w:hAnsi="Times New Roman" w:cs="Times New Roman"/>
          </w:rPr>
          <w:delText>candidate diseases</w:delText>
        </w:r>
        <w:r w:rsidDel="000F43F1">
          <w:rPr>
            <w:rFonts w:ascii="Times New Roman" w:hAnsi="Times New Roman" w:cs="Times New Roman"/>
          </w:rPr>
          <w:delText xml:space="preserve"> and </w:delText>
        </w:r>
        <w:r w:rsidRPr="00514F4C" w:rsidDel="000F43F1">
          <w:rPr>
            <w:rFonts w:ascii="Times New Roman" w:hAnsi="Times New Roman" w:cs="Times New Roman"/>
            <w:szCs w:val="21"/>
          </w:rPr>
          <w:delText>causative genes</w:delText>
        </w:r>
        <w:r w:rsidDel="000F43F1">
          <w:rPr>
            <w:rFonts w:ascii="Times New Roman" w:hAnsi="Times New Roman" w:cs="Times New Roman"/>
          </w:rPr>
          <w:delText xml:space="preserve"> are </w:delText>
        </w:r>
        <w:r w:rsidRPr="004509E2" w:rsidDel="000F43F1">
          <w:rPr>
            <w:rFonts w:ascii="Times New Roman" w:hAnsi="Times New Roman" w:cs="Times New Roman"/>
          </w:rPr>
          <w:delText>prioritized</w:delText>
        </w:r>
        <w:r w:rsidR="004D58DC" w:rsidDel="000F43F1">
          <w:rPr>
            <w:rFonts w:ascii="Times New Roman" w:hAnsi="Times New Roman" w:cs="Times New Roman"/>
          </w:rPr>
          <w:delText xml:space="preserve"> </w:delText>
        </w:r>
        <w:r w:rsidR="006C4E38" w:rsidRPr="006C4E38" w:rsidDel="000F43F1">
          <w:rPr>
            <w:rFonts w:ascii="Times New Roman" w:hAnsi="Times New Roman" w:cs="Times New Roman"/>
          </w:rPr>
          <w:delText xml:space="preserve">based on </w:delText>
        </w:r>
        <w:r w:rsidDel="000F43F1">
          <w:rPr>
            <w:rFonts w:ascii="Times New Roman" w:hAnsi="Times New Roman" w:cs="Times New Roman"/>
          </w:rPr>
          <w:delText xml:space="preserve">calculated </w:delText>
        </w:r>
        <w:r w:rsidR="006C4E38" w:rsidRPr="006C4E38" w:rsidDel="000F43F1">
          <w:rPr>
            <w:rFonts w:ascii="Times New Roman" w:hAnsi="Times New Roman" w:cs="Times New Roman"/>
          </w:rPr>
          <w:delText>posterior probabilities</w:delText>
        </w:r>
        <w:r w:rsidR="00373D3F" w:rsidDel="000F43F1">
          <w:rPr>
            <w:rFonts w:ascii="Times New Roman" w:hAnsi="Times New Roman" w:cs="Times New Roman"/>
          </w:rPr>
          <w:delText xml:space="preserve"> in RDmaster</w:delText>
        </w:r>
        <w:r w:rsidR="006C4E38" w:rsidRPr="006C4E38" w:rsidDel="000F43F1">
          <w:rPr>
            <w:rFonts w:ascii="Times New Roman" w:hAnsi="Times New Roman" w:cs="Times New Roman"/>
          </w:rPr>
          <w:delText>.</w:delText>
        </w:r>
      </w:del>
    </w:p>
    <w:p w14:paraId="1F9CE6E2" w14:textId="2EA558D8" w:rsidR="000F43F1" w:rsidRDefault="00373D3F" w:rsidP="00FF5CDF">
      <w:pPr>
        <w:rPr>
          <w:ins w:id="1173" w:author="yangjian" w:date="2023-04-04T15:26:00Z"/>
          <w:rFonts w:ascii="Times New Roman" w:hAnsi="Times New Roman" w:cs="Times New Roman"/>
        </w:rPr>
      </w:pPr>
      <w:r w:rsidRPr="00373D3F">
        <w:rPr>
          <w:rFonts w:ascii="Times New Roman" w:hAnsi="Times New Roman" w:cs="Times New Roman"/>
        </w:rPr>
        <w:t>PheLR</w:t>
      </w:r>
      <w:ins w:id="1174" w:author="yangjian" w:date="2023-04-01T16:28:00Z">
        <w:r w:rsidR="00FF0A7E">
          <w:rPr>
            <w:rFonts w:ascii="Times New Roman" w:hAnsi="Times New Roman" w:cs="Times New Roman"/>
          </w:rPr>
          <w:t xml:space="preserve"> [33]</w:t>
        </w:r>
      </w:ins>
      <w:r w:rsidRPr="00373D3F">
        <w:rPr>
          <w:rFonts w:ascii="Times New Roman" w:hAnsi="Times New Roman" w:cs="Times New Roman"/>
        </w:rPr>
        <w:t xml:space="preserve">, a phenotype-driven LR analysis method developed in one of our previous studies, is integrated into RDmaster </w:t>
      </w:r>
      <w:del w:id="1175" w:author="yangjian" w:date="2023-04-04T15:46:00Z">
        <w:r w:rsidRPr="00373D3F" w:rsidDel="00C704B5">
          <w:rPr>
            <w:rFonts w:ascii="Times New Roman" w:hAnsi="Times New Roman" w:cs="Times New Roman"/>
          </w:rPr>
          <w:delText>to facilitate</w:delText>
        </w:r>
      </w:del>
      <w:ins w:id="1176" w:author="yangjian" w:date="2023-04-04T15:46:00Z">
        <w:r w:rsidR="00C704B5">
          <w:rPr>
            <w:rFonts w:ascii="Times New Roman" w:hAnsi="Times New Roman" w:cs="Times New Roman"/>
          </w:rPr>
          <w:t>for</w:t>
        </w:r>
      </w:ins>
      <w:r w:rsidRPr="00373D3F">
        <w:rPr>
          <w:rFonts w:ascii="Times New Roman" w:hAnsi="Times New Roman" w:cs="Times New Roman"/>
        </w:rPr>
        <w:t xml:space="preserve"> phenotype-based diagnosis. It utilizes epidemiological data</w:t>
      </w:r>
      <w:del w:id="1177" w:author="yangjian" w:date="2023-04-04T15:47:00Z">
        <w:r w:rsidRPr="00373D3F" w:rsidDel="004E722A">
          <w:rPr>
            <w:rFonts w:ascii="Times New Roman" w:hAnsi="Times New Roman" w:cs="Times New Roman"/>
          </w:rPr>
          <w:delText xml:space="preserve"> and onset &amp; death age data</w:delText>
        </w:r>
      </w:del>
      <w:r w:rsidRPr="00373D3F">
        <w:rPr>
          <w:rFonts w:ascii="Times New Roman" w:hAnsi="Times New Roman" w:cs="Times New Roman"/>
        </w:rPr>
        <w:t xml:space="preserve"> from Orphanet to estimate the prior probabilities of RDs. Multiple computational models of LR for both present and absent phenotypes are designed in PheLR based on the annotation propagation rule</w:t>
      </w:r>
      <w:ins w:id="1178" w:author="yangjian" w:date="2023-03-31T10:08:00Z">
        <w:r w:rsidR="00B91555">
          <w:rPr>
            <w:rFonts w:ascii="Times New Roman" w:hAnsi="Times New Roman" w:cs="Times New Roman"/>
          </w:rPr>
          <w:t xml:space="preserve"> [</w:t>
        </w:r>
      </w:ins>
      <w:ins w:id="1179" w:author="yangjian" w:date="2023-03-31T10:13:00Z">
        <w:r w:rsidR="00B91555">
          <w:rPr>
            <w:rFonts w:ascii="Times New Roman" w:hAnsi="Times New Roman" w:cs="Times New Roman"/>
          </w:rPr>
          <w:t>39</w:t>
        </w:r>
      </w:ins>
      <w:ins w:id="1180" w:author="yangjian" w:date="2023-03-31T10:08:00Z">
        <w:r w:rsidR="00B91555">
          <w:rPr>
            <w:rFonts w:ascii="Times New Roman" w:hAnsi="Times New Roman" w:cs="Times New Roman"/>
          </w:rPr>
          <w:t>]</w:t>
        </w:r>
      </w:ins>
      <w:r w:rsidRPr="00373D3F">
        <w:rPr>
          <w:rFonts w:ascii="Times New Roman" w:hAnsi="Times New Roman" w:cs="Times New Roman"/>
        </w:rPr>
        <w:t>, which quantifies the contribution of individual phenotyp</w:t>
      </w:r>
      <w:ins w:id="1181" w:author="yangjian" w:date="2023-04-04T15:51:00Z">
        <w:r w:rsidR="004E722A">
          <w:rPr>
            <w:rFonts w:ascii="Times New Roman" w:hAnsi="Times New Roman" w:cs="Times New Roman"/>
          </w:rPr>
          <w:t xml:space="preserve">es </w:t>
        </w:r>
      </w:ins>
      <w:del w:id="1182" w:author="yangjian" w:date="2023-04-04T15:51:00Z">
        <w:r w:rsidRPr="00373D3F" w:rsidDel="004E722A">
          <w:rPr>
            <w:rFonts w:ascii="Times New Roman" w:hAnsi="Times New Roman" w:cs="Times New Roman"/>
          </w:rPr>
          <w:delText xml:space="preserve">ic observations </w:delText>
        </w:r>
      </w:del>
      <w:r w:rsidRPr="00373D3F">
        <w:rPr>
          <w:rFonts w:ascii="Times New Roman" w:hAnsi="Times New Roman" w:cs="Times New Roman"/>
        </w:rPr>
        <w:t xml:space="preserve">to </w:t>
      </w:r>
      <w:del w:id="1183" w:author="yangjian" w:date="2023-04-04T15:51:00Z">
        <w:r w:rsidRPr="00373D3F" w:rsidDel="004E722A">
          <w:rPr>
            <w:rFonts w:ascii="Times New Roman" w:hAnsi="Times New Roman" w:cs="Times New Roman"/>
          </w:rPr>
          <w:delText>candidate diagnoses</w:delText>
        </w:r>
      </w:del>
      <w:ins w:id="1184" w:author="yangjian" w:date="2023-04-04T15:51:00Z">
        <w:r w:rsidR="004E722A">
          <w:rPr>
            <w:rFonts w:ascii="Times New Roman" w:hAnsi="Times New Roman" w:cs="Times New Roman"/>
          </w:rPr>
          <w:t>tested diseases</w:t>
        </w:r>
      </w:ins>
      <w:r w:rsidRPr="00373D3F">
        <w:rPr>
          <w:rFonts w:ascii="Times New Roman" w:hAnsi="Times New Roman" w:cs="Times New Roman"/>
        </w:rPr>
        <w:t>.</w:t>
      </w:r>
    </w:p>
    <w:p w14:paraId="326DA309" w14:textId="106C5E09" w:rsidR="000F43F1" w:rsidRDefault="00373D3F" w:rsidP="00FF5CDF">
      <w:pPr>
        <w:rPr>
          <w:ins w:id="1185" w:author="yangjian" w:date="2023-04-04T15:26:00Z"/>
          <w:rFonts w:ascii="Times New Roman" w:hAnsi="Times New Roman" w:cs="Times New Roman"/>
        </w:rPr>
      </w:pPr>
      <w:del w:id="1186" w:author="yangjian" w:date="2023-03-31T10:15:00Z">
        <w:r w:rsidRPr="00373D3F" w:rsidDel="00B91555">
          <w:rPr>
            <w:rFonts w:ascii="Times New Roman" w:hAnsi="Times New Roman" w:cs="Times New Roman"/>
          </w:rPr>
          <w:delText xml:space="preserve"> PheLR has been demonstrated to outperform </w:delText>
        </w:r>
        <w:r w:rsidR="00DE34A0" w:rsidDel="00B91555">
          <w:rPr>
            <w:rFonts w:ascii="Times New Roman" w:hAnsi="Times New Roman" w:cs="Times New Roman"/>
          </w:rPr>
          <w:delText xml:space="preserve">most </w:delText>
        </w:r>
        <w:r w:rsidRPr="00373D3F" w:rsidDel="00B91555">
          <w:rPr>
            <w:rFonts w:ascii="Times New Roman" w:hAnsi="Times New Roman" w:cs="Times New Roman"/>
          </w:rPr>
          <w:delText>currently available phenotype-driven RD diagnostic tools and is robust to noise and imprecision in reported phenotypes.</w:delText>
        </w:r>
      </w:del>
      <w:del w:id="1187" w:author="yangjian" w:date="2023-04-04T15:26:00Z">
        <w:r w:rsidR="00FA74DA" w:rsidDel="000F43F1">
          <w:rPr>
            <w:rFonts w:ascii="Times New Roman" w:hAnsi="Times New Roman" w:cs="Times New Roman"/>
          </w:rPr>
          <w:delText xml:space="preserve"> </w:delText>
        </w:r>
      </w:del>
      <w:r w:rsidR="00FA74DA" w:rsidRPr="00FA74DA">
        <w:rPr>
          <w:rFonts w:ascii="Times New Roman" w:hAnsi="Times New Roman" w:cs="Times New Roman"/>
        </w:rPr>
        <w:t>LIRICAL</w:t>
      </w:r>
      <w:ins w:id="1188" w:author="yangjian" w:date="2023-04-01T16:28:00Z">
        <w:r w:rsidR="00FF0A7E">
          <w:rPr>
            <w:rFonts w:ascii="Times New Roman" w:hAnsi="Times New Roman" w:cs="Times New Roman"/>
          </w:rPr>
          <w:t xml:space="preserve"> [34]</w:t>
        </w:r>
      </w:ins>
      <w:r w:rsidR="00FA74DA" w:rsidRPr="00FA74DA">
        <w:rPr>
          <w:rFonts w:ascii="Times New Roman" w:hAnsi="Times New Roman" w:cs="Times New Roman"/>
        </w:rPr>
        <w:t>, a recently developed method for interpretable clinical genomics, is integrated into RDmaster for genomic analysis</w:t>
      </w:r>
      <w:ins w:id="1189" w:author="yangjian" w:date="2023-04-01T16:30:00Z">
        <w:r w:rsidR="0050452F">
          <w:rPr>
            <w:rFonts w:ascii="Times New Roman" w:hAnsi="Times New Roman" w:cs="Times New Roman"/>
          </w:rPr>
          <w:t xml:space="preserve"> only</w:t>
        </w:r>
      </w:ins>
      <w:r w:rsidR="00FA74DA" w:rsidRPr="00FA74DA">
        <w:rPr>
          <w:rFonts w:ascii="Times New Roman" w:hAnsi="Times New Roman" w:cs="Times New Roman"/>
        </w:rPr>
        <w:t xml:space="preserve">. It models the expected counts of pathogenic variants in disease-causing genes as a Poisson distribution based on different modes of inheritance. The </w:t>
      </w:r>
      <w:del w:id="1190" w:author="yangjian" w:date="2023-03-30T19:22:00Z">
        <w:r w:rsidR="00FA74DA" w:rsidRPr="00FA74DA" w:rsidDel="007039CC">
          <w:rPr>
            <w:rFonts w:ascii="Times New Roman" w:hAnsi="Times New Roman" w:cs="Times New Roman"/>
          </w:rPr>
          <w:delText>likelihood ratio (</w:delText>
        </w:r>
      </w:del>
      <w:r w:rsidR="00FA74DA" w:rsidRPr="00FA74DA">
        <w:rPr>
          <w:rFonts w:ascii="Times New Roman" w:hAnsi="Times New Roman" w:cs="Times New Roman"/>
        </w:rPr>
        <w:t>LR</w:t>
      </w:r>
      <w:ins w:id="1191" w:author="yangjian" w:date="2023-03-30T19:22:00Z">
        <w:r w:rsidR="007039CC">
          <w:rPr>
            <w:rFonts w:ascii="Times New Roman" w:hAnsi="Times New Roman" w:cs="Times New Roman"/>
          </w:rPr>
          <w:t xml:space="preserve"> </w:t>
        </w:r>
      </w:ins>
      <w:del w:id="1192" w:author="yangjian" w:date="2023-03-30T19:22:00Z">
        <w:r w:rsidR="00FA74DA" w:rsidRPr="00FA74DA" w:rsidDel="007039CC">
          <w:rPr>
            <w:rFonts w:ascii="Times New Roman" w:hAnsi="Times New Roman" w:cs="Times New Roman"/>
          </w:rPr>
          <w:delText xml:space="preserve">) </w:delText>
        </w:r>
      </w:del>
      <w:r w:rsidR="00FA74DA" w:rsidRPr="00FA74DA">
        <w:rPr>
          <w:rFonts w:ascii="Times New Roman" w:hAnsi="Times New Roman" w:cs="Times New Roman"/>
        </w:rPr>
        <w:t xml:space="preserve">of a genotype is the probability of observing the number of pathogenic variants within a Poisson distribution of this genotype in a sequenced individual compared to the situation in which </w:t>
      </w:r>
      <w:del w:id="1193" w:author="yangjian" w:date="2023-04-04T15:58:00Z">
        <w:r w:rsidR="00FA74DA" w:rsidRPr="00FA74DA" w:rsidDel="00356203">
          <w:rPr>
            <w:rFonts w:ascii="Times New Roman" w:hAnsi="Times New Roman" w:cs="Times New Roman"/>
          </w:rPr>
          <w:delText xml:space="preserve">the individual does not have a genotype-associated disease and </w:delText>
        </w:r>
      </w:del>
      <w:del w:id="1194" w:author="yangjian" w:date="2023-04-04T16:02:00Z">
        <w:r w:rsidR="00FA74DA" w:rsidRPr="00FA74DA" w:rsidDel="00356203">
          <w:rPr>
            <w:rFonts w:ascii="Times New Roman" w:hAnsi="Times New Roman" w:cs="Times New Roman"/>
          </w:rPr>
          <w:delText>the</w:delText>
        </w:r>
      </w:del>
      <w:ins w:id="1195" w:author="yangjian" w:date="2023-04-04T16:02:00Z">
        <w:r w:rsidR="00356203">
          <w:rPr>
            <w:rFonts w:ascii="Times New Roman" w:hAnsi="Times New Roman" w:cs="Times New Roman"/>
          </w:rPr>
          <w:t>its</w:t>
        </w:r>
      </w:ins>
      <w:r w:rsidR="00FA74DA" w:rsidRPr="00FA74DA">
        <w:rPr>
          <w:rFonts w:ascii="Times New Roman" w:hAnsi="Times New Roman" w:cs="Times New Roman"/>
        </w:rPr>
        <w:t xml:space="preserve"> variants originate from the population background. The pathogenicity of variants in LIRICAL is determined according to Clinvar </w:t>
      </w:r>
      <w:r w:rsidR="00974033">
        <w:rPr>
          <w:rFonts w:ascii="Times New Roman" w:hAnsi="Times New Roman" w:cs="Times New Roman"/>
        </w:rPr>
        <w:t>database</w:t>
      </w:r>
      <w:r w:rsidR="00FA74DA" w:rsidRPr="00FA74DA">
        <w:rPr>
          <w:rFonts w:ascii="Times New Roman" w:hAnsi="Times New Roman" w:cs="Times New Roman"/>
        </w:rPr>
        <w:t xml:space="preserve"> or pathogenicity scores calculated from Exomiser</w:t>
      </w:r>
      <w:r w:rsidR="00FA74DA">
        <w:rPr>
          <w:rFonts w:ascii="Times New Roman" w:hAnsi="Times New Roman" w:cs="Times New Roman"/>
        </w:rPr>
        <w:t xml:space="preserve"> [</w:t>
      </w:r>
      <w:del w:id="1196" w:author="yangjian" w:date="2023-03-30T21:06:00Z">
        <w:r w:rsidR="00271392" w:rsidDel="00E75F75">
          <w:rPr>
            <w:rFonts w:ascii="Times New Roman" w:hAnsi="Times New Roman" w:cs="Times New Roman"/>
          </w:rPr>
          <w:delText>42</w:delText>
        </w:r>
      </w:del>
      <w:ins w:id="1197" w:author="yangjian" w:date="2023-03-30T21:06:00Z">
        <w:r w:rsidR="00E75F75">
          <w:rPr>
            <w:rFonts w:ascii="Times New Roman" w:hAnsi="Times New Roman" w:cs="Times New Roman"/>
          </w:rPr>
          <w:t>5</w:t>
        </w:r>
      </w:ins>
      <w:ins w:id="1198" w:author="yangjian" w:date="2023-03-31T10:13:00Z">
        <w:r w:rsidR="00B91555">
          <w:rPr>
            <w:rFonts w:ascii="Times New Roman" w:hAnsi="Times New Roman" w:cs="Times New Roman"/>
          </w:rPr>
          <w:t>2</w:t>
        </w:r>
      </w:ins>
      <w:r w:rsidR="00FA74DA">
        <w:rPr>
          <w:rFonts w:ascii="Times New Roman" w:hAnsi="Times New Roman" w:cs="Times New Roman"/>
        </w:rPr>
        <w:t>]</w:t>
      </w:r>
      <w:r w:rsidR="00FA74DA" w:rsidRPr="00FA74DA">
        <w:rPr>
          <w:rFonts w:ascii="Times New Roman" w:hAnsi="Times New Roman" w:cs="Times New Roman"/>
        </w:rPr>
        <w:t>.</w:t>
      </w:r>
    </w:p>
    <w:p w14:paraId="514F1020" w14:textId="01B4C1A7" w:rsidR="00373D3F" w:rsidRDefault="00F72433" w:rsidP="00F72433">
      <w:pPr>
        <w:rPr>
          <w:rFonts w:ascii="Times New Roman" w:hAnsi="Times New Roman" w:cs="Times New Roman"/>
        </w:rPr>
      </w:pPr>
      <w:ins w:id="1199" w:author="yangjian" w:date="2023-04-04T16:07:00Z">
        <w:r>
          <w:rPr>
            <w:rFonts w:ascii="Times New Roman" w:hAnsi="Times New Roman" w:cs="Times New Roman"/>
          </w:rPr>
          <w:t>In RDmaster</w:t>
        </w:r>
        <w:r w:rsidRPr="000F43F1">
          <w:rPr>
            <w:rFonts w:ascii="Times New Roman" w:hAnsi="Times New Roman" w:cs="Times New Roman"/>
          </w:rPr>
          <w:t>, candidate diseases and causative genes are prioritized based on calculated posterior probabilities.</w:t>
        </w:r>
      </w:ins>
      <w:ins w:id="1200" w:author="yangjian" w:date="2023-04-04T16:09:00Z">
        <w:r>
          <w:rPr>
            <w:rFonts w:ascii="Times New Roman" w:hAnsi="Times New Roman" w:cs="Times New Roman"/>
          </w:rPr>
          <w:t xml:space="preserve"> </w:t>
        </w:r>
      </w:ins>
      <w:ins w:id="1201" w:author="yangjian" w:date="2023-04-04T16:08:00Z">
        <w:r>
          <w:rPr>
            <w:rFonts w:ascii="Times New Roman" w:hAnsi="Times New Roman" w:cs="Times New Roman"/>
          </w:rPr>
          <w:t>P</w:t>
        </w:r>
      </w:ins>
      <w:del w:id="1202" w:author="yangjian" w:date="2023-04-04T15:26:00Z">
        <w:r w:rsidR="00FA74DA" w:rsidRPr="00FA74DA" w:rsidDel="000F43F1">
          <w:rPr>
            <w:rFonts w:ascii="Times New Roman" w:hAnsi="Times New Roman" w:cs="Times New Roman"/>
          </w:rPr>
          <w:delText xml:space="preserve"> </w:delText>
        </w:r>
      </w:del>
      <w:del w:id="1203" w:author="yangjian" w:date="2023-04-04T16:08:00Z">
        <w:r w:rsidR="00FA74DA" w:rsidRPr="00FA74DA" w:rsidDel="00F72433">
          <w:rPr>
            <w:rFonts w:ascii="Times New Roman" w:hAnsi="Times New Roman" w:cs="Times New Roman"/>
          </w:rPr>
          <w:delText>In our system, p</w:delText>
        </w:r>
      </w:del>
      <w:r w:rsidR="00FA74DA" w:rsidRPr="00FA74DA">
        <w:rPr>
          <w:rFonts w:ascii="Times New Roman" w:hAnsi="Times New Roman" w:cs="Times New Roman"/>
        </w:rPr>
        <w:t>henotypic and genotypic analysis can be performed separately or simultaneously, but separate</w:t>
      </w:r>
      <w:r w:rsidR="009643CA">
        <w:rPr>
          <w:rFonts w:ascii="Times New Roman" w:hAnsi="Times New Roman" w:cs="Times New Roman"/>
        </w:rPr>
        <w:t xml:space="preserve"> single</w:t>
      </w:r>
      <w:r w:rsidR="00FA74DA" w:rsidRPr="00FA74DA">
        <w:rPr>
          <w:rFonts w:ascii="Times New Roman" w:hAnsi="Times New Roman" w:cs="Times New Roman"/>
        </w:rPr>
        <w:t xml:space="preserve"> genome analysis is not recommended.</w:t>
      </w:r>
    </w:p>
    <w:p w14:paraId="2A29D2A8" w14:textId="7774D5DD" w:rsidR="00EB6B8E" w:rsidRPr="00AC4511" w:rsidRDefault="008F1584" w:rsidP="00C451B3">
      <w:pPr>
        <w:pStyle w:val="2"/>
        <w:widowControl/>
        <w:spacing w:line="480" w:lineRule="auto"/>
        <w:jc w:val="left"/>
        <w:rPr>
          <w:rFonts w:ascii="Times New Roman" w:eastAsia="宋体" w:hAnsi="Times New Roman" w:cs="Times New Roman"/>
          <w:b w:val="0"/>
          <w:kern w:val="0"/>
          <w:sz w:val="24"/>
        </w:rPr>
      </w:pPr>
      <w:r>
        <w:rPr>
          <w:rFonts w:ascii="Times New Roman" w:eastAsia="宋体" w:hAnsi="Times New Roman" w:cs="Times New Roman"/>
          <w:b w:val="0"/>
          <w:kern w:val="0"/>
          <w:sz w:val="24"/>
        </w:rPr>
        <w:t>Dialogue s</w:t>
      </w:r>
      <w:r w:rsidR="006F05E7" w:rsidRPr="00AC4511">
        <w:rPr>
          <w:rFonts w:ascii="Times New Roman" w:eastAsia="宋体" w:hAnsi="Times New Roman" w:cs="Times New Roman"/>
          <w:b w:val="0"/>
          <w:kern w:val="0"/>
          <w:sz w:val="24"/>
        </w:rPr>
        <w:t>trategy</w:t>
      </w:r>
      <w:r>
        <w:rPr>
          <w:rFonts w:ascii="Times New Roman" w:eastAsia="宋体" w:hAnsi="Times New Roman" w:cs="Times New Roman"/>
          <w:b w:val="0"/>
          <w:kern w:val="0"/>
          <w:sz w:val="24"/>
        </w:rPr>
        <w:t xml:space="preserve"> of RDmaster</w:t>
      </w:r>
    </w:p>
    <w:p w14:paraId="2C240FF8" w14:textId="5CCB8F8E" w:rsidR="00D77F50" w:rsidDel="00D06562" w:rsidRDefault="00D77F50" w:rsidP="00551A71">
      <w:pPr>
        <w:rPr>
          <w:del w:id="1204" w:author="yangjian" w:date="2023-04-04T16:29:00Z"/>
          <w:rFonts w:ascii="Times New Roman" w:hAnsi="Times New Roman" w:cs="Times New Roman"/>
          <w:szCs w:val="21"/>
        </w:rPr>
      </w:pPr>
      <w:r w:rsidRPr="00D77F50">
        <w:rPr>
          <w:rFonts w:ascii="Times New Roman" w:hAnsi="Times New Roman" w:cs="Times New Roman"/>
          <w:szCs w:val="21"/>
        </w:rPr>
        <w:t xml:space="preserve">During </w:t>
      </w:r>
      <w:ins w:id="1205" w:author="yangjian" w:date="2023-04-04T16:31:00Z">
        <w:r w:rsidR="00D06562">
          <w:rPr>
            <w:rFonts w:ascii="Times New Roman" w:hAnsi="Times New Roman" w:cs="Times New Roman"/>
            <w:szCs w:val="21"/>
          </w:rPr>
          <w:t xml:space="preserve">a </w:t>
        </w:r>
      </w:ins>
      <w:r w:rsidRPr="00D77F50">
        <w:rPr>
          <w:rFonts w:ascii="Times New Roman" w:hAnsi="Times New Roman" w:cs="Times New Roman"/>
          <w:szCs w:val="21"/>
        </w:rPr>
        <w:t xml:space="preserve">phenotype-oriented Q&amp;A dialogue, the selection of </w:t>
      </w:r>
      <w:ins w:id="1206" w:author="yangjian" w:date="2023-04-04T16:26:00Z">
        <w:r w:rsidR="00D06562" w:rsidRPr="00D06562">
          <w:rPr>
            <w:rFonts w:ascii="Times New Roman" w:hAnsi="Times New Roman" w:cs="Times New Roman"/>
            <w:szCs w:val="21"/>
          </w:rPr>
          <w:t xml:space="preserve">interrogated </w:t>
        </w:r>
      </w:ins>
      <w:del w:id="1207" w:author="yangjian" w:date="2023-04-04T16:26:00Z">
        <w:r w:rsidRPr="00D77F50" w:rsidDel="00D06562">
          <w:rPr>
            <w:rFonts w:ascii="Times New Roman" w:hAnsi="Times New Roman" w:cs="Times New Roman"/>
            <w:szCs w:val="21"/>
          </w:rPr>
          <w:delText xml:space="preserve">candidate </w:delText>
        </w:r>
      </w:del>
      <w:r w:rsidRPr="00D77F50">
        <w:rPr>
          <w:rFonts w:ascii="Times New Roman" w:hAnsi="Times New Roman" w:cs="Times New Roman"/>
          <w:szCs w:val="21"/>
        </w:rPr>
        <w:t xml:space="preserve">phenotypes is a crucial </w:t>
      </w:r>
      <w:del w:id="1208" w:author="yangjian" w:date="2023-03-30T19:27:00Z">
        <w:r w:rsidRPr="00D77F50" w:rsidDel="00AB04F8">
          <w:rPr>
            <w:rFonts w:ascii="Times New Roman" w:hAnsi="Times New Roman" w:cs="Times New Roman"/>
            <w:szCs w:val="21"/>
          </w:rPr>
          <w:delText>aspect</w:delText>
        </w:r>
      </w:del>
      <w:ins w:id="1209" w:author="yangjian" w:date="2023-03-30T19:27:00Z">
        <w:r w:rsidR="00AB04F8">
          <w:rPr>
            <w:rFonts w:ascii="Times New Roman" w:hAnsi="Times New Roman" w:cs="Times New Roman"/>
            <w:szCs w:val="21"/>
          </w:rPr>
          <w:t>task</w:t>
        </w:r>
      </w:ins>
      <w:r w:rsidRPr="00D77F50">
        <w:rPr>
          <w:rFonts w:ascii="Times New Roman" w:hAnsi="Times New Roman" w:cs="Times New Roman"/>
          <w:szCs w:val="21"/>
        </w:rPr>
        <w:t xml:space="preserve">. </w:t>
      </w:r>
      <w:ins w:id="1210" w:author="yangjian" w:date="2023-04-04T16:27:00Z">
        <w:r w:rsidR="00D06562">
          <w:rPr>
            <w:rFonts w:ascii="Times New Roman" w:hAnsi="Times New Roman" w:cs="Times New Roman"/>
            <w:szCs w:val="21"/>
          </w:rPr>
          <w:t>T</w:t>
        </w:r>
        <w:r w:rsidR="00D06562" w:rsidRPr="00D06562">
          <w:rPr>
            <w:rFonts w:ascii="Times New Roman" w:hAnsi="Times New Roman" w:cs="Times New Roman"/>
            <w:szCs w:val="21"/>
          </w:rPr>
          <w:t xml:space="preserve">o evaluate the expected gain of candidate phenotypes </w:t>
        </w:r>
        <w:r w:rsidR="00D06562">
          <w:rPr>
            <w:rFonts w:ascii="Times New Roman" w:hAnsi="Times New Roman" w:cs="Times New Roman"/>
            <w:szCs w:val="21"/>
          </w:rPr>
          <w:t>with</w:t>
        </w:r>
        <w:r w:rsidR="00D06562" w:rsidRPr="00D06562">
          <w:rPr>
            <w:rFonts w:ascii="Times New Roman" w:hAnsi="Times New Roman" w:cs="Times New Roman"/>
            <w:szCs w:val="21"/>
          </w:rPr>
          <w:t>in real-time diagnostic states</w:t>
        </w:r>
        <w:r w:rsidR="00D06562">
          <w:rPr>
            <w:rFonts w:ascii="Times New Roman" w:hAnsi="Times New Roman" w:cs="Times New Roman"/>
            <w:szCs w:val="21"/>
          </w:rPr>
          <w:t>,</w:t>
        </w:r>
        <w:r w:rsidR="00D06562" w:rsidRPr="00D06562">
          <w:rPr>
            <w:rFonts w:ascii="Times New Roman" w:hAnsi="Times New Roman" w:cs="Times New Roman"/>
            <w:szCs w:val="21"/>
          </w:rPr>
          <w:t xml:space="preserve"> </w:t>
        </w:r>
        <w:r w:rsidR="00D06562">
          <w:rPr>
            <w:rFonts w:ascii="Times New Roman" w:hAnsi="Times New Roman" w:cs="Times New Roman"/>
            <w:szCs w:val="21"/>
          </w:rPr>
          <w:t>w</w:t>
        </w:r>
      </w:ins>
      <w:del w:id="1211" w:author="yangjian" w:date="2023-04-04T16:27:00Z">
        <w:r w:rsidRPr="00D77F50" w:rsidDel="00D06562">
          <w:rPr>
            <w:rFonts w:ascii="Times New Roman" w:hAnsi="Times New Roman" w:cs="Times New Roman"/>
            <w:szCs w:val="21"/>
          </w:rPr>
          <w:delText>W</w:delText>
        </w:r>
      </w:del>
      <w:r w:rsidRPr="00D77F50">
        <w:rPr>
          <w:rFonts w:ascii="Times New Roman" w:hAnsi="Times New Roman" w:cs="Times New Roman"/>
          <w:szCs w:val="21"/>
        </w:rPr>
        <w:t>e propose a novel metric</w:t>
      </w:r>
      <w:ins w:id="1212" w:author="yangjian" w:date="2023-04-04T16:27:00Z">
        <w:r w:rsidR="00D06562">
          <w:rPr>
            <w:rFonts w:ascii="Times New Roman" w:hAnsi="Times New Roman" w:cs="Times New Roman"/>
            <w:szCs w:val="21"/>
          </w:rPr>
          <w:t xml:space="preserve"> called</w:t>
        </w:r>
      </w:ins>
      <w:del w:id="1213" w:author="yangjian" w:date="2023-04-04T16:27:00Z">
        <w:r w:rsidRPr="00D77F50" w:rsidDel="00D06562">
          <w:rPr>
            <w:rFonts w:ascii="Times New Roman" w:hAnsi="Times New Roman" w:cs="Times New Roman"/>
            <w:szCs w:val="21"/>
          </w:rPr>
          <w:delText>,</w:delText>
        </w:r>
      </w:del>
      <w:r w:rsidRPr="00D77F50">
        <w:rPr>
          <w:rFonts w:ascii="Times New Roman" w:hAnsi="Times New Roman" w:cs="Times New Roman"/>
          <w:szCs w:val="21"/>
        </w:rPr>
        <w:t xml:space="preserve"> Adaptive Information Gain and Gini Index (AIGGI)</w:t>
      </w:r>
      <w:del w:id="1214" w:author="yangjian" w:date="2023-04-04T16:27:00Z">
        <w:r w:rsidRPr="00D77F50" w:rsidDel="00D06562">
          <w:rPr>
            <w:rFonts w:ascii="Times New Roman" w:hAnsi="Times New Roman" w:cs="Times New Roman"/>
            <w:szCs w:val="21"/>
          </w:rPr>
          <w:delText>, to evaluate the expected gain of candidate phenotypes in real-time diagnostic states</w:delText>
        </w:r>
      </w:del>
      <w:r w:rsidRPr="00D77F50">
        <w:rPr>
          <w:rFonts w:ascii="Times New Roman" w:hAnsi="Times New Roman" w:cs="Times New Roman"/>
          <w:szCs w:val="21"/>
        </w:rPr>
        <w:t xml:space="preserve">. The AIGGI metric is inspired by </w:t>
      </w:r>
      <w:del w:id="1215" w:author="yangjian" w:date="2023-04-04T16:28:00Z">
        <w:r w:rsidRPr="00D77F50" w:rsidDel="00D06562">
          <w:rPr>
            <w:rFonts w:ascii="Times New Roman" w:hAnsi="Times New Roman" w:cs="Times New Roman"/>
            <w:szCs w:val="21"/>
          </w:rPr>
          <w:delText xml:space="preserve">the </w:delText>
        </w:r>
      </w:del>
      <w:r w:rsidRPr="00D77F50">
        <w:rPr>
          <w:rFonts w:ascii="Times New Roman" w:hAnsi="Times New Roman" w:cs="Times New Roman"/>
          <w:szCs w:val="21"/>
        </w:rPr>
        <w:t>metric functions of two decision tree algorithms (ID3 and CART).</w:t>
      </w:r>
      <w:del w:id="1216" w:author="yangjian" w:date="2023-04-04T16:29:00Z">
        <w:r w:rsidRPr="00D77F50" w:rsidDel="00D06562">
          <w:rPr>
            <w:rFonts w:ascii="Times New Roman" w:hAnsi="Times New Roman" w:cs="Times New Roman"/>
            <w:szCs w:val="21"/>
          </w:rPr>
          <w:delText xml:space="preserve"> The strategy aims to reduce diagnostic uncertainty (primarily through information gain) when multiple candidate diseases have relatively high posterior probabilities and to improve diagnostic </w:delText>
        </w:r>
      </w:del>
      <w:del w:id="1217" w:author="yangjian" w:date="2023-04-04T16:17:00Z">
        <w:r w:rsidRPr="00D77F50" w:rsidDel="009077DE">
          <w:rPr>
            <w:rFonts w:ascii="Times New Roman" w:hAnsi="Times New Roman" w:cs="Times New Roman"/>
            <w:szCs w:val="21"/>
          </w:rPr>
          <w:delText xml:space="preserve">specificity </w:delText>
        </w:r>
      </w:del>
      <w:del w:id="1218" w:author="yangjian" w:date="2023-04-04T16:29:00Z">
        <w:r w:rsidRPr="00D77F50" w:rsidDel="00D06562">
          <w:rPr>
            <w:rFonts w:ascii="Times New Roman" w:hAnsi="Times New Roman" w:cs="Times New Roman"/>
            <w:szCs w:val="21"/>
          </w:rPr>
          <w:delText>(primarily through Gini index) when there are a few significant candidate diseases.</w:delText>
        </w:r>
      </w:del>
      <w:ins w:id="1219" w:author="yangjian" w:date="2023-04-04T16:29:00Z">
        <w:r w:rsidR="00D06562">
          <w:rPr>
            <w:rFonts w:ascii="Times New Roman" w:hAnsi="Times New Roman" w:cs="Times New Roman"/>
            <w:szCs w:val="21"/>
          </w:rPr>
          <w:t xml:space="preserve"> </w:t>
        </w:r>
      </w:ins>
    </w:p>
    <w:p w14:paraId="678C3C61" w14:textId="6CA1FE58" w:rsidR="00BF6360" w:rsidRPr="001B644E" w:rsidRDefault="00B57586" w:rsidP="00551A71">
      <w:pPr>
        <w:rPr>
          <w:rFonts w:ascii="Times New Roman" w:hAnsi="Times New Roman" w:cs="Times New Roman"/>
          <w:szCs w:val="21"/>
        </w:rPr>
      </w:pPr>
      <w:r w:rsidRPr="00B57586">
        <w:rPr>
          <w:rFonts w:ascii="Times New Roman" w:hAnsi="Times New Roman" w:cs="Times New Roman"/>
          <w:szCs w:val="21"/>
        </w:rPr>
        <w:t xml:space="preserve">As with the binary-tree decision process, our </w:t>
      </w:r>
      <w:r w:rsidR="00FF27D6">
        <w:rPr>
          <w:rFonts w:ascii="Times New Roman" w:hAnsi="Times New Roman" w:cs="Times New Roman" w:hint="eastAsia"/>
          <w:szCs w:val="21"/>
        </w:rPr>
        <w:t>d</w:t>
      </w:r>
      <w:r w:rsidR="00FF27D6" w:rsidRPr="00FF27D6">
        <w:rPr>
          <w:rFonts w:ascii="Times New Roman" w:hAnsi="Times New Roman" w:cs="Times New Roman"/>
          <w:szCs w:val="21"/>
        </w:rPr>
        <w:t xml:space="preserve">ialogue strategy </w:t>
      </w:r>
      <w:r w:rsidRPr="00B57586">
        <w:rPr>
          <w:rFonts w:ascii="Times New Roman" w:hAnsi="Times New Roman" w:cs="Times New Roman"/>
          <w:szCs w:val="21"/>
        </w:rPr>
        <w:t xml:space="preserve">allows users to </w:t>
      </w:r>
      <w:del w:id="1220" w:author="yangjian" w:date="2023-04-04T16:30:00Z">
        <w:r w:rsidRPr="00B57586" w:rsidDel="00D06562">
          <w:rPr>
            <w:rFonts w:ascii="Times New Roman" w:hAnsi="Times New Roman" w:cs="Times New Roman"/>
            <w:szCs w:val="21"/>
          </w:rPr>
          <w:delText xml:space="preserve">respond </w:delText>
        </w:r>
      </w:del>
      <w:ins w:id="1221" w:author="yangjian" w:date="2023-04-04T16:30:00Z">
        <w:r w:rsidR="00D06562">
          <w:rPr>
            <w:rFonts w:ascii="Times New Roman" w:hAnsi="Times New Roman" w:cs="Times New Roman"/>
            <w:szCs w:val="21"/>
          </w:rPr>
          <w:t>answer</w:t>
        </w:r>
        <w:r w:rsidR="00D06562" w:rsidRPr="00B57586">
          <w:rPr>
            <w:rFonts w:ascii="Times New Roman" w:hAnsi="Times New Roman" w:cs="Times New Roman"/>
            <w:szCs w:val="21"/>
          </w:rPr>
          <w:t xml:space="preserve"> </w:t>
        </w:r>
      </w:ins>
      <w:r w:rsidR="00723F47">
        <w:rPr>
          <w:rFonts w:ascii="Times New Roman" w:hAnsi="Times New Roman" w:cs="Times New Roman"/>
          <w:szCs w:val="21"/>
        </w:rPr>
        <w:t>“</w:t>
      </w:r>
      <w:r w:rsidRPr="00B57586">
        <w:rPr>
          <w:rFonts w:ascii="Times New Roman" w:hAnsi="Times New Roman" w:cs="Times New Roman"/>
          <w:i/>
          <w:iCs/>
          <w:szCs w:val="21"/>
        </w:rPr>
        <w:t>Yes</w:t>
      </w:r>
      <w:r w:rsidR="00723F47">
        <w:rPr>
          <w:rFonts w:ascii="Times New Roman" w:hAnsi="Times New Roman" w:cs="Times New Roman"/>
          <w:szCs w:val="21"/>
        </w:rPr>
        <w:t>”</w:t>
      </w:r>
      <w:r w:rsidRPr="00B57586">
        <w:rPr>
          <w:rFonts w:ascii="Times New Roman" w:hAnsi="Times New Roman" w:cs="Times New Roman"/>
          <w:szCs w:val="21"/>
        </w:rPr>
        <w:t xml:space="preserve"> or </w:t>
      </w:r>
      <w:r w:rsidR="00723F47">
        <w:rPr>
          <w:rFonts w:ascii="Times New Roman" w:hAnsi="Times New Roman" w:cs="Times New Roman"/>
          <w:szCs w:val="21"/>
        </w:rPr>
        <w:t>“</w:t>
      </w:r>
      <w:r w:rsidRPr="00B57586">
        <w:rPr>
          <w:rFonts w:ascii="Times New Roman" w:hAnsi="Times New Roman" w:cs="Times New Roman"/>
          <w:i/>
          <w:iCs/>
          <w:szCs w:val="21"/>
        </w:rPr>
        <w:t>No</w:t>
      </w:r>
      <w:r w:rsidR="00723F47">
        <w:rPr>
          <w:rFonts w:ascii="Times New Roman" w:hAnsi="Times New Roman" w:cs="Times New Roman"/>
          <w:szCs w:val="21"/>
        </w:rPr>
        <w:t>”</w:t>
      </w:r>
      <w:r w:rsidRPr="00B57586">
        <w:rPr>
          <w:rFonts w:ascii="Times New Roman" w:hAnsi="Times New Roman" w:cs="Times New Roman"/>
          <w:szCs w:val="21"/>
        </w:rPr>
        <w:t xml:space="preserve"> to interrogated phenotypes, corresponding to the positive or negative branches of </w:t>
      </w:r>
      <w:del w:id="1222" w:author="yangjian" w:date="2023-04-04T16:30:00Z">
        <w:r w:rsidRPr="00B57586" w:rsidDel="00D06562">
          <w:rPr>
            <w:rFonts w:ascii="Times New Roman" w:hAnsi="Times New Roman" w:cs="Times New Roman"/>
            <w:szCs w:val="21"/>
          </w:rPr>
          <w:delText xml:space="preserve">the </w:delText>
        </w:r>
      </w:del>
      <w:r w:rsidRPr="00B57586">
        <w:rPr>
          <w:rFonts w:ascii="Times New Roman" w:hAnsi="Times New Roman" w:cs="Times New Roman"/>
          <w:szCs w:val="21"/>
        </w:rPr>
        <w:t>decision tree nodes, respectively.</w:t>
      </w:r>
      <w:r w:rsidR="00EB29A9" w:rsidRPr="001B644E">
        <w:rPr>
          <w:rFonts w:ascii="Times New Roman" w:hAnsi="Times New Roman" w:cs="Times New Roman"/>
          <w:szCs w:val="21"/>
        </w:rPr>
        <w:t xml:space="preserve"> Rather than </w:t>
      </w:r>
      <w:r w:rsidR="004F23FC" w:rsidRPr="001B644E">
        <w:rPr>
          <w:rFonts w:ascii="Times New Roman" w:hAnsi="Times New Roman" w:cs="Times New Roman"/>
          <w:szCs w:val="21"/>
        </w:rPr>
        <w:t>a</w:t>
      </w:r>
      <w:r w:rsidR="002263B4" w:rsidRPr="001B644E">
        <w:rPr>
          <w:rFonts w:ascii="Times New Roman" w:hAnsi="Times New Roman" w:cs="Times New Roman"/>
          <w:szCs w:val="21"/>
        </w:rPr>
        <w:t xml:space="preserve"> </w:t>
      </w:r>
      <w:r w:rsidR="00DB5511" w:rsidRPr="00DB5511">
        <w:rPr>
          <w:rFonts w:ascii="Times New Roman" w:hAnsi="Times New Roman" w:cs="Times New Roman"/>
          <w:szCs w:val="21"/>
        </w:rPr>
        <w:t>dichotomous</w:t>
      </w:r>
      <w:r w:rsidR="00EB29A9" w:rsidRPr="001B644E">
        <w:rPr>
          <w:rFonts w:ascii="Times New Roman" w:hAnsi="Times New Roman" w:cs="Times New Roman"/>
          <w:szCs w:val="21"/>
        </w:rPr>
        <w:t xml:space="preserve"> distribution (whether a phenotype is associated with a disease or not), we use a</w:t>
      </w:r>
      <w:r w:rsidR="00B94707" w:rsidRPr="001B644E">
        <w:rPr>
          <w:rFonts w:ascii="Times New Roman" w:hAnsi="Times New Roman" w:cs="Times New Roman"/>
          <w:szCs w:val="21"/>
        </w:rPr>
        <w:t xml:space="preserve"> numerical</w:t>
      </w:r>
      <w:r w:rsidR="00EB29A9" w:rsidRPr="001B644E">
        <w:rPr>
          <w:rFonts w:ascii="Times New Roman" w:hAnsi="Times New Roman" w:cs="Times New Roman"/>
          <w:szCs w:val="21"/>
        </w:rPr>
        <w:t xml:space="preserve"> probability</w:t>
      </w:r>
      <w:r w:rsidR="00F14DC0" w:rsidRPr="001B644E">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371D52" w:rsidRPr="001B644E">
        <w:rPr>
          <w:rFonts w:ascii="Times New Roman" w:hAnsi="Times New Roman" w:cs="Times New Roman"/>
          <w:szCs w:val="21"/>
        </w:rPr>
        <w:t xml:space="preserve">, </w:t>
      </w:r>
      <w:r w:rsidR="00EB29A9" w:rsidRPr="001B644E">
        <w:rPr>
          <w:rFonts w:ascii="Times New Roman" w:hAnsi="Times New Roman" w:cs="Times New Roman"/>
          <w:szCs w:val="21"/>
        </w:rPr>
        <w:t>which</w:t>
      </w:r>
      <w:r w:rsidR="00371D52" w:rsidRPr="001B644E">
        <w:rPr>
          <w:rFonts w:ascii="Times New Roman" w:hAnsi="Times New Roman" w:cs="Times New Roman"/>
          <w:szCs w:val="21"/>
        </w:rPr>
        <w:t xml:space="preserve"> </w:t>
      </w:r>
      <w:r w:rsidR="00DB5511">
        <w:rPr>
          <w:rFonts w:ascii="Times New Roman" w:hAnsi="Times New Roman" w:cs="Times New Roman"/>
          <w:szCs w:val="21"/>
        </w:rPr>
        <w:t>represents</w:t>
      </w:r>
      <w:r w:rsidR="00371D52" w:rsidRPr="001B644E">
        <w:rPr>
          <w:rFonts w:ascii="Times New Roman" w:hAnsi="Times New Roman" w:cs="Times New Roman"/>
          <w:szCs w:val="21"/>
        </w:rPr>
        <w:t xml:space="preserve"> </w:t>
      </w:r>
      <w:r w:rsidR="00DB5511" w:rsidRPr="00DB5511">
        <w:rPr>
          <w:rFonts w:ascii="Times New Roman" w:hAnsi="Times New Roman" w:cs="Times New Roman"/>
          <w:szCs w:val="21"/>
        </w:rPr>
        <w:t>the degree to which</w:t>
      </w:r>
      <w:r w:rsidR="00EB29A9" w:rsidRPr="001B644E">
        <w:rPr>
          <w:rFonts w:ascii="Times New Roman" w:hAnsi="Times New Roman" w:cs="Times New Roman"/>
          <w:szCs w:val="21"/>
        </w:rPr>
        <w:t xml:space="preserve"> phenotype</w:t>
      </w:r>
      <w:r w:rsidR="00694093" w:rsidRPr="001B644E">
        <w:rPr>
          <w:rFonts w:ascii="Times New Roman" w:hAnsi="Times New Roman" w:cs="Times New Roman"/>
          <w:szCs w:val="21"/>
        </w:rPr>
        <w:t xml:space="preserve"> </w:t>
      </w:r>
      <m:oMath>
        <m:r>
          <w:rPr>
            <w:rFonts w:ascii="Cambria Math" w:hAnsi="Cambria Math" w:cs="Times New Roman"/>
            <w:szCs w:val="21"/>
          </w:rPr>
          <m:t>p</m:t>
        </m:r>
      </m:oMath>
      <w:r w:rsidR="00EB29A9" w:rsidRPr="001B644E">
        <w:rPr>
          <w:rFonts w:ascii="Times New Roman" w:hAnsi="Times New Roman" w:cs="Times New Roman"/>
          <w:szCs w:val="21"/>
        </w:rPr>
        <w:t xml:space="preserve"> is related to disease</w:t>
      </w:r>
      <w:r w:rsidR="00694093" w:rsidRPr="001B644E">
        <w:rPr>
          <w:rFonts w:ascii="Times New Roman" w:hAnsi="Times New Roman" w:cs="Times New Roman"/>
          <w:szCs w:val="21"/>
        </w:rPr>
        <w:t xml:space="preserve"> </w:t>
      </w:r>
      <m:oMath>
        <m:r>
          <w:rPr>
            <w:rFonts w:ascii="Cambria Math" w:hAnsi="Cambria Math" w:cs="Times New Roman"/>
            <w:szCs w:val="21"/>
          </w:rPr>
          <m:t>d</m:t>
        </m:r>
      </m:oMath>
      <w:r w:rsidR="00371D52" w:rsidRPr="001B644E">
        <w:rPr>
          <w:rFonts w:ascii="Times New Roman" w:hAnsi="Times New Roman" w:cs="Times New Roman"/>
          <w:szCs w:val="21"/>
        </w:rPr>
        <w:t>, to measure the weights of two branches.</w:t>
      </w:r>
      <w:r w:rsidR="00483E6A" w:rsidRPr="001B644E">
        <w:rPr>
          <w:rFonts w:ascii="Times New Roman" w:hAnsi="Times New Roman" w:cs="Times New Roman"/>
          <w:szCs w:val="21"/>
        </w:rPr>
        <w:t xml:space="preserve"> </w:t>
      </w:r>
      <w:r w:rsidR="00694093" w:rsidRPr="001B644E">
        <w:rPr>
          <w:rFonts w:ascii="Times New Roman" w:hAnsi="Times New Roman" w:cs="Times New Roman"/>
          <w:szCs w:val="21"/>
        </w:rPr>
        <w:t xml:space="preserve">We take the median value (refer to as </w:t>
      </w:r>
      <m:oMath>
        <m:sSubSup>
          <m:sSubSupPr>
            <m:ctrlPr>
              <w:rPr>
                <w:rFonts w:ascii="Cambria Math" w:hAnsi="Cambria Math" w:cs="Times New Roman"/>
                <w:i/>
                <w:szCs w:val="21"/>
              </w:rPr>
            </m:ctrlPr>
          </m:sSubSupPr>
          <m:e>
            <m:r>
              <w:rPr>
                <w:rFonts w:ascii="Cambria Math" w:hAnsi="Cambria Math" w:cs="Times New Roman"/>
                <w:szCs w:val="21"/>
              </w:rPr>
              <m:t>f</m:t>
            </m:r>
          </m:e>
          <m:sub>
            <m:r>
              <w:rPr>
                <w:rFonts w:ascii="Cambria Math" w:hAnsi="Cambria Math" w:cs="Times New Roman"/>
                <w:szCs w:val="21"/>
              </w:rPr>
              <m:t>p</m:t>
            </m:r>
          </m:sub>
          <m:sup>
            <m:r>
              <w:rPr>
                <w:rFonts w:ascii="Cambria Math" w:hAnsi="Cambria Math" w:cs="Times New Roman"/>
                <w:szCs w:val="21"/>
              </w:rPr>
              <m:t>d</m:t>
            </m:r>
          </m:sup>
        </m:sSubSup>
      </m:oMath>
      <w:r w:rsidR="00694093" w:rsidRPr="001B644E">
        <w:rPr>
          <w:rFonts w:ascii="Times New Roman" w:hAnsi="Times New Roman" w:cs="Times New Roman"/>
          <w:szCs w:val="21"/>
        </w:rPr>
        <w:t>) of the frequency range (e.g., 0.9 for “Very frequent (99-80%)”)</w:t>
      </w:r>
      <w:r w:rsidR="004F23FC" w:rsidRPr="001B644E">
        <w:rPr>
          <w:rFonts w:ascii="Times New Roman" w:hAnsi="Times New Roman" w:cs="Times New Roman"/>
          <w:szCs w:val="21"/>
        </w:rPr>
        <w:t xml:space="preserve"> in </w:t>
      </w:r>
      <w:r w:rsidR="00BE69A3" w:rsidRPr="001B644E">
        <w:rPr>
          <w:rFonts w:ascii="Times New Roman" w:hAnsi="Times New Roman" w:cs="Times New Roman"/>
          <w:szCs w:val="21"/>
        </w:rPr>
        <w:t xml:space="preserve">the </w:t>
      </w:r>
      <w:r w:rsidR="004F23FC" w:rsidRPr="001B644E">
        <w:rPr>
          <w:rFonts w:ascii="Times New Roman" w:hAnsi="Times New Roman" w:cs="Times New Roman"/>
          <w:szCs w:val="21"/>
        </w:rPr>
        <w:t>HPO annotation file as the numerical probability</w:t>
      </w:r>
      <w:r w:rsidR="00BE69A3" w:rsidRPr="001B644E">
        <w:rPr>
          <w:rFonts w:ascii="Times New Roman" w:hAnsi="Times New Roman" w:cs="Times New Roman"/>
          <w:szCs w:val="21"/>
        </w:rPr>
        <w:t>, and apply the annotation propagation rule on HPO to exploit implied phenotypic features of diseases.</w:t>
      </w:r>
      <w:r w:rsidR="00F14DC0" w:rsidRPr="001B644E">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F14DC0" w:rsidRPr="001B644E">
        <w:rPr>
          <w:rFonts w:ascii="Times New Roman" w:hAnsi="Times New Roman" w:cs="Times New Roman" w:hint="eastAsia"/>
          <w:szCs w:val="21"/>
        </w:rPr>
        <w:t xml:space="preserve"> </w:t>
      </w:r>
      <w:r w:rsidR="00F14DC0" w:rsidRPr="001B644E">
        <w:rPr>
          <w:rFonts w:ascii="Times New Roman" w:hAnsi="Times New Roman" w:cs="Times New Roman"/>
          <w:szCs w:val="21"/>
        </w:rPr>
        <w:t>can be calculated as:</w:t>
      </w:r>
    </w:p>
    <w:p w14:paraId="6031A481" w14:textId="0379EC08" w:rsidR="00563884" w:rsidRPr="001B644E" w:rsidRDefault="00D2780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bSup>
                        <m:sSubSupPr>
                          <m:ctrlPr>
                            <w:rPr>
                              <w:rFonts w:ascii="Cambria Math" w:hAnsi="Cambria Math" w:cs="Times New Roman"/>
                              <w:i/>
                              <w:szCs w:val="21"/>
                            </w:rPr>
                          </m:ctrlPr>
                        </m:sSubSupPr>
                        <m:e>
                          <m:r>
                            <w:rPr>
                              <w:rFonts w:ascii="Cambria Math" w:hAnsi="Cambria Math" w:cs="Times New Roman"/>
                              <w:szCs w:val="21"/>
                            </w:rPr>
                            <m:t>f</m:t>
                          </m:r>
                        </m:e>
                        <m:sub>
                          <m:r>
                            <w:rPr>
                              <w:rFonts w:ascii="Cambria Math" w:hAnsi="Cambria Math" w:cs="Times New Roman"/>
                              <w:szCs w:val="21"/>
                            </w:rPr>
                            <m:t>p</m:t>
                          </m:r>
                        </m:sub>
                        <m:sup>
                          <m:r>
                            <w:rPr>
                              <w:rFonts w:ascii="Cambria Math" w:hAnsi="Cambria Math" w:cs="Times New Roman"/>
                              <w:szCs w:val="21"/>
                            </w:rPr>
                            <m:t>d</m:t>
                          </m:r>
                        </m:sup>
                      </m:sSubSup>
                      <m:r>
                        <w:rPr>
                          <w:rFonts w:ascii="Cambria Math" w:hAnsi="Cambria Math" w:cs="Times New Roman"/>
                          <w:szCs w:val="21"/>
                        </w:rPr>
                        <m:t>, p∈anno</m:t>
                      </m:r>
                      <m:d>
                        <m:dPr>
                          <m:ctrlPr>
                            <w:rPr>
                              <w:rFonts w:ascii="Cambria Math" w:hAnsi="Cambria Math" w:cs="Times New Roman"/>
                              <w:i/>
                              <w:szCs w:val="21"/>
                            </w:rPr>
                          </m:ctrlPr>
                        </m:dPr>
                        <m:e>
                          <m:r>
                            <w:rPr>
                              <w:rFonts w:ascii="Cambria Math" w:hAnsi="Cambria Math" w:cs="Times New Roman"/>
                              <w:szCs w:val="21"/>
                            </w:rPr>
                            <m:t>d</m:t>
                          </m:r>
                        </m:e>
                      </m:d>
                    </m:e>
                    <m:e>
                      <m:func>
                        <m:funcPr>
                          <m:ctrlPr>
                            <w:rPr>
                              <w:rFonts w:ascii="Cambria Math" w:hAnsi="Cambria Math" w:cs="Times New Roman"/>
                              <w:i/>
                              <w:szCs w:val="21"/>
                            </w:rPr>
                          </m:ctrlPr>
                        </m:funcPr>
                        <m:fName>
                          <m:r>
                            <w:rPr>
                              <w:rFonts w:ascii="Cambria Math" w:hAnsi="Cambria Math" w:cs="Times New Roman"/>
                              <w:szCs w:val="21"/>
                            </w:rPr>
                            <m:t>max</m:t>
                          </m:r>
                        </m:fName>
                        <m:e>
                          <m:sSubSup>
                            <m:sSubSupPr>
                              <m:ctrlPr>
                                <w:rPr>
                                  <w:rFonts w:ascii="Cambria Math" w:hAnsi="Cambria Math" w:cs="Times New Roman"/>
                                  <w:i/>
                                  <w:szCs w:val="21"/>
                                </w:rPr>
                              </m:ctrlPr>
                            </m:sSubSup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sub>
                            <m:sup>
                              <m:r>
                                <w:rPr>
                                  <w:rFonts w:ascii="Cambria Math" w:hAnsi="Cambria Math" w:cs="Times New Roman"/>
                                  <w:szCs w:val="21"/>
                                </w:rPr>
                                <m:t>d</m:t>
                              </m:r>
                            </m:sup>
                          </m:sSubSup>
                        </m:e>
                      </m:func>
                      <m:r>
                        <w:rPr>
                          <w:rFonts w:ascii="Cambria Math" w:hAnsi="Cambria Math" w:cs="Times New Roman"/>
                          <w:szCs w:val="21"/>
                        </w:rPr>
                        <m:t>, p∉anno</m:t>
                      </m:r>
                      <m:d>
                        <m:dPr>
                          <m:ctrlPr>
                            <w:rPr>
                              <w:rFonts w:ascii="Cambria Math" w:hAnsi="Cambria Math" w:cs="Times New Roman"/>
                              <w:i/>
                              <w:szCs w:val="21"/>
                            </w:rPr>
                          </m:ctrlPr>
                        </m:dPr>
                        <m:e>
                          <m:r>
                            <w:rPr>
                              <w:rFonts w:ascii="Cambria Math" w:hAnsi="Cambria Math" w:cs="Times New Roman"/>
                              <w:szCs w:val="21"/>
                            </w:rPr>
                            <m:t>d</m:t>
                          </m:r>
                        </m:e>
                      </m:d>
                      <m:r>
                        <w:rPr>
                          <w:rFonts w:ascii="Cambria Math" w:hAnsi="Cambria Math" w:cs="Times New Roman"/>
                          <w:szCs w:val="21"/>
                        </w:rPr>
                        <m:t xml:space="preserve"> and p∈anc</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e>
                      </m:d>
                      <m:r>
                        <w:rPr>
                          <w:rFonts w:ascii="Cambria Math" w:hAnsi="Cambria Math" w:cs="Times New Roman"/>
                          <w:szCs w:val="21"/>
                        </w:rPr>
                        <m:t xml:space="preserve"> and </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∈anno</m:t>
                      </m:r>
                      <m:d>
                        <m:dPr>
                          <m:ctrlPr>
                            <w:rPr>
                              <w:rFonts w:ascii="Cambria Math" w:hAnsi="Cambria Math" w:cs="Times New Roman"/>
                              <w:i/>
                              <w:szCs w:val="21"/>
                            </w:rPr>
                          </m:ctrlPr>
                        </m:dPr>
                        <m:e>
                          <m:r>
                            <w:rPr>
                              <w:rFonts w:ascii="Cambria Math" w:hAnsi="Cambria Math" w:cs="Times New Roman"/>
                              <w:szCs w:val="21"/>
                            </w:rPr>
                            <m:t>d</m:t>
                          </m:r>
                        </m:e>
                      </m:d>
                      <m:ctrlPr>
                        <w:rPr>
                          <w:rFonts w:ascii="Cambria Math" w:eastAsia="Cambria Math" w:hAnsi="Cambria Math" w:cs="Cambria Math"/>
                          <w:i/>
                          <w:szCs w:val="21"/>
                        </w:rPr>
                      </m:ctrlPr>
                    </m:e>
                    <m:e>
                      <m:r>
                        <w:rPr>
                          <w:rFonts w:ascii="Cambria Math" w:eastAsia="Cambria Math" w:hAnsi="Cambria Math" w:cs="Cambria Math"/>
                          <w:szCs w:val="21"/>
                        </w:rPr>
                        <m:t>0, not either of the above</m:t>
                      </m:r>
                    </m:e>
                  </m:eqAr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1</m:t>
                  </m:r>
                </m:e>
              </m:d>
              <m:ctrlPr>
                <w:rPr>
                  <w:rFonts w:ascii="Cambria Math" w:eastAsia="宋体" w:hAnsi="Cambria Math"/>
                  <w:i/>
                  <w:szCs w:val="21"/>
                </w:rPr>
              </m:ctrlPr>
            </m:e>
          </m:eqArr>
        </m:oMath>
      </m:oMathPara>
    </w:p>
    <w:p w14:paraId="039F4F79" w14:textId="66AEFCC5" w:rsidR="003550FE" w:rsidRPr="001B644E" w:rsidRDefault="001979C1" w:rsidP="00551A71">
      <w:pPr>
        <w:rPr>
          <w:rFonts w:ascii="Times New Roman" w:hAnsi="Times New Roman" w:cs="Times New Roman"/>
          <w:szCs w:val="21"/>
        </w:rPr>
      </w:pPr>
      <w:r>
        <w:rPr>
          <w:rFonts w:ascii="Times New Roman" w:hAnsi="Times New Roman" w:cs="Times New Roman"/>
          <w:szCs w:val="21"/>
        </w:rPr>
        <w:t>where</w:t>
      </w:r>
      <w:r w:rsidR="000769EA" w:rsidRPr="001B644E">
        <w:rPr>
          <w:rFonts w:ascii="Times New Roman" w:hAnsi="Times New Roman" w:cs="Times New Roman"/>
          <w:szCs w:val="21"/>
        </w:rPr>
        <w:t xml:space="preserve"> </w:t>
      </w:r>
      <m:oMath>
        <m:r>
          <w:rPr>
            <w:rFonts w:ascii="Cambria Math" w:hAnsi="Cambria Math" w:cs="Times New Roman"/>
            <w:szCs w:val="21"/>
          </w:rPr>
          <m:t>anno</m:t>
        </m:r>
        <m:d>
          <m:dPr>
            <m:ctrlPr>
              <w:rPr>
                <w:rFonts w:ascii="Cambria Math" w:hAnsi="Cambria Math" w:cs="Times New Roman"/>
                <w:i/>
                <w:szCs w:val="21"/>
              </w:rPr>
            </m:ctrlPr>
          </m:dPr>
          <m:e>
            <m:r>
              <w:rPr>
                <w:rFonts w:ascii="Cambria Math" w:hAnsi="Cambria Math" w:cs="Times New Roman"/>
                <w:szCs w:val="21"/>
              </w:rPr>
              <m:t>d</m:t>
            </m:r>
          </m:e>
        </m:d>
      </m:oMath>
      <w:r w:rsidR="000769EA" w:rsidRPr="001B644E">
        <w:rPr>
          <w:rFonts w:ascii="Times New Roman" w:hAnsi="Times New Roman" w:cs="Times New Roman" w:hint="eastAsia"/>
          <w:szCs w:val="21"/>
        </w:rPr>
        <w:t xml:space="preserve"> </w:t>
      </w:r>
      <w:r w:rsidR="000769EA" w:rsidRPr="001B644E">
        <w:rPr>
          <w:rFonts w:ascii="Times New Roman" w:hAnsi="Times New Roman" w:cs="Times New Roman"/>
          <w:szCs w:val="21"/>
        </w:rPr>
        <w:t xml:space="preserve">is </w:t>
      </w:r>
      <m:oMath>
        <m:r>
          <w:rPr>
            <w:rFonts w:ascii="Cambria Math" w:hAnsi="Cambria Math" w:cs="Times New Roman"/>
            <w:szCs w:val="21"/>
          </w:rPr>
          <m:t>d</m:t>
        </m:r>
      </m:oMath>
      <w:r w:rsidR="000769EA" w:rsidRPr="001B644E">
        <w:rPr>
          <w:rFonts w:ascii="Times New Roman" w:hAnsi="Times New Roman" w:cs="Times New Roman"/>
          <w:szCs w:val="21"/>
        </w:rPr>
        <w:t xml:space="preserve">’s annotated phenotypes and </w:t>
      </w:r>
      <m:oMath>
        <m:r>
          <w:rPr>
            <w:rFonts w:ascii="Cambria Math" w:hAnsi="Cambria Math" w:cs="Times New Roman"/>
            <w:szCs w:val="21"/>
          </w:rPr>
          <m:t>anc(</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oMath>
      <w:r w:rsidR="000769EA" w:rsidRPr="001B644E">
        <w:rPr>
          <w:rFonts w:ascii="Times New Roman" w:hAnsi="Times New Roman" w:cs="Times New Roman" w:hint="eastAsia"/>
          <w:szCs w:val="21"/>
        </w:rPr>
        <w:t xml:space="preserve"> </w:t>
      </w:r>
      <w:r w:rsidR="000769EA" w:rsidRPr="001B644E">
        <w:rPr>
          <w:rFonts w:ascii="Times New Roman" w:hAnsi="Times New Roman" w:cs="Times New Roman"/>
          <w:szCs w:val="21"/>
        </w:rPr>
        <w:t xml:space="preserve">represents ancestor terms of phenotype </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sidR="000769EA" w:rsidRPr="001B644E">
        <w:rPr>
          <w:rFonts w:ascii="Times New Roman" w:hAnsi="Times New Roman" w:cs="Times New Roman" w:hint="eastAsia"/>
          <w:szCs w:val="21"/>
        </w:rPr>
        <w:t>.</w:t>
      </w:r>
      <w:r w:rsidR="002109D9">
        <w:rPr>
          <w:rFonts w:ascii="Times New Roman" w:hAnsi="Times New Roman" w:cs="Times New Roman" w:hint="eastAsia"/>
          <w:szCs w:val="21"/>
        </w:rPr>
        <w:t xml:space="preserve"> </w:t>
      </w:r>
      <w:r w:rsidR="00D47934">
        <w:rPr>
          <w:rFonts w:ascii="Times New Roman" w:hAnsi="Times New Roman" w:cs="Times New Roman"/>
          <w:szCs w:val="21"/>
        </w:rPr>
        <w:t>R</w:t>
      </w:r>
      <w:r w:rsidR="00F66047" w:rsidRPr="001B644E">
        <w:rPr>
          <w:rFonts w:ascii="Times New Roman" w:hAnsi="Times New Roman" w:cs="Times New Roman"/>
          <w:szCs w:val="21"/>
        </w:rPr>
        <w:t>eal-time d</w:t>
      </w:r>
      <w:r w:rsidR="00A413E1" w:rsidRPr="001B644E">
        <w:rPr>
          <w:rFonts w:ascii="Times New Roman" w:hAnsi="Times New Roman" w:cs="Times New Roman"/>
          <w:szCs w:val="21"/>
        </w:rPr>
        <w:t xml:space="preserve">iagnostic </w:t>
      </w:r>
      <w:ins w:id="1223" w:author="yangjian" w:date="2023-04-04T16:43:00Z">
        <w:r w:rsidR="005F0CDB" w:rsidRPr="005F0CDB">
          <w:rPr>
            <w:rFonts w:ascii="Times New Roman" w:hAnsi="Times New Roman" w:cs="Times New Roman"/>
            <w:szCs w:val="21"/>
          </w:rPr>
          <w:t>states</w:t>
        </w:r>
        <w:r w:rsidR="005F0CDB">
          <w:rPr>
            <w:rFonts w:ascii="Times New Roman" w:hAnsi="Times New Roman" w:cs="Times New Roman"/>
            <w:szCs w:val="21"/>
          </w:rPr>
          <w:t xml:space="preserve"> can be</w:t>
        </w:r>
      </w:ins>
      <w:del w:id="1224" w:author="yangjian" w:date="2023-04-04T16:43:00Z">
        <w:r w:rsidR="00A413E1" w:rsidRPr="001B644E" w:rsidDel="005F0CDB">
          <w:rPr>
            <w:rFonts w:ascii="Times New Roman" w:hAnsi="Times New Roman" w:cs="Times New Roman"/>
            <w:szCs w:val="21"/>
          </w:rPr>
          <w:delText>status is</w:delText>
        </w:r>
      </w:del>
      <w:r w:rsidR="00A413E1" w:rsidRPr="001B644E">
        <w:rPr>
          <w:rFonts w:ascii="Times New Roman" w:hAnsi="Times New Roman" w:cs="Times New Roman"/>
          <w:szCs w:val="21"/>
        </w:rPr>
        <w:t xml:space="preserve"> indicated as the uncertainty or purity of the </w:t>
      </w:r>
      <w:r w:rsidR="00211F6B" w:rsidRPr="001B644E">
        <w:rPr>
          <w:rFonts w:ascii="Times New Roman" w:hAnsi="Times New Roman" w:cs="Times New Roman"/>
          <w:szCs w:val="21"/>
        </w:rPr>
        <w:t>diagnostic result</w:t>
      </w:r>
      <w:r w:rsidR="00A413E1" w:rsidRPr="001B644E">
        <w:rPr>
          <w:rFonts w:ascii="Times New Roman" w:hAnsi="Times New Roman" w:cs="Times New Roman"/>
          <w:szCs w:val="21"/>
        </w:rPr>
        <w:t xml:space="preserve">, which </w:t>
      </w:r>
      <w:ins w:id="1225" w:author="yangjian" w:date="2023-04-04T16:44:00Z">
        <w:r w:rsidR="005F0CDB">
          <w:rPr>
            <w:rFonts w:ascii="Times New Roman" w:hAnsi="Times New Roman" w:cs="Times New Roman"/>
            <w:szCs w:val="21"/>
          </w:rPr>
          <w:t>is</w:t>
        </w:r>
      </w:ins>
      <w:del w:id="1226" w:author="yangjian" w:date="2023-04-04T16:44:00Z">
        <w:r w:rsidR="00A413E1" w:rsidRPr="001B644E" w:rsidDel="005F0CDB">
          <w:rPr>
            <w:rFonts w:ascii="Times New Roman" w:hAnsi="Times New Roman" w:cs="Times New Roman"/>
            <w:szCs w:val="21"/>
          </w:rPr>
          <w:delText>can be</w:delText>
        </w:r>
      </w:del>
      <w:r w:rsidR="00A413E1" w:rsidRPr="001B644E">
        <w:rPr>
          <w:rFonts w:ascii="Times New Roman" w:hAnsi="Times New Roman" w:cs="Times New Roman"/>
          <w:szCs w:val="21"/>
        </w:rPr>
        <w:t xml:space="preserve"> measured using the information entropy</w:t>
      </w:r>
      <w:ins w:id="1227" w:author="yangjian" w:date="2023-04-04T16:46:00Z">
        <w:r w:rsidR="005F0CDB">
          <w:rPr>
            <w:rFonts w:ascii="Times New Roman" w:hAnsi="Times New Roman" w:cs="Times New Roman"/>
            <w:szCs w:val="21"/>
          </w:rPr>
          <w:t xml:space="preserve"> (</w: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5F0CDB">
          <w:rPr>
            <w:rFonts w:ascii="Times New Roman" w:hAnsi="Times New Roman" w:cs="Times New Roman"/>
            <w:szCs w:val="21"/>
          </w:rPr>
          <w:t>)</w:t>
        </w:r>
      </w:ins>
      <w:r w:rsidR="00A413E1" w:rsidRPr="001B644E">
        <w:rPr>
          <w:rFonts w:ascii="Times New Roman" w:hAnsi="Times New Roman" w:cs="Times New Roman"/>
          <w:szCs w:val="21"/>
        </w:rPr>
        <w:t xml:space="preserve"> and Gini index </w:t>
      </w:r>
      <w:ins w:id="1228" w:author="yangjian" w:date="2023-04-04T16:46:00Z">
        <w:r w:rsidR="005F0CDB">
          <w:rPr>
            <w:rFonts w:ascii="Times New Roman" w:hAnsi="Times New Roman" w:cs="Times New Roman"/>
            <w:szCs w:val="21"/>
          </w:rPr>
          <w:t>(</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5F0CDB">
          <w:rPr>
            <w:rFonts w:ascii="Times New Roman" w:hAnsi="Times New Roman" w:cs="Times New Roman"/>
            <w:szCs w:val="21"/>
          </w:rPr>
          <w:t xml:space="preserve">) </w:t>
        </w:r>
      </w:ins>
      <w:r w:rsidR="00A413E1" w:rsidRPr="001B644E">
        <w:rPr>
          <w:rFonts w:ascii="Times New Roman" w:hAnsi="Times New Roman" w:cs="Times New Roman"/>
          <w:szCs w:val="21"/>
        </w:rPr>
        <w:t>calculated from the posterior probability</w:t>
      </w:r>
      <w:ins w:id="1229" w:author="yangjian" w:date="2023-04-04T16:37:00Z">
        <w:r w:rsidR="007064BC">
          <w:rPr>
            <w:rFonts w:ascii="Times New Roman" w:hAnsi="Times New Roman" w:cs="Times New Roman"/>
            <w:szCs w:val="21"/>
          </w:rPr>
          <w:t xml:space="preserve"> distribution</w:t>
        </w:r>
      </w:ins>
      <w:r w:rsidR="00A413E1" w:rsidRPr="001B644E">
        <w:rPr>
          <w:rFonts w:ascii="Times New Roman" w:hAnsi="Times New Roman" w:cs="Times New Roman"/>
          <w:szCs w:val="21"/>
        </w:rPr>
        <w:t xml:space="preserve"> of </w:t>
      </w:r>
      <w:r w:rsidR="00294A8F" w:rsidRPr="001B644E">
        <w:rPr>
          <w:rFonts w:ascii="Times New Roman" w:hAnsi="Times New Roman" w:cs="Times New Roman"/>
          <w:szCs w:val="21"/>
        </w:rPr>
        <w:t xml:space="preserve">all </w:t>
      </w:r>
      <w:r w:rsidR="00A413E1" w:rsidRPr="001B644E">
        <w:rPr>
          <w:rFonts w:ascii="Times New Roman" w:hAnsi="Times New Roman" w:cs="Times New Roman"/>
          <w:szCs w:val="21"/>
        </w:rPr>
        <w:t>candidate diseases</w:t>
      </w:r>
      <w:r w:rsidR="00623429" w:rsidRPr="001B644E">
        <w:rPr>
          <w:rFonts w:ascii="Times New Roman" w:hAnsi="Times New Roman" w:cs="Times New Roman"/>
          <w:szCs w:val="21"/>
        </w:rPr>
        <w:t>:</w:t>
      </w:r>
    </w:p>
    <w:p w14:paraId="7D3C7F6A" w14:textId="4632FFA1" w:rsidR="00623429" w:rsidRPr="001B644E" w:rsidRDefault="00D2780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r>
                <w:rPr>
                  <w:rFonts w:ascii="Cambria Math" w:hAnsi="Cambria Math" w:cs="Times New Roman"/>
                  <w:szCs w:val="21"/>
                </w:rPr>
                <m:t>H</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r>
                <w:rPr>
                  <w:rFonts w:ascii="Cambria Math" w:eastAsia="宋体" w:hAnsi="Cambria Math"/>
                  <w:szCs w:val="21"/>
                </w:rPr>
                <m:t>-</m:t>
              </m:r>
              <m:nary>
                <m:naryPr>
                  <m:chr m:val="∑"/>
                  <m:limLoc m:val="subSup"/>
                  <m:supHide m:val="1"/>
                  <m:ctrlPr>
                    <w:rPr>
                      <w:rFonts w:ascii="Cambria Math" w:eastAsia="宋体" w:hAnsi="Cambria Math"/>
                      <w:i/>
                      <w:szCs w:val="21"/>
                    </w:rPr>
                  </m:ctrlPr>
                </m:naryPr>
                <m:sub>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r>
                    <w:rPr>
                      <w:rFonts w:ascii="Cambria Math" w:eastAsia="宋体" w:hAnsi="Cambria Math"/>
                      <w:szCs w:val="21"/>
                    </w:rPr>
                    <m:t>∈W</m:t>
                  </m:r>
                </m:sub>
                <m:sup/>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r>
                    <w:rPr>
                      <w:rFonts w:ascii="Cambria Math" w:eastAsia="宋体" w:hAnsi="Cambria Math"/>
                      <w:szCs w:val="21"/>
                    </w:rPr>
                    <m:t>*log</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e>
              </m:nary>
              <m:r>
                <w:rPr>
                  <w:rFonts w:ascii="Cambria Math" w:hAnsi="Cambria Math" w:cs="Times New Roman"/>
                  <w:szCs w:val="21"/>
                </w:rPr>
                <m:t>#</m:t>
              </m:r>
              <m:d>
                <m:dPr>
                  <m:ctrlPr>
                    <w:rPr>
                      <w:rFonts w:ascii="Cambria Math" w:eastAsia="宋体" w:hAnsi="Cambria Math"/>
                      <w:i/>
                      <w:szCs w:val="21"/>
                    </w:rPr>
                  </m:ctrlPr>
                </m:dPr>
                <m:e>
                  <m:r>
                    <w:rPr>
                      <w:rFonts w:ascii="Cambria Math" w:eastAsia="宋体" w:hAnsi="Cambria Math"/>
                      <w:szCs w:val="21"/>
                    </w:rPr>
                    <m:t>2</m:t>
                  </m:r>
                </m:e>
              </m:d>
              <m:ctrlPr>
                <w:rPr>
                  <w:rFonts w:ascii="Cambria Math" w:hAnsi="Cambria Math" w:cs="Times New Roman"/>
                  <w:i/>
                  <w:szCs w:val="21"/>
                </w:rPr>
              </m:ctrlPr>
            </m:e>
          </m:eqArr>
        </m:oMath>
      </m:oMathPara>
    </w:p>
    <w:p w14:paraId="4CB3C1FF" w14:textId="7CAED1A1" w:rsidR="00623429" w:rsidRPr="001B644E" w:rsidRDefault="00D2780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3</m:t>
                  </m:r>
                </m:e>
              </m:d>
            </m:e>
          </m:eqArr>
        </m:oMath>
      </m:oMathPara>
    </w:p>
    <w:p w14:paraId="52ED5C67" w14:textId="671DB973" w:rsidR="00FB06D3" w:rsidRPr="001B644E" w:rsidRDefault="00FB06D3" w:rsidP="00551A71">
      <w:pPr>
        <w:rPr>
          <w:rFonts w:ascii="Times New Roman" w:hAnsi="Times New Roman" w:cs="Times New Roman"/>
          <w:szCs w:val="21"/>
        </w:rPr>
      </w:pPr>
      <w:r w:rsidRPr="001B644E">
        <w:rPr>
          <w:rFonts w:ascii="Times New Roman" w:hAnsi="Times New Roman" w:cs="Times New Roman" w:hint="eastAsia"/>
          <w:szCs w:val="21"/>
        </w:rPr>
        <w:t>a</w:t>
      </w:r>
      <w:r w:rsidRPr="001B644E">
        <w:rPr>
          <w:rFonts w:ascii="Times New Roman" w:hAnsi="Times New Roman" w:cs="Times New Roman"/>
          <w:szCs w:val="21"/>
        </w:rPr>
        <w:t>nd</w:t>
      </w:r>
    </w:p>
    <w:p w14:paraId="66B9FC53" w14:textId="5DAB5FCA" w:rsidR="00FB06D3" w:rsidRPr="001B644E" w:rsidRDefault="00D27804" w:rsidP="00551A71">
      <w:pPr>
        <w:rPr>
          <w:rFonts w:ascii="Times New Roman" w:hAnsi="Times New Roman" w:cs="Times New Roman"/>
          <w:i/>
          <w:szCs w:val="21"/>
        </w:rPr>
      </w:pPr>
      <m:oMathPara>
        <m:oMath>
          <m:eqArr>
            <m:eqArrPr>
              <m:maxDist m:val="1"/>
              <m:ctrlPr>
                <w:rPr>
                  <w:rFonts w:ascii="Cambria Math" w:hAnsi="Cambria Math" w:cs="Times New Roman"/>
                  <w:i/>
                  <w:szCs w:val="21"/>
                </w:rPr>
              </m:ctrlPr>
            </m:eqArrPr>
            <m:e>
              <m:r>
                <w:rPr>
                  <w:rFonts w:ascii="Cambria Math" w:eastAsia="宋体" w:hAnsi="Cambria Math"/>
                  <w:szCs w:val="21"/>
                </w:rPr>
                <m:t>Gini</m:t>
              </m:r>
              <m:d>
                <m:dPr>
                  <m:ctrlPr>
                    <w:rPr>
                      <w:rFonts w:ascii="Cambria Math" w:eastAsia="宋体" w:hAnsi="Cambria Math"/>
                      <w:i/>
                      <w:szCs w:val="21"/>
                    </w:rPr>
                  </m:ctrlPr>
                </m:dPr>
                <m:e>
                  <m:r>
                    <w:rPr>
                      <w:rFonts w:ascii="Cambria Math" w:eastAsia="宋体" w:hAnsi="Cambria Math"/>
                      <w:szCs w:val="21"/>
                    </w:rPr>
                    <m:t>W</m:t>
                  </m:r>
                </m:e>
              </m:d>
              <m:r>
                <w:rPr>
                  <w:rFonts w:ascii="Cambria Math" w:eastAsia="宋体" w:hAnsi="Cambria Math"/>
                  <w:szCs w:val="21"/>
                </w:rPr>
                <m:t>=1-</m:t>
              </m:r>
              <m:nary>
                <m:naryPr>
                  <m:chr m:val="∑"/>
                  <m:limLoc m:val="subSup"/>
                  <m:supHide m:val="1"/>
                  <m:ctrlPr>
                    <w:rPr>
                      <w:rFonts w:ascii="Cambria Math" w:eastAsia="宋体" w:hAnsi="Cambria Math"/>
                      <w:i/>
                      <w:szCs w:val="21"/>
                    </w:rPr>
                  </m:ctrlPr>
                </m:naryPr>
                <m:sub>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r>
                    <w:rPr>
                      <w:rFonts w:ascii="Cambria Math" w:eastAsia="宋体" w:hAnsi="Cambria Math"/>
                      <w:szCs w:val="21"/>
                    </w:rPr>
                    <m:t>∈W</m:t>
                  </m:r>
                </m:sub>
                <m:sup/>
                <m:e>
                  <m:sSup>
                    <m:sSupPr>
                      <m:ctrlPr>
                        <w:rPr>
                          <w:rFonts w:ascii="Cambria Math" w:eastAsia="宋体" w:hAnsi="Cambria Math"/>
                          <w:i/>
                          <w:szCs w:val="21"/>
                        </w:rPr>
                      </m:ctrlPr>
                    </m:sSupPr>
                    <m:e>
                      <m:d>
                        <m:dPr>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i</m:t>
                                  </m:r>
                                </m:sub>
                              </m:sSub>
                            </m:num>
                            <m:den>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den>
                          </m:f>
                        </m:e>
                      </m:d>
                    </m:e>
                    <m:sup>
                      <m:r>
                        <w:rPr>
                          <w:rFonts w:ascii="Cambria Math" w:eastAsia="宋体" w:hAnsi="Cambria Math"/>
                          <w:szCs w:val="21"/>
                        </w:rPr>
                        <m:t>2</m:t>
                      </m:r>
                    </m:sup>
                  </m:sSup>
                </m:e>
              </m:nary>
              <m:r>
                <w:rPr>
                  <w:rFonts w:ascii="Cambria Math" w:eastAsia="宋体" w:hAnsi="Cambria Math"/>
                  <w:szCs w:val="21"/>
                </w:rPr>
                <m:t>#</m:t>
              </m:r>
              <m:d>
                <m:dPr>
                  <m:ctrlPr>
                    <w:rPr>
                      <w:rFonts w:ascii="Cambria Math" w:hAnsi="Cambria Math" w:cs="Times New Roman"/>
                      <w:i/>
                      <w:szCs w:val="21"/>
                    </w:rPr>
                  </m:ctrlPr>
                </m:dPr>
                <m:e>
                  <m:r>
                    <w:rPr>
                      <w:rFonts w:ascii="Cambria Math" w:hAnsi="Cambria Math" w:cs="Times New Roman"/>
                      <w:szCs w:val="21"/>
                    </w:rPr>
                    <m:t>4</m:t>
                  </m:r>
                </m:e>
              </m:d>
              <m:ctrlPr>
                <w:rPr>
                  <w:rFonts w:ascii="Cambria Math" w:eastAsia="宋体" w:hAnsi="Cambria Math"/>
                  <w:i/>
                  <w:szCs w:val="21"/>
                </w:rPr>
              </m:ctrlPr>
            </m:e>
          </m:eqArr>
        </m:oMath>
      </m:oMathPara>
    </w:p>
    <w:p w14:paraId="11EE6CCF" w14:textId="546E7AD5" w:rsidR="00FB06D3" w:rsidRPr="001B644E" w:rsidRDefault="00D27804" w:rsidP="00551A71">
      <w:pPr>
        <w:rPr>
          <w:rFonts w:ascii="Times New Roman" w:hAnsi="Times New Roman" w:cs="Times New Roman"/>
          <w:i/>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5</m:t>
                  </m:r>
                </m:e>
              </m:d>
            </m:e>
          </m:eqArr>
        </m:oMath>
      </m:oMathPara>
    </w:p>
    <w:p w14:paraId="67F37DF2" w14:textId="5300551C" w:rsidR="00FB06D3" w:rsidRPr="001B644E" w:rsidRDefault="005D0846" w:rsidP="00551A71">
      <w:pPr>
        <w:rPr>
          <w:rFonts w:ascii="Times New Roman" w:hAnsi="Times New Roman" w:cs="Times New Roman"/>
          <w:szCs w:val="21"/>
        </w:rPr>
      </w:pPr>
      <w:r w:rsidRPr="001B644E">
        <w:rPr>
          <w:rFonts w:ascii="Times New Roman" w:hAnsi="Times New Roman" w:cs="Times New Roman"/>
          <w:szCs w:val="21"/>
        </w:rPr>
        <w:t xml:space="preserve">where </w:t>
      </w:r>
      <m:oMath>
        <m:r>
          <w:rPr>
            <w:rFonts w:ascii="Cambria Math" w:eastAsia="宋体" w:hAnsi="Cambria Math"/>
            <w:szCs w:val="21"/>
          </w:rPr>
          <m:t>W</m:t>
        </m:r>
      </m:oMath>
      <w:r w:rsidRPr="001B644E">
        <w:rPr>
          <w:rFonts w:ascii="Times New Roman" w:hAnsi="Times New Roman" w:cs="Times New Roman" w:hint="eastAsia"/>
          <w:szCs w:val="21"/>
        </w:rPr>
        <w:t xml:space="preserve"> </w:t>
      </w:r>
      <w:r w:rsidRPr="001B644E">
        <w:rPr>
          <w:rFonts w:ascii="Times New Roman" w:hAnsi="Times New Roman" w:cs="Times New Roman"/>
          <w:szCs w:val="21"/>
        </w:rPr>
        <w:t xml:space="preserve">is a set of numerical weight and </w:t>
      </w:r>
      <m:oMath>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sum</m:t>
            </m:r>
          </m:sub>
        </m:sSub>
      </m:oMath>
      <w:r w:rsidRPr="001B644E">
        <w:rPr>
          <w:rFonts w:ascii="Times New Roman" w:hAnsi="Times New Roman" w:cs="Times New Roman"/>
          <w:szCs w:val="21"/>
        </w:rPr>
        <w:t xml:space="preserve"> is the sum of the elements in </w:t>
      </w:r>
      <m:oMath>
        <m:r>
          <w:rPr>
            <w:rFonts w:ascii="Cambria Math" w:eastAsia="宋体" w:hAnsi="Cambria Math"/>
            <w:szCs w:val="21"/>
          </w:rPr>
          <m:t>W</m:t>
        </m:r>
      </m:oMath>
      <w:r w:rsidRPr="001B644E">
        <w:rPr>
          <w:rFonts w:ascii="Times New Roman" w:hAnsi="Times New Roman" w:cs="Times New Roman" w:hint="eastAsia"/>
          <w:szCs w:val="21"/>
        </w:rPr>
        <w:t>.</w:t>
      </w:r>
      <w:r w:rsidRPr="001B644E">
        <w:rPr>
          <w:rFonts w:ascii="Times New Roman" w:hAnsi="Times New Roman" w:cs="Times New Roman"/>
          <w:szCs w:val="21"/>
        </w:rPr>
        <w:t xml:space="preserve"> </w:t>
      </w:r>
      <m:oMath>
        <m:r>
          <w:rPr>
            <w:rFonts w:ascii="Cambria Math" w:eastAsia="宋体" w:hAnsi="Cambria Math"/>
            <w:szCs w:val="21"/>
          </w:rPr>
          <m:t>D</m:t>
        </m:r>
      </m:oMath>
      <w:r w:rsidRPr="001B644E">
        <w:rPr>
          <w:rFonts w:ascii="Times New Roman" w:hAnsi="Times New Roman" w:cs="Times New Roman"/>
          <w:szCs w:val="21"/>
        </w:rPr>
        <w:t xml:space="preserve"> represents all candidate RDs and </w:t>
      </w:r>
      <m:oMath>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oMath>
      <w:r w:rsidRPr="001B644E">
        <w:rPr>
          <w:rFonts w:ascii="Times New Roman" w:hAnsi="Times New Roman" w:cs="Times New Roman" w:hint="eastAsia"/>
          <w:szCs w:val="21"/>
        </w:rPr>
        <w:t xml:space="preserve"> </w:t>
      </w:r>
      <w:r w:rsidRPr="001B644E">
        <w:rPr>
          <w:rFonts w:ascii="Times New Roman" w:hAnsi="Times New Roman" w:cs="Times New Roman"/>
          <w:szCs w:val="21"/>
        </w:rPr>
        <w:t xml:space="preserve">is the posterior probability of disease </w:t>
      </w:r>
      <m:oMath>
        <m:r>
          <w:rPr>
            <w:rFonts w:ascii="Cambria Math" w:eastAsia="宋体" w:hAnsi="Cambria Math"/>
            <w:szCs w:val="21"/>
          </w:rPr>
          <m:t>d</m:t>
        </m:r>
      </m:oMath>
      <w:r w:rsidRPr="001B644E">
        <w:rPr>
          <w:rFonts w:ascii="Times New Roman" w:hAnsi="Times New Roman" w:cs="Times New Roman" w:hint="eastAsia"/>
          <w:szCs w:val="21"/>
        </w:rPr>
        <w:t>.</w:t>
      </w:r>
      <w:del w:id="1230" w:author="yangjian" w:date="2023-04-04T16:46:00Z">
        <w:r w:rsidRPr="001B644E" w:rsidDel="005F0CDB">
          <w:rPr>
            <w:rFonts w:ascii="Times New Roman" w:hAnsi="Times New Roman" w:cs="Times New Roman"/>
            <w:szCs w:val="21"/>
          </w:rPr>
          <w:delText xml:space="preserve"> </w:delText>
        </w:r>
        <m:oMath>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Pr="001B644E" w:rsidDel="005F0CDB">
          <w:rPr>
            <w:rFonts w:ascii="Times New Roman" w:hAnsi="Times New Roman" w:cs="Times New Roman" w:hint="eastAsia"/>
            <w:szCs w:val="21"/>
          </w:rPr>
          <w:delText xml:space="preserve"> </w:delText>
        </w:r>
        <w:r w:rsidRPr="001B644E" w:rsidDel="005F0CDB">
          <w:rPr>
            <w:rFonts w:ascii="Times New Roman" w:hAnsi="Times New Roman" w:cs="Times New Roman"/>
            <w:szCs w:val="21"/>
          </w:rPr>
          <w:delText xml:space="preserve">and </w:delTex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Pr="001B644E" w:rsidDel="005F0CDB">
          <w:rPr>
            <w:rFonts w:ascii="Times New Roman" w:hAnsi="Times New Roman" w:cs="Times New Roman" w:hint="eastAsia"/>
            <w:szCs w:val="21"/>
          </w:rPr>
          <w:delText xml:space="preserve"> </w:delText>
        </w:r>
        <w:r w:rsidR="000D19F3" w:rsidRPr="001B644E" w:rsidDel="005F0CDB">
          <w:rPr>
            <w:rFonts w:ascii="Times New Roman" w:hAnsi="Times New Roman" w:cs="Times New Roman"/>
            <w:szCs w:val="21"/>
          </w:rPr>
          <w:delText xml:space="preserve">can </w:delText>
        </w:r>
        <w:r w:rsidRPr="001B644E" w:rsidDel="005F0CDB">
          <w:rPr>
            <w:rFonts w:ascii="Times New Roman" w:hAnsi="Times New Roman" w:cs="Times New Roman"/>
            <w:szCs w:val="21"/>
          </w:rPr>
          <w:delText>represent the uncertainty and purity of the diagnostic status.</w:delText>
        </w:r>
      </w:del>
      <w:r w:rsidR="00F66047" w:rsidRPr="001B644E">
        <w:rPr>
          <w:rFonts w:ascii="Times New Roman" w:hAnsi="Times New Roman" w:cs="Times New Roman"/>
          <w:szCs w:val="21"/>
        </w:rPr>
        <w:t xml:space="preserve"> </w:t>
      </w:r>
      <w:r w:rsidR="0000109B" w:rsidRPr="001B644E">
        <w:rPr>
          <w:rFonts w:ascii="Times New Roman" w:hAnsi="Times New Roman" w:cs="Times New Roman"/>
          <w:szCs w:val="21"/>
        </w:rPr>
        <w:t xml:space="preserve">For a candidate phenotype </w:t>
      </w:r>
      <m:oMath>
        <m:r>
          <w:rPr>
            <w:rFonts w:ascii="Cambria Math" w:hAnsi="Cambria Math" w:cs="Times New Roman"/>
            <w:szCs w:val="21"/>
          </w:rPr>
          <m:t>p</m:t>
        </m:r>
      </m:oMath>
      <w:del w:id="1231" w:author="yangjian" w:date="2023-04-04T16:47:00Z">
        <w:r w:rsidR="00F667CC" w:rsidDel="005F0CDB">
          <w:rPr>
            <w:rFonts w:ascii="Times New Roman" w:hAnsi="Times New Roman" w:cs="Times New Roman" w:hint="eastAsia"/>
            <w:szCs w:val="21"/>
          </w:rPr>
          <w:delText xml:space="preserve"> </w:delText>
        </w:r>
        <w:r w:rsidR="00F667CC" w:rsidDel="005F0CDB">
          <w:rPr>
            <w:rFonts w:ascii="Times New Roman" w:hAnsi="Times New Roman" w:cs="Times New Roman"/>
            <w:szCs w:val="21"/>
          </w:rPr>
          <w:delText>within r</w:delText>
        </w:r>
        <w:r w:rsidR="00F667CC" w:rsidRPr="001B644E" w:rsidDel="005F0CDB">
          <w:rPr>
            <w:rFonts w:ascii="Times New Roman" w:hAnsi="Times New Roman" w:cs="Times New Roman"/>
            <w:szCs w:val="21"/>
          </w:rPr>
          <w:delText>eal-time diagnostic status</w:delText>
        </w:r>
      </w:del>
      <w:r w:rsidR="0000109B" w:rsidRPr="001B644E">
        <w:rPr>
          <w:rFonts w:ascii="Times New Roman" w:hAnsi="Times New Roman" w:cs="Times New Roman"/>
          <w:szCs w:val="21"/>
        </w:rPr>
        <w:t>, its conditional</w:t>
      </w:r>
      <w:r w:rsidR="00D40236" w:rsidRPr="001B644E">
        <w:rPr>
          <w:rFonts w:ascii="Times New Roman" w:hAnsi="Times New Roman" w:cs="Times New Roman"/>
          <w:szCs w:val="21"/>
        </w:rPr>
        <w:t xml:space="preserve"> entropy and</w:t>
      </w:r>
      <w:r w:rsidR="0000109B" w:rsidRPr="001B644E">
        <w:rPr>
          <w:rFonts w:ascii="Times New Roman" w:hAnsi="Times New Roman" w:cs="Times New Roman"/>
          <w:szCs w:val="21"/>
        </w:rPr>
        <w:t xml:space="preserve"> information gain can be calculated as:</w:t>
      </w:r>
    </w:p>
    <w:p w14:paraId="2E2E3941" w14:textId="6E22934B" w:rsidR="0000109B" w:rsidRPr="001B644E" w:rsidRDefault="00D2780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=&amp;γ*H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e>
              </m:d>
              <m:r>
                <m:rPr>
                  <m:sty m:val="p"/>
                </m:rPr>
                <w:rPr>
                  <w:rFonts w:ascii="Cambria Math" w:hAnsi="Cambria Math" w:cs="Times New Roman"/>
                  <w:szCs w:val="21"/>
                </w:rPr>
                <m:t>+</m:t>
              </m:r>
              <m:ctrlPr>
                <w:rPr>
                  <w:rFonts w:ascii="Cambria Math" w:eastAsia="Cambria Math" w:hAnsi="Cambria Math" w:cs="Cambria Math"/>
                  <w:i/>
                  <w:szCs w:val="21"/>
                </w:rPr>
              </m:ctrlPr>
            </m:e>
            <m:e>
              <m:r>
                <w:rPr>
                  <w:rFonts w:ascii="Cambria Math" w:eastAsia="Cambria Math" w:hAnsi="Cambria Math" w:cs="Cambria Math"/>
                  <w:szCs w:val="21"/>
                </w:rPr>
                <m:t>&amp;</m:t>
              </m:r>
              <m:d>
                <m:dPr>
                  <m:ctrlPr>
                    <w:rPr>
                      <w:rFonts w:ascii="Cambria Math" w:eastAsia="宋体" w:hAnsi="Cambria Math"/>
                      <w:i/>
                      <w:szCs w:val="21"/>
                    </w:rPr>
                  </m:ctrlPr>
                </m:dPr>
                <m:e>
                  <m:r>
                    <w:rPr>
                      <w:rFonts w:ascii="Cambria Math" w:eastAsia="宋体" w:hAnsi="Cambria Math"/>
                      <w:szCs w:val="21"/>
                    </w:rPr>
                    <m:t>1-γ</m:t>
                  </m:r>
                </m:e>
              </m:d>
              <m:r>
                <w:rPr>
                  <w:rFonts w:ascii="Cambria Math" w:eastAsia="宋体" w:hAnsi="Cambria Math"/>
                  <w:szCs w:val="21"/>
                </w:rPr>
                <m:t>*H</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6</m:t>
                  </m:r>
                </m:e>
              </m:d>
              <m:ctrlPr>
                <w:rPr>
                  <w:rFonts w:ascii="Cambria Math" w:eastAsia="宋体" w:hAnsi="Cambria Math"/>
                  <w:i/>
                  <w:szCs w:val="21"/>
                </w:rPr>
              </m:ctrlPr>
            </m:e>
          </m:eqArr>
        </m:oMath>
      </m:oMathPara>
    </w:p>
    <w:p w14:paraId="0EDFBD42" w14:textId="0DADF988" w:rsidR="00F236ED" w:rsidRPr="00F236ED" w:rsidRDefault="00D2780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info</m:t>
                  </m:r>
                </m:sub>
              </m:sSub>
              <m:d>
                <m:dPr>
                  <m:ctrlPr>
                    <w:rPr>
                      <w:rFonts w:ascii="Cambria Math" w:eastAsia="宋体" w:hAnsi="Cambria Math"/>
                      <w:i/>
                      <w:szCs w:val="21"/>
                    </w:rPr>
                  </m:ctrlPr>
                </m:dPr>
                <m:e>
                  <m:r>
                    <w:rPr>
                      <w:rFonts w:ascii="Cambria Math" w:eastAsia="宋体" w:hAnsi="Cambria Math"/>
                      <w:szCs w:val="21"/>
                    </w:rPr>
                    <m:t>D,p</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7</m:t>
                  </m:r>
                </m:e>
              </m:d>
              <m:ctrlPr>
                <w:rPr>
                  <w:rFonts w:ascii="Cambria Math" w:eastAsia="宋体" w:hAnsi="Cambria Math"/>
                  <w:i/>
                  <w:szCs w:val="21"/>
                </w:rPr>
              </m:ctrlPr>
            </m:e>
          </m:eqArr>
        </m:oMath>
      </m:oMathPara>
    </w:p>
    <w:p w14:paraId="55BED2FF" w14:textId="4862BC54" w:rsidR="0000109B" w:rsidRPr="00F236ED" w:rsidRDefault="007B5BB7" w:rsidP="00551A71">
      <w:pPr>
        <w:rPr>
          <w:rFonts w:ascii="Times New Roman" w:hAnsi="Times New Roman" w:cs="Times New Roman"/>
          <w:szCs w:val="21"/>
        </w:rPr>
      </w:pPr>
      <w:r w:rsidRPr="001B644E">
        <w:rPr>
          <w:rFonts w:ascii="Times New Roman" w:hAnsi="Times New Roman" w:cs="Times New Roman"/>
          <w:szCs w:val="21"/>
        </w:rPr>
        <w:t xml:space="preserve">and </w:t>
      </w:r>
      <m:oMath>
        <m:r>
          <w:rPr>
            <w:rFonts w:ascii="Cambria Math" w:hAnsi="Cambria Math" w:cs="Times New Roman"/>
            <w:szCs w:val="21"/>
          </w:rPr>
          <m:t>p</m:t>
        </m:r>
      </m:oMath>
      <w:r w:rsidRPr="001B644E">
        <w:rPr>
          <w:rFonts w:ascii="Times New Roman" w:hAnsi="Times New Roman" w:cs="Times New Roman"/>
          <w:szCs w:val="21"/>
        </w:rPr>
        <w:t>’s conditional Gini index and Gini gain</w:t>
      </w:r>
      <w:r w:rsidR="0011183C">
        <w:rPr>
          <w:rFonts w:ascii="Times New Roman" w:hAnsi="Times New Roman" w:cs="Times New Roman"/>
          <w:szCs w:val="21"/>
        </w:rPr>
        <w:t xml:space="preserve"> </w:t>
      </w:r>
      <w:r w:rsidRPr="001B644E">
        <w:rPr>
          <w:rFonts w:ascii="Times New Roman" w:hAnsi="Times New Roman" w:cs="Times New Roman"/>
          <w:szCs w:val="21"/>
        </w:rPr>
        <w:t>can be calculated as:</w:t>
      </w:r>
    </w:p>
    <w:p w14:paraId="733261D2" w14:textId="372F943B" w:rsidR="007B5BB7" w:rsidRPr="001B644E" w:rsidRDefault="00D27804" w:rsidP="00551A71">
      <w:pPr>
        <w:rPr>
          <w:rFonts w:ascii="Times New Roman" w:hAnsi="Times New Roman" w:cs="Times New Roman"/>
          <w:szCs w:val="21"/>
        </w:rPr>
      </w:pPr>
      <m:oMathPara>
        <m:oMath>
          <m:eqArr>
            <m:eqArrPr>
              <m:maxDist m:val="1"/>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=&amp;γ*Gini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m:t>
              </m:r>
              <m:ctrlPr>
                <w:rPr>
                  <w:rFonts w:ascii="Cambria Math" w:eastAsia="Cambria Math" w:hAnsi="Cambria Math" w:cs="Cambria Math"/>
                  <w:i/>
                  <w:szCs w:val="21"/>
                </w:rPr>
              </m:ctrlPr>
            </m:e>
            <m:e>
              <m:r>
                <w:rPr>
                  <w:rFonts w:ascii="Cambria Math" w:eastAsia="Cambria Math" w:hAnsi="Cambria Math" w:cs="Cambria Math"/>
                  <w:szCs w:val="21"/>
                </w:rPr>
                <m:t>&amp;</m:t>
              </m:r>
              <m:d>
                <m:dPr>
                  <m:ctrlPr>
                    <w:rPr>
                      <w:rFonts w:ascii="Cambria Math" w:eastAsia="宋体" w:hAnsi="Cambria Math"/>
                      <w:i/>
                      <w:szCs w:val="21"/>
                    </w:rPr>
                  </m:ctrlPr>
                </m:dPr>
                <m:e>
                  <m:r>
                    <w:rPr>
                      <w:rFonts w:ascii="Cambria Math" w:eastAsia="宋体" w:hAnsi="Cambria Math"/>
                      <w:szCs w:val="21"/>
                    </w:rPr>
                    <m:t>1-γ</m:t>
                  </m:r>
                </m:e>
              </m:d>
              <m:r>
                <w:rPr>
                  <w:rFonts w:ascii="Cambria Math" w:eastAsia="宋体" w:hAnsi="Cambria Math"/>
                  <w:szCs w:val="21"/>
                </w:rPr>
                <m:t>*Gini</m:t>
              </m:r>
              <m:d>
                <m:dPr>
                  <m:ctrlPr>
                    <w:rPr>
                      <w:rFonts w:ascii="Cambria Math" w:eastAsia="宋体" w:hAnsi="Cambria Math"/>
                      <w:i/>
                      <w:szCs w:val="21"/>
                    </w:rPr>
                  </m:ctrlPr>
                </m:dPr>
                <m:e>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e>
                    <m:e>
                      <m:r>
                        <w:rPr>
                          <w:rFonts w:ascii="Cambria Math" w:eastAsia="宋体" w:hAnsi="Cambria Math"/>
                          <w:szCs w:val="21"/>
                        </w:rPr>
                        <m:t>d∈D</m:t>
                      </m:r>
                    </m:e>
                  </m:d>
                </m:e>
              </m:d>
              <m:r>
                <w:rPr>
                  <w:rFonts w:ascii="Cambria Math" w:eastAsia="宋体" w:hAnsi="Cambria Math"/>
                  <w:szCs w:val="21"/>
                </w:rPr>
                <m:t>#(8)</m:t>
              </m:r>
            </m:e>
          </m:eqArr>
        </m:oMath>
      </m:oMathPara>
    </w:p>
    <w:p w14:paraId="26607D27" w14:textId="56048DFD" w:rsidR="00294A8F" w:rsidRPr="001B644E" w:rsidRDefault="00D2780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gini</m:t>
                  </m:r>
                </m:sub>
              </m:sSub>
              <m:d>
                <m:dPr>
                  <m:ctrlPr>
                    <w:rPr>
                      <w:rFonts w:ascii="Cambria Math" w:eastAsia="宋体" w:hAnsi="Cambria Math"/>
                      <w:i/>
                      <w:szCs w:val="21"/>
                    </w:rPr>
                  </m:ctrlPr>
                </m:dPr>
                <m:e>
                  <m:r>
                    <w:rPr>
                      <w:rFonts w:ascii="Cambria Math" w:eastAsia="宋体" w:hAnsi="Cambria Math"/>
                      <w:szCs w:val="21"/>
                    </w:rPr>
                    <m:t>D,p</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e>
                  <m:r>
                    <w:rPr>
                      <w:rFonts w:ascii="Cambria Math" w:eastAsia="宋体" w:hAnsi="Cambria Math"/>
                      <w:szCs w:val="21"/>
                    </w:rPr>
                    <m:t>p</m:t>
                  </m:r>
                </m:e>
              </m:d>
              <m:r>
                <w:rPr>
                  <w:rFonts w:ascii="Cambria Math" w:eastAsia="宋体" w:hAnsi="Cambria Math"/>
                  <w:szCs w:val="21"/>
                </w:rPr>
                <m:t>#</m:t>
              </m:r>
              <m:d>
                <m:dPr>
                  <m:ctrlPr>
                    <w:rPr>
                      <w:rFonts w:ascii="Cambria Math" w:hAnsi="Cambria Math" w:cs="Times New Roman"/>
                      <w:szCs w:val="21"/>
                    </w:rPr>
                  </m:ctrlPr>
                </m:dPr>
                <m:e>
                  <m:r>
                    <m:rPr>
                      <m:sty m:val="p"/>
                    </m:rPr>
                    <w:rPr>
                      <w:rFonts w:ascii="Cambria Math" w:hAnsi="Cambria Math" w:cs="Times New Roman"/>
                      <w:szCs w:val="21"/>
                    </w:rPr>
                    <m:t>9</m:t>
                  </m:r>
                </m:e>
              </m:d>
              <m:ctrlPr>
                <w:rPr>
                  <w:rFonts w:ascii="Cambria Math" w:eastAsia="宋体" w:hAnsi="Cambria Math"/>
                  <w:i/>
                  <w:szCs w:val="21"/>
                </w:rPr>
              </m:ctrlPr>
            </m:e>
          </m:eqArr>
        </m:oMath>
      </m:oMathPara>
    </w:p>
    <w:p w14:paraId="7C2E8D3D" w14:textId="7716C927" w:rsidR="0052093E" w:rsidDel="005F0CDB" w:rsidRDefault="002109D9" w:rsidP="00764F89">
      <w:pPr>
        <w:rPr>
          <w:del w:id="1232" w:author="yangjian" w:date="2023-04-04T16:51:00Z"/>
          <w:rFonts w:ascii="Times New Roman" w:hAnsi="Times New Roman" w:cs="Times New Roman"/>
          <w:szCs w:val="21"/>
        </w:rPr>
      </w:pPr>
      <w:r>
        <w:rPr>
          <w:rFonts w:ascii="Times New Roman" w:hAnsi="Times New Roman" w:cs="Times New Roman"/>
          <w:szCs w:val="21"/>
        </w:rPr>
        <w:t xml:space="preserve">In </w:t>
      </w:r>
      <w:r w:rsidRPr="002109D9">
        <w:rPr>
          <w:rFonts w:ascii="Times New Roman" w:hAnsi="Times New Roman" w:cs="Times New Roman"/>
          <w:szCs w:val="21"/>
        </w:rPr>
        <w:t xml:space="preserve">Equation </w:t>
      </w:r>
      <w:r>
        <w:rPr>
          <w:rFonts w:ascii="Times New Roman" w:hAnsi="Times New Roman" w:cs="Times New Roman"/>
          <w:szCs w:val="21"/>
        </w:rPr>
        <w:t xml:space="preserve">6 and </w:t>
      </w:r>
      <w:r w:rsidR="00DD3969">
        <w:rPr>
          <w:rFonts w:ascii="Times New Roman" w:hAnsi="Times New Roman" w:cs="Times New Roman"/>
          <w:szCs w:val="21"/>
        </w:rPr>
        <w:t>8</w:t>
      </w:r>
      <w:r>
        <w:rPr>
          <w:rFonts w:ascii="Times New Roman" w:hAnsi="Times New Roman" w:cs="Times New Roman"/>
          <w:szCs w:val="21"/>
        </w:rPr>
        <w:t xml:space="preserve">, the first </w:t>
      </w:r>
      <w:r w:rsidRPr="002109D9">
        <w:rPr>
          <w:rFonts w:ascii="Times New Roman" w:hAnsi="Times New Roman" w:cs="Times New Roman"/>
          <w:szCs w:val="21"/>
        </w:rPr>
        <w:t>term</w:t>
      </w:r>
      <w:r w:rsidR="000A0BDA">
        <w:rPr>
          <w:rFonts w:ascii="Times New Roman" w:hAnsi="Times New Roman" w:cs="Times New Roman"/>
          <w:szCs w:val="21"/>
        </w:rPr>
        <w:t xml:space="preserve"> </w:t>
      </w:r>
      <w:r w:rsidR="000A0BDA" w:rsidRPr="000A0BDA">
        <w:rPr>
          <w:rFonts w:ascii="Times New Roman" w:hAnsi="Times New Roman" w:cs="Times New Roman"/>
          <w:szCs w:val="21"/>
        </w:rPr>
        <w:t>corresponds to the positive branch</w:t>
      </w:r>
      <w:r w:rsidR="00DD3969">
        <w:rPr>
          <w:rFonts w:ascii="Times New Roman" w:hAnsi="Times New Roman" w:cs="Times New Roman"/>
          <w:szCs w:val="21"/>
        </w:rPr>
        <w:t xml:space="preserve"> and</w:t>
      </w:r>
      <w:r w:rsidR="000A0BDA" w:rsidRPr="000A0BDA">
        <w:rPr>
          <w:rFonts w:ascii="Times New Roman" w:hAnsi="Times New Roman" w:cs="Times New Roman"/>
          <w:szCs w:val="21"/>
        </w:rPr>
        <w:t xml:space="preserve"> the second term to the negative branch</w:t>
      </w:r>
      <w:r w:rsidR="000A0BDA">
        <w:rPr>
          <w:rFonts w:ascii="Times New Roman" w:hAnsi="Times New Roman" w:cs="Times New Roman"/>
          <w:szCs w:val="21"/>
        </w:rPr>
        <w:t xml:space="preserve">. </w:t>
      </w:r>
      <m:oMath>
        <m:r>
          <w:rPr>
            <w:rFonts w:ascii="Cambria Math" w:eastAsia="宋体" w:hAnsi="Cambria Math"/>
            <w:szCs w:val="21"/>
          </w:rPr>
          <m:t>Pr</m:t>
        </m:r>
        <m:d>
          <m:dPr>
            <m:ctrlPr>
              <w:rPr>
                <w:rFonts w:ascii="Cambria Math" w:eastAsia="宋体" w:hAnsi="Cambria Math"/>
                <w:i/>
                <w:szCs w:val="21"/>
              </w:rPr>
            </m:ctrlPr>
          </m:dPr>
          <m:e>
            <m:bar>
              <m:barPr>
                <m:pos m:val="top"/>
                <m:ctrlPr>
                  <w:rPr>
                    <w:rFonts w:ascii="Cambria Math" w:eastAsia="宋体" w:hAnsi="Cambria Math"/>
                    <w:i/>
                    <w:szCs w:val="21"/>
                  </w:rPr>
                </m:ctrlPr>
              </m:barPr>
              <m:e>
                <m:r>
                  <w:rPr>
                    <w:rFonts w:ascii="Cambria Math" w:eastAsia="宋体" w:hAnsi="Cambria Math"/>
                    <w:szCs w:val="21"/>
                  </w:rPr>
                  <m:t>p</m:t>
                </m:r>
              </m:e>
            </m:bar>
          </m:e>
          <m:e>
            <m:r>
              <w:rPr>
                <w:rFonts w:ascii="Cambria Math" w:eastAsia="宋体" w:hAnsi="Cambria Math"/>
                <w:szCs w:val="21"/>
              </w:rPr>
              <m:t>d</m:t>
            </m:r>
          </m:e>
        </m:d>
      </m:oMath>
      <w:r w:rsidR="000A0BDA" w:rsidRPr="001B644E">
        <w:rPr>
          <w:rFonts w:ascii="Times New Roman" w:hAnsi="Times New Roman" w:cs="Times New Roman" w:hint="eastAsia"/>
          <w:szCs w:val="21"/>
        </w:rPr>
        <w:t xml:space="preserve"> </w:t>
      </w:r>
      <w:r w:rsidR="000A0BDA" w:rsidRPr="001B644E">
        <w:rPr>
          <w:rFonts w:ascii="Times New Roman" w:hAnsi="Times New Roman" w:cs="Times New Roman"/>
          <w:szCs w:val="21"/>
        </w:rPr>
        <w:t xml:space="preserve">equal 1 minus </w:t>
      </w:r>
      <m:oMath>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oMath>
      <w:r w:rsidR="000A0BDA">
        <w:rPr>
          <w:rFonts w:ascii="Times New Roman" w:hAnsi="Times New Roman" w:cs="Times New Roman" w:hint="eastAsia"/>
          <w:szCs w:val="21"/>
        </w:rPr>
        <w:t>.</w:t>
      </w:r>
      <w:r w:rsidR="000A0BDA">
        <w:rPr>
          <w:rFonts w:ascii="Times New Roman" w:hAnsi="Times New Roman" w:cs="Times New Roman"/>
          <w:szCs w:val="21"/>
        </w:rPr>
        <w:t xml:space="preserve"> </w:t>
      </w:r>
      <m:oMath>
        <m:r>
          <w:rPr>
            <w:rFonts w:ascii="Cambria Math" w:eastAsia="宋体" w:hAnsi="Cambria Math"/>
            <w:szCs w:val="21"/>
          </w:rPr>
          <m:t>γ</m:t>
        </m:r>
      </m:oMath>
      <w:r w:rsidR="000A0BDA">
        <w:rPr>
          <w:rFonts w:ascii="Times New Roman" w:hAnsi="Times New Roman" w:cs="Times New Roman" w:hint="eastAsia"/>
          <w:szCs w:val="21"/>
        </w:rPr>
        <w:t xml:space="preserve"> </w:t>
      </w:r>
      <w:r w:rsidR="000A0BDA">
        <w:rPr>
          <w:rFonts w:ascii="Times New Roman" w:hAnsi="Times New Roman" w:cs="Times New Roman"/>
          <w:szCs w:val="21"/>
        </w:rPr>
        <w:t xml:space="preserve">is the weight of positive branch and </w:t>
      </w:r>
      <w:r w:rsidR="00DD3969">
        <w:rPr>
          <w:rFonts w:ascii="Times New Roman" w:hAnsi="Times New Roman" w:cs="Times New Roman"/>
          <w:szCs w:val="21"/>
        </w:rPr>
        <w:t>is</w:t>
      </w:r>
      <w:r w:rsidR="000A0BDA">
        <w:rPr>
          <w:rFonts w:ascii="Times New Roman" w:hAnsi="Times New Roman" w:cs="Times New Roman"/>
          <w:szCs w:val="21"/>
        </w:rPr>
        <w:t xml:space="preserve"> calculated as the sum of </w:t>
      </w:r>
      <m:oMath>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p</m:t>
                </m:r>
              </m:e>
              <m:e>
                <m:r>
                  <w:rPr>
                    <w:rFonts w:ascii="Cambria Math" w:eastAsia="宋体" w:hAnsi="Cambria Math"/>
                    <w:szCs w:val="21"/>
                  </w:rPr>
                  <m:t>d</m:t>
                </m:r>
              </m:e>
            </m:d>
          </m:e>
          <m:e>
            <m:r>
              <w:rPr>
                <w:rFonts w:ascii="Cambria Math" w:eastAsia="宋体" w:hAnsi="Cambria Math"/>
                <w:szCs w:val="21"/>
              </w:rPr>
              <m:t>d∈D</m:t>
            </m:r>
          </m:e>
        </m:d>
      </m:oMath>
      <w:r w:rsidR="00DD3969">
        <w:rPr>
          <w:rFonts w:ascii="Times New Roman" w:hAnsi="Times New Roman" w:cs="Times New Roman" w:hint="eastAsia"/>
          <w:szCs w:val="21"/>
        </w:rPr>
        <w:t xml:space="preserve"> </w:t>
      </w:r>
      <w:r w:rsidR="00DD3969">
        <w:rPr>
          <w:rFonts w:ascii="Times New Roman" w:hAnsi="Times New Roman" w:cs="Times New Roman"/>
          <w:szCs w:val="21"/>
        </w:rPr>
        <w:t xml:space="preserve">divided by the sum of </w:t>
      </w:r>
      <m:oMath>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Prob</m:t>
                </m:r>
              </m:e>
              <m:sub>
                <m:r>
                  <w:rPr>
                    <w:rFonts w:ascii="Cambria Math" w:eastAsia="宋体" w:hAnsi="Cambria Math"/>
                    <w:szCs w:val="21"/>
                  </w:rPr>
                  <m:t>posterior</m:t>
                </m:r>
              </m:sub>
            </m:sSub>
            <m:d>
              <m:dPr>
                <m:ctrlPr>
                  <w:rPr>
                    <w:rFonts w:ascii="Cambria Math" w:eastAsia="宋体" w:hAnsi="Cambria Math"/>
                    <w:i/>
                    <w:szCs w:val="21"/>
                  </w:rPr>
                </m:ctrlPr>
              </m:dPr>
              <m:e>
                <m:r>
                  <w:rPr>
                    <w:rFonts w:ascii="Cambria Math" w:eastAsia="宋体" w:hAnsi="Cambria Math"/>
                    <w:szCs w:val="21"/>
                  </w:rPr>
                  <m:t>d</m:t>
                </m:r>
              </m:e>
            </m:d>
          </m:e>
          <m:e>
            <m:r>
              <w:rPr>
                <w:rFonts w:ascii="Cambria Math" w:eastAsia="宋体" w:hAnsi="Cambria Math"/>
                <w:szCs w:val="21"/>
              </w:rPr>
              <m:t>d∈D</m:t>
            </m:r>
          </m:e>
        </m:d>
      </m:oMath>
      <w:r w:rsidR="000A0BDA">
        <w:rPr>
          <w:rFonts w:ascii="Times New Roman" w:hAnsi="Times New Roman" w:cs="Times New Roman" w:hint="eastAsia"/>
          <w:szCs w:val="21"/>
        </w:rPr>
        <w:t>.</w:t>
      </w:r>
      <w:ins w:id="1233" w:author="yangjian" w:date="2023-04-04T16:51:00Z">
        <w:r w:rsidR="005F0CDB">
          <w:rPr>
            <w:rFonts w:ascii="Times New Roman" w:hAnsi="Times New Roman" w:cs="Times New Roman"/>
            <w:szCs w:val="21"/>
          </w:rPr>
          <w:t xml:space="preserve"> </w:t>
        </w:r>
        <w:r w:rsidR="005F0CDB" w:rsidRPr="005F0CDB">
          <w:rPr>
            <w:rFonts w:ascii="Times New Roman" w:hAnsi="Times New Roman" w:cs="Times New Roman"/>
            <w:szCs w:val="21"/>
          </w:rPr>
          <w:t>Ultimately, AIGGI can be calculated as</w:t>
        </w:r>
      </w:ins>
    </w:p>
    <w:p w14:paraId="0DB284C5" w14:textId="2120347A" w:rsidR="00294A8F" w:rsidRDefault="00E825EC" w:rsidP="00764F89">
      <w:pPr>
        <w:rPr>
          <w:rFonts w:ascii="Times New Roman" w:hAnsi="Times New Roman" w:cs="Times New Roman"/>
          <w:szCs w:val="21"/>
        </w:rPr>
      </w:pPr>
      <w:del w:id="1234" w:author="yangjian" w:date="2023-04-04T16:51:00Z">
        <w:r w:rsidRPr="00E825EC" w:rsidDel="005F0CDB">
          <w:rPr>
            <w:rFonts w:ascii="Times New Roman" w:hAnsi="Times New Roman" w:cs="Times New Roman"/>
            <w:szCs w:val="21"/>
          </w:rPr>
          <w:delText xml:space="preserve">To balance the strengths of information gain (better performance on messier data) and Gini index (superior performance in pure data classification), we propose a novel metric AIGGI </w:delText>
        </w:r>
        <w:r w:rsidDel="005F0CDB">
          <w:rPr>
            <w:rFonts w:ascii="Times New Roman" w:hAnsi="Times New Roman" w:cs="Times New Roman"/>
            <w:szCs w:val="21"/>
          </w:rPr>
          <w:delText>t</w:delText>
        </w:r>
        <w:r w:rsidR="00764F89" w:rsidRPr="00764F89" w:rsidDel="005F0CDB">
          <w:rPr>
            <w:rFonts w:ascii="Times New Roman" w:hAnsi="Times New Roman" w:cs="Times New Roman"/>
            <w:szCs w:val="21"/>
          </w:rPr>
          <w:delText xml:space="preserve">o measure the expected </w:delText>
        </w:r>
        <w:r w:rsidR="00764F89" w:rsidDel="005F0CDB">
          <w:rPr>
            <w:rFonts w:ascii="Times New Roman" w:hAnsi="Times New Roman" w:cs="Times New Roman"/>
            <w:szCs w:val="21"/>
          </w:rPr>
          <w:delText>gain</w:delText>
        </w:r>
        <w:r w:rsidR="00764F89" w:rsidRPr="00764F89" w:rsidDel="005F0CDB">
          <w:rPr>
            <w:rFonts w:ascii="Times New Roman" w:hAnsi="Times New Roman" w:cs="Times New Roman"/>
            <w:szCs w:val="21"/>
          </w:rPr>
          <w:delText xml:space="preserve"> of </w:delText>
        </w:r>
        <w:r w:rsidR="00421E2D" w:rsidDel="005F0CDB">
          <w:rPr>
            <w:rFonts w:ascii="Times New Roman" w:hAnsi="Times New Roman" w:cs="Times New Roman"/>
            <w:szCs w:val="21"/>
          </w:rPr>
          <w:delText>candidate</w:delText>
        </w:r>
        <w:r w:rsidR="00764F89" w:rsidDel="005F0CDB">
          <w:rPr>
            <w:rFonts w:ascii="Times New Roman" w:hAnsi="Times New Roman" w:cs="Times New Roman"/>
            <w:szCs w:val="21"/>
          </w:rPr>
          <w:delText xml:space="preserve"> </w:delText>
        </w:r>
        <w:r w:rsidR="00764F89" w:rsidRPr="00764F89" w:rsidDel="005F0CDB">
          <w:rPr>
            <w:rFonts w:ascii="Times New Roman" w:hAnsi="Times New Roman" w:cs="Times New Roman"/>
            <w:szCs w:val="21"/>
          </w:rPr>
          <w:delText>phenotype</w:delText>
        </w:r>
        <w:r w:rsidR="001979C1" w:rsidDel="005F0CDB">
          <w:rPr>
            <w:rFonts w:ascii="Times New Roman" w:hAnsi="Times New Roman" w:cs="Times New Roman"/>
            <w:szCs w:val="21"/>
          </w:rPr>
          <w:delText xml:space="preserve"> </w:delText>
        </w:r>
        <m:oMath>
          <m:r>
            <w:rPr>
              <w:rFonts w:ascii="Cambria Math" w:hAnsi="Cambria Math" w:cs="Times New Roman"/>
              <w:szCs w:val="21"/>
            </w:rPr>
            <m:t>p</m:t>
          </m:r>
        </m:oMath>
        <w:r w:rsidR="00764F89" w:rsidDel="005F0CDB">
          <w:rPr>
            <w:rFonts w:ascii="Times New Roman" w:hAnsi="Times New Roman" w:cs="Times New Roman"/>
            <w:szCs w:val="21"/>
          </w:rPr>
          <w:delText xml:space="preserve"> </w:delText>
        </w:r>
        <w:r w:rsidR="00D54CF6" w:rsidDel="005F0CDB">
          <w:rPr>
            <w:rFonts w:ascii="Times New Roman" w:hAnsi="Times New Roman" w:cs="Times New Roman"/>
            <w:szCs w:val="21"/>
          </w:rPr>
          <w:delText>with</w:delText>
        </w:r>
        <w:r w:rsidR="00764F89" w:rsidRPr="00764F89" w:rsidDel="005F0CDB">
          <w:rPr>
            <w:rFonts w:ascii="Times New Roman" w:hAnsi="Times New Roman" w:cs="Times New Roman"/>
            <w:szCs w:val="21"/>
          </w:rPr>
          <w:delText xml:space="preserve">in </w:delText>
        </w:r>
        <w:r w:rsidR="00D54CF6" w:rsidDel="005F0CDB">
          <w:rPr>
            <w:rFonts w:ascii="Times New Roman" w:hAnsi="Times New Roman" w:cs="Times New Roman"/>
            <w:szCs w:val="21"/>
          </w:rPr>
          <w:delText>real-time</w:delText>
        </w:r>
        <w:r w:rsidR="00764F89" w:rsidRPr="00764F89" w:rsidDel="005F0CDB">
          <w:rPr>
            <w:rFonts w:ascii="Times New Roman" w:hAnsi="Times New Roman" w:cs="Times New Roman"/>
            <w:szCs w:val="21"/>
          </w:rPr>
          <w:delText xml:space="preserve"> diagnostic stat</w:delText>
        </w:r>
        <w:r w:rsidR="00733FC9" w:rsidDel="005F0CDB">
          <w:rPr>
            <w:rFonts w:ascii="Times New Roman" w:hAnsi="Times New Roman" w:cs="Times New Roman"/>
            <w:szCs w:val="21"/>
          </w:rPr>
          <w:delText>u</w:delText>
        </w:r>
        <w:r w:rsidR="00764F89" w:rsidRPr="00764F89" w:rsidDel="005F0CDB">
          <w:rPr>
            <w:rFonts w:ascii="Times New Roman" w:hAnsi="Times New Roman" w:cs="Times New Roman"/>
            <w:szCs w:val="21"/>
          </w:rPr>
          <w:delText>s</w:delText>
        </w:r>
      </w:del>
      <w:r w:rsidR="00206F39">
        <w:rPr>
          <w:rFonts w:ascii="Times New Roman" w:hAnsi="Times New Roman" w:cs="Times New Roman"/>
          <w:szCs w:val="21"/>
        </w:rPr>
        <w:t>:</w:t>
      </w:r>
    </w:p>
    <w:p w14:paraId="2BC09603" w14:textId="77777777" w:rsidR="00F236ED" w:rsidRDefault="00D27804" w:rsidP="00551A71">
      <w:pPr>
        <w:rPr>
          <w:rFonts w:ascii="Times New Roman" w:hAnsi="Times New Roman" w:cs="Times New Roman"/>
          <w:szCs w:val="21"/>
        </w:rPr>
      </w:pPr>
      <m:oMathPara>
        <m:oMath>
          <m:eqArr>
            <m:eqArrPr>
              <m:maxDist m:val="1"/>
              <m:ctrlPr>
                <w:rPr>
                  <w:rFonts w:ascii="Cambria Math" w:hAnsi="Cambria Math" w:cs="Times New Roman"/>
                  <w:szCs w:val="21"/>
                </w:rPr>
              </m:ctrlPr>
            </m:eqArrPr>
            <m:e>
              <m:r>
                <w:rPr>
                  <w:rFonts w:ascii="Cambria Math" w:hAnsi="Cambria Math" w:cs="Times New Roman"/>
                  <w:szCs w:val="21"/>
                </w:rPr>
                <m:t>AIGGI</m:t>
              </m:r>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=α*</m:t>
              </m:r>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info</m:t>
                  </m:r>
                </m:sub>
              </m:sSub>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1-α</m:t>
                  </m:r>
                </m:e>
              </m:d>
              <m:r>
                <w:rPr>
                  <w:rFonts w:ascii="Cambria Math" w:hAnsi="Cambria Math" w:cs="Times New Roman"/>
                  <w:szCs w:val="21"/>
                </w:rPr>
                <m:t>*</m:t>
              </m:r>
              <m:sSub>
                <m:sSubPr>
                  <m:ctrlPr>
                    <w:rPr>
                      <w:rFonts w:ascii="Cambria Math" w:eastAsia="宋体" w:hAnsi="Cambria Math"/>
                      <w:i/>
                      <w:szCs w:val="21"/>
                    </w:rPr>
                  </m:ctrlPr>
                </m:sSubPr>
                <m:e>
                  <m:r>
                    <w:rPr>
                      <w:rFonts w:ascii="Cambria Math" w:eastAsia="宋体" w:hAnsi="Cambria Math"/>
                      <w:szCs w:val="21"/>
                    </w:rPr>
                    <m:t>Gain</m:t>
                  </m:r>
                </m:e>
                <m:sub>
                  <m:r>
                    <w:rPr>
                      <w:rFonts w:ascii="Cambria Math" w:eastAsia="宋体" w:hAnsi="Cambria Math"/>
                      <w:szCs w:val="21"/>
                    </w:rPr>
                    <m:t>gini</m:t>
                  </m:r>
                </m:sub>
              </m:sSub>
              <m:d>
                <m:dPr>
                  <m:ctrlPr>
                    <w:rPr>
                      <w:rFonts w:ascii="Cambria Math" w:hAnsi="Cambria Math" w:cs="Times New Roman"/>
                      <w:i/>
                      <w:szCs w:val="21"/>
                    </w:rPr>
                  </m:ctrlPr>
                </m:dPr>
                <m:e>
                  <m:r>
                    <w:rPr>
                      <w:rFonts w:ascii="Cambria Math" w:hAnsi="Cambria Math" w:cs="Times New Roman"/>
                      <w:szCs w:val="21"/>
                    </w:rPr>
                    <m:t>p,D</m:t>
                  </m:r>
                </m:e>
              </m:d>
              <m: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10</m:t>
                  </m:r>
                </m:e>
              </m:d>
              <m:ctrlPr>
                <w:rPr>
                  <w:rFonts w:ascii="Cambria Math" w:hAnsi="Cambria Math" w:cs="Times New Roman"/>
                  <w:i/>
                  <w:szCs w:val="21"/>
                </w:rPr>
              </m:ctrlPr>
            </m:e>
          </m:eqArr>
        </m:oMath>
      </m:oMathPara>
    </w:p>
    <w:p w14:paraId="34B25EF5" w14:textId="7940629C" w:rsidR="00F011CF" w:rsidRDefault="0009412F" w:rsidP="00551A71">
      <w:pPr>
        <w:rPr>
          <w:rFonts w:ascii="Times New Roman" w:hAnsi="Times New Roman" w:cs="Times New Roman"/>
          <w:szCs w:val="21"/>
        </w:rPr>
      </w:pPr>
      <w:r>
        <w:rPr>
          <w:rFonts w:ascii="Times New Roman" w:hAnsi="Times New Roman" w:cs="Times New Roman"/>
          <w:szCs w:val="21"/>
        </w:rPr>
        <w:t>where</w:t>
      </w:r>
      <w:r w:rsidR="001979C1">
        <w:rPr>
          <w:rFonts w:ascii="Times New Roman" w:hAnsi="Times New Roman" w:cs="Times New Roman"/>
          <w:szCs w:val="21"/>
        </w:rPr>
        <w:t xml:space="preserve"> </w:t>
      </w:r>
      <m:oMath>
        <m:r>
          <w:rPr>
            <w:rFonts w:ascii="Cambria Math" w:hAnsi="Cambria Math" w:cs="Times New Roman"/>
            <w:szCs w:val="21"/>
          </w:rPr>
          <m:t>α</m:t>
        </m:r>
      </m:oMath>
      <w:r w:rsidR="00E464A9">
        <w:rPr>
          <w:rFonts w:ascii="Times New Roman" w:hAnsi="Times New Roman" w:cs="Times New Roman" w:hint="eastAsia"/>
          <w:szCs w:val="21"/>
        </w:rPr>
        <w:t xml:space="preserve"> </w:t>
      </w:r>
      <w:r w:rsidR="00E464A9" w:rsidRPr="00E464A9">
        <w:rPr>
          <w:rFonts w:ascii="Times New Roman" w:hAnsi="Times New Roman" w:cs="Times New Roman"/>
          <w:szCs w:val="21"/>
        </w:rPr>
        <w:t xml:space="preserve">is an indicator reflecting the uncertainty or clutter of current posterior probability distribution, which can be </w:t>
      </w:r>
      <w:r w:rsidR="00E464A9">
        <w:rPr>
          <w:rFonts w:ascii="Times New Roman" w:hAnsi="Times New Roman" w:cs="Times New Roman"/>
          <w:szCs w:val="21"/>
        </w:rPr>
        <w:t>taken</w:t>
      </w:r>
      <w:r w:rsidR="00E464A9" w:rsidRPr="00E464A9">
        <w:rPr>
          <w:rFonts w:ascii="Times New Roman" w:hAnsi="Times New Roman" w:cs="Times New Roman"/>
          <w:szCs w:val="21"/>
        </w:rPr>
        <w:t xml:space="preserve"> directly </w:t>
      </w:r>
      <w:r w:rsidR="00E464A9">
        <w:rPr>
          <w:rFonts w:ascii="Times New Roman" w:hAnsi="Times New Roman" w:cs="Times New Roman"/>
          <w:szCs w:val="21"/>
        </w:rPr>
        <w:t>as</w:t>
      </w:r>
      <w:r w:rsidR="00E464A9" w:rsidRPr="00E464A9">
        <w:rPr>
          <w:rFonts w:ascii="Times New Roman" w:hAnsi="Times New Roman" w:cs="Times New Roman"/>
          <w:szCs w:val="21"/>
        </w:rPr>
        <w:t xml:space="preserve"> </w:t>
      </w:r>
      <m:oMath>
        <m:sSub>
          <m:sSubPr>
            <m:ctrlPr>
              <w:rPr>
                <w:rFonts w:ascii="Cambria Math" w:eastAsia="宋体" w:hAnsi="Cambria Math"/>
                <w:i/>
                <w:szCs w:val="21"/>
              </w:rPr>
            </m:ctrlPr>
          </m:sSubPr>
          <m:e>
            <m:r>
              <w:rPr>
                <w:rFonts w:ascii="Cambria Math" w:eastAsia="宋体" w:hAnsi="Cambria Math"/>
                <w:szCs w:val="21"/>
              </w:rPr>
              <m:t>Gini</m:t>
            </m:r>
          </m:e>
          <m:sub>
            <m:r>
              <w:rPr>
                <w:rFonts w:ascii="Cambria Math" w:eastAsia="宋体" w:hAnsi="Cambria Math"/>
                <w:szCs w:val="21"/>
              </w:rPr>
              <m:t>cur</m:t>
            </m:r>
          </m:sub>
        </m:sSub>
        <m:d>
          <m:dPr>
            <m:ctrlPr>
              <w:rPr>
                <w:rFonts w:ascii="Cambria Math" w:eastAsia="宋体" w:hAnsi="Cambria Math"/>
                <w:i/>
                <w:szCs w:val="21"/>
              </w:rPr>
            </m:ctrlPr>
          </m:dPr>
          <m:e>
            <m:r>
              <w:rPr>
                <w:rFonts w:ascii="Cambria Math" w:eastAsia="宋体" w:hAnsi="Cambria Math"/>
                <w:szCs w:val="21"/>
              </w:rPr>
              <m:t>D</m:t>
            </m:r>
          </m:e>
        </m:d>
      </m:oMath>
      <w:r w:rsidR="00E464A9">
        <w:rPr>
          <w:rFonts w:ascii="Times New Roman" w:hAnsi="Times New Roman" w:cs="Times New Roman" w:hint="eastAsia"/>
          <w:szCs w:val="21"/>
        </w:rPr>
        <w:t>.</w:t>
      </w:r>
    </w:p>
    <w:p w14:paraId="3613F6FB" w14:textId="3A121DEA" w:rsidR="00ED1B70" w:rsidRDefault="00ED1B70" w:rsidP="00551A71">
      <w:pPr>
        <w:rPr>
          <w:rFonts w:ascii="Times New Roman" w:hAnsi="Times New Roman" w:cs="Times New Roman"/>
          <w:szCs w:val="21"/>
        </w:rPr>
      </w:pPr>
      <w:del w:id="1235" w:author="yangjian" w:date="2023-04-04T17:07:00Z">
        <w:r w:rsidDel="003D3B32">
          <w:rPr>
            <w:rFonts w:ascii="Times New Roman" w:hAnsi="Times New Roman" w:cs="Times New Roman"/>
            <w:szCs w:val="21"/>
          </w:rPr>
          <w:delText>AIGGI</w:delText>
        </w:r>
        <w:r w:rsidRPr="00A57C2E" w:rsidDel="003D3B32">
          <w:rPr>
            <w:rFonts w:ascii="Times New Roman" w:hAnsi="Times New Roman" w:cs="Times New Roman"/>
            <w:szCs w:val="21"/>
          </w:rPr>
          <w:delText xml:space="preserve"> is entirely agent-dominated and the expected gain of </w:delText>
        </w:r>
        <w:r w:rsidDel="003D3B32">
          <w:rPr>
            <w:rFonts w:ascii="Times New Roman" w:hAnsi="Times New Roman" w:cs="Times New Roman"/>
            <w:szCs w:val="21"/>
          </w:rPr>
          <w:delText>candidate</w:delText>
        </w:r>
        <w:r w:rsidRPr="00A57C2E" w:rsidDel="003D3B32">
          <w:rPr>
            <w:rFonts w:ascii="Times New Roman" w:hAnsi="Times New Roman" w:cs="Times New Roman"/>
            <w:szCs w:val="21"/>
          </w:rPr>
          <w:delText xml:space="preserve"> phenotype</w:delText>
        </w:r>
        <w:r w:rsidDel="003D3B32">
          <w:rPr>
            <w:rFonts w:ascii="Times New Roman" w:hAnsi="Times New Roman" w:cs="Times New Roman"/>
            <w:szCs w:val="21"/>
          </w:rPr>
          <w:delText>s</w:delText>
        </w:r>
        <w:r w:rsidRPr="00A57C2E" w:rsidDel="003D3B32">
          <w:rPr>
            <w:rFonts w:ascii="Times New Roman" w:hAnsi="Times New Roman" w:cs="Times New Roman"/>
            <w:szCs w:val="21"/>
          </w:rPr>
          <w:delText xml:space="preserve"> is a composite gain of answering </w:delText>
        </w:r>
        <w:r w:rsidR="00723F47" w:rsidDel="003D3B32">
          <w:rPr>
            <w:rFonts w:ascii="Times New Roman" w:hAnsi="Times New Roman" w:cs="Times New Roman"/>
            <w:szCs w:val="21"/>
          </w:rPr>
          <w:delText>“</w:delText>
        </w:r>
        <w:r w:rsidRPr="00A57C2E" w:rsidDel="003D3B32">
          <w:rPr>
            <w:rFonts w:ascii="Times New Roman" w:hAnsi="Times New Roman" w:cs="Times New Roman"/>
            <w:i/>
            <w:iCs/>
            <w:szCs w:val="21"/>
          </w:rPr>
          <w:delText>Yes</w:delText>
        </w:r>
        <w:r w:rsidR="00723F47" w:rsidDel="003D3B32">
          <w:rPr>
            <w:rFonts w:ascii="Times New Roman" w:hAnsi="Times New Roman" w:cs="Times New Roman"/>
            <w:szCs w:val="21"/>
          </w:rPr>
          <w:delText>”</w:delText>
        </w:r>
        <w:r w:rsidRPr="00A57C2E" w:rsidDel="003D3B32">
          <w:rPr>
            <w:rFonts w:ascii="Times New Roman" w:hAnsi="Times New Roman" w:cs="Times New Roman"/>
            <w:szCs w:val="21"/>
          </w:rPr>
          <w:delText xml:space="preserve"> or </w:delText>
        </w:r>
        <w:r w:rsidR="00723F47" w:rsidDel="003D3B32">
          <w:rPr>
            <w:rFonts w:ascii="Times New Roman" w:hAnsi="Times New Roman" w:cs="Times New Roman"/>
            <w:szCs w:val="21"/>
          </w:rPr>
          <w:delText>“</w:delText>
        </w:r>
        <w:r w:rsidRPr="00A57C2E" w:rsidDel="003D3B32">
          <w:rPr>
            <w:rFonts w:ascii="Times New Roman" w:hAnsi="Times New Roman" w:cs="Times New Roman"/>
            <w:i/>
            <w:iCs/>
            <w:szCs w:val="21"/>
          </w:rPr>
          <w:delText>No</w:delText>
        </w:r>
        <w:r w:rsidR="00723F47" w:rsidDel="003D3B32">
          <w:rPr>
            <w:rFonts w:ascii="Times New Roman" w:hAnsi="Times New Roman" w:cs="Times New Roman"/>
            <w:szCs w:val="21"/>
          </w:rPr>
          <w:delText>”</w:delText>
        </w:r>
        <w:r w:rsidRPr="00A57C2E" w:rsidDel="003D3B32">
          <w:rPr>
            <w:rFonts w:ascii="Times New Roman" w:hAnsi="Times New Roman" w:cs="Times New Roman"/>
            <w:szCs w:val="21"/>
          </w:rPr>
          <w:delText xml:space="preserve">. </w:delText>
        </w:r>
      </w:del>
      <w:r w:rsidRPr="00A57C2E">
        <w:rPr>
          <w:rFonts w:ascii="Times New Roman" w:hAnsi="Times New Roman" w:cs="Times New Roman"/>
          <w:szCs w:val="21"/>
        </w:rPr>
        <w:t xml:space="preserve">To account for user intention, we </w:t>
      </w:r>
      <w:ins w:id="1236" w:author="yangjian" w:date="2023-04-04T17:10:00Z">
        <w:r w:rsidR="003D3B32">
          <w:rPr>
            <w:rFonts w:ascii="Times New Roman" w:hAnsi="Times New Roman" w:cs="Times New Roman"/>
            <w:szCs w:val="21"/>
          </w:rPr>
          <w:t>further</w:t>
        </w:r>
      </w:ins>
      <w:del w:id="1237" w:author="yangjian" w:date="2023-04-04T17:10:00Z">
        <w:r w:rsidR="00475594" w:rsidDel="003D3B32">
          <w:rPr>
            <w:rFonts w:ascii="Times New Roman" w:hAnsi="Times New Roman" w:cs="Times New Roman"/>
            <w:szCs w:val="21"/>
          </w:rPr>
          <w:delText>also</w:delText>
        </w:r>
      </w:del>
      <w:r w:rsidR="00475594">
        <w:rPr>
          <w:rFonts w:ascii="Times New Roman" w:hAnsi="Times New Roman" w:cs="Times New Roman"/>
          <w:szCs w:val="21"/>
        </w:rPr>
        <w:t xml:space="preserve"> </w:t>
      </w:r>
      <w:r w:rsidRPr="00A57C2E">
        <w:rPr>
          <w:rFonts w:ascii="Times New Roman" w:hAnsi="Times New Roman" w:cs="Times New Roman"/>
          <w:szCs w:val="21"/>
        </w:rPr>
        <w:t>propose</w:t>
      </w:r>
      <w:ins w:id="1238" w:author="yangjian" w:date="2023-04-04T17:10:00Z">
        <w:r w:rsidR="003D3B32">
          <w:rPr>
            <w:rFonts w:ascii="Times New Roman" w:hAnsi="Times New Roman" w:cs="Times New Roman"/>
            <w:szCs w:val="21"/>
          </w:rPr>
          <w:t>d</w:t>
        </w:r>
      </w:ins>
      <w:r w:rsidRPr="00A57C2E">
        <w:rPr>
          <w:rFonts w:ascii="Times New Roman" w:hAnsi="Times New Roman" w:cs="Times New Roman"/>
          <w:szCs w:val="21"/>
        </w:rPr>
        <w:t xml:space="preserve"> two intention-considered AIGGI-based indicators. The first indicator, AIGGI-P, is used when users expect to validate phenotypes (answer </w:t>
      </w:r>
      <w:r w:rsidR="00723F47">
        <w:rPr>
          <w:rFonts w:ascii="Times New Roman" w:hAnsi="Times New Roman" w:cs="Times New Roman"/>
          <w:szCs w:val="21"/>
        </w:rPr>
        <w:t>“</w:t>
      </w:r>
      <w:r w:rsidRPr="00A57C2E">
        <w:rPr>
          <w:rFonts w:ascii="Times New Roman" w:hAnsi="Times New Roman" w:cs="Times New Roman"/>
          <w:i/>
          <w:iCs/>
          <w:szCs w:val="21"/>
        </w:rPr>
        <w:t>Yes</w:t>
      </w:r>
      <w:r w:rsidR="00723F47">
        <w:rPr>
          <w:rFonts w:ascii="Times New Roman" w:hAnsi="Times New Roman" w:cs="Times New Roman"/>
          <w:szCs w:val="21"/>
        </w:rPr>
        <w:t>”</w:t>
      </w:r>
      <w:r w:rsidRPr="00A57C2E">
        <w:rPr>
          <w:rFonts w:ascii="Times New Roman" w:hAnsi="Times New Roman" w:cs="Times New Roman"/>
          <w:szCs w:val="21"/>
        </w:rPr>
        <w:t xml:space="preserve">). In this case, we minimize the gain from answering </w:t>
      </w:r>
      <w:r w:rsidR="00723F47">
        <w:rPr>
          <w:rFonts w:ascii="Times New Roman" w:hAnsi="Times New Roman" w:cs="Times New Roman"/>
          <w:szCs w:val="21"/>
        </w:rPr>
        <w:t>“</w:t>
      </w:r>
      <w:r w:rsidRPr="00502358">
        <w:rPr>
          <w:rFonts w:ascii="Times New Roman" w:hAnsi="Times New Roman" w:cs="Times New Roman"/>
          <w:i/>
          <w:iCs/>
          <w:szCs w:val="21"/>
        </w:rPr>
        <w:t>No</w:t>
      </w:r>
      <w:r w:rsidR="00723F47">
        <w:rPr>
          <w:rFonts w:ascii="Times New Roman" w:hAnsi="Times New Roman" w:cs="Times New Roman"/>
          <w:szCs w:val="21"/>
        </w:rPr>
        <w:t>”</w:t>
      </w:r>
      <w:r w:rsidRPr="00A57C2E">
        <w:rPr>
          <w:rFonts w:ascii="Times New Roman" w:hAnsi="Times New Roman" w:cs="Times New Roman"/>
          <w:szCs w:val="21"/>
        </w:rPr>
        <w:t xml:space="preserve"> by setting the conditional entropy and Gini index of the negative branch in Equations 6 and 8 to a constant value of 1. Another indicator, AIGGI-N, is used when users expect to exclude phenotypes (answer </w:t>
      </w:r>
      <w:r w:rsidR="00723F47">
        <w:rPr>
          <w:rFonts w:ascii="Times New Roman" w:hAnsi="Times New Roman" w:cs="Times New Roman"/>
          <w:szCs w:val="21"/>
        </w:rPr>
        <w:t>“</w:t>
      </w:r>
      <w:r w:rsidRPr="00A57C2E">
        <w:rPr>
          <w:rFonts w:ascii="Times New Roman" w:hAnsi="Times New Roman" w:cs="Times New Roman"/>
          <w:i/>
          <w:iCs/>
          <w:szCs w:val="21"/>
        </w:rPr>
        <w:t>No</w:t>
      </w:r>
      <w:r w:rsidR="00723F47">
        <w:rPr>
          <w:rFonts w:ascii="Times New Roman" w:hAnsi="Times New Roman" w:cs="Times New Roman"/>
          <w:szCs w:val="21"/>
        </w:rPr>
        <w:t>’</w:t>
      </w:r>
      <w:r w:rsidRPr="00A57C2E">
        <w:rPr>
          <w:rFonts w:ascii="Times New Roman" w:hAnsi="Times New Roman" w:cs="Times New Roman"/>
          <w:szCs w:val="21"/>
        </w:rPr>
        <w:t xml:space="preserve">). In this case, we minimize the gain of answering </w:t>
      </w:r>
      <w:r w:rsidR="00723F47">
        <w:rPr>
          <w:rFonts w:ascii="Times New Roman" w:hAnsi="Times New Roman" w:cs="Times New Roman"/>
          <w:szCs w:val="21"/>
        </w:rPr>
        <w:t>“</w:t>
      </w:r>
      <w:r w:rsidRPr="00502358">
        <w:rPr>
          <w:rFonts w:ascii="Times New Roman" w:hAnsi="Times New Roman" w:cs="Times New Roman"/>
          <w:i/>
          <w:iCs/>
          <w:szCs w:val="21"/>
        </w:rPr>
        <w:t>Yes</w:t>
      </w:r>
      <w:r w:rsidR="00723F47">
        <w:rPr>
          <w:rFonts w:ascii="Times New Roman" w:hAnsi="Times New Roman" w:cs="Times New Roman"/>
          <w:szCs w:val="21"/>
        </w:rPr>
        <w:t>”</w:t>
      </w:r>
      <w:r w:rsidRPr="00A57C2E">
        <w:rPr>
          <w:rFonts w:ascii="Times New Roman" w:hAnsi="Times New Roman" w:cs="Times New Roman"/>
          <w:szCs w:val="21"/>
        </w:rPr>
        <w:t xml:space="preserve"> by setting the conditional entropy and Gini index of the positive branch to 1.</w:t>
      </w:r>
    </w:p>
    <w:p w14:paraId="3CE6A030" w14:textId="3F94135D" w:rsidR="00D06562" w:rsidRPr="005F0CDB" w:rsidRDefault="00FF594C" w:rsidP="00551A71">
      <w:pPr>
        <w:rPr>
          <w:rFonts w:ascii="Times New Roman" w:hAnsi="Times New Roman" w:cs="Times New Roman" w:hint="eastAsia"/>
          <w:szCs w:val="21"/>
        </w:rPr>
      </w:pPr>
      <w:r w:rsidRPr="00FF594C">
        <w:rPr>
          <w:rFonts w:ascii="Times New Roman" w:hAnsi="Times New Roman" w:cs="Times New Roman"/>
          <w:szCs w:val="21"/>
        </w:rPr>
        <w:t xml:space="preserve">In each turn of Q&amp;A, our agent will select a phenotype with the highest </w:t>
      </w:r>
      <w:r w:rsidR="00DF3CA1">
        <w:rPr>
          <w:rFonts w:ascii="Times New Roman" w:hAnsi="Times New Roman" w:cs="Times New Roman"/>
          <w:szCs w:val="21"/>
        </w:rPr>
        <w:t xml:space="preserve">expected </w:t>
      </w:r>
      <w:r w:rsidR="00DF3CA1">
        <w:rPr>
          <w:rFonts w:ascii="Times New Roman" w:hAnsi="Times New Roman" w:cs="Times New Roman" w:hint="eastAsia"/>
          <w:szCs w:val="21"/>
        </w:rPr>
        <w:t>gain</w:t>
      </w:r>
      <w:r w:rsidRPr="00FF594C">
        <w:rPr>
          <w:rFonts w:ascii="Times New Roman" w:hAnsi="Times New Roman" w:cs="Times New Roman"/>
          <w:szCs w:val="21"/>
        </w:rPr>
        <w:t xml:space="preserve"> to interrogate users. A response of </w:t>
      </w:r>
      <w:r w:rsidR="00723F47">
        <w:rPr>
          <w:rFonts w:ascii="Times New Roman" w:hAnsi="Times New Roman" w:cs="Times New Roman"/>
          <w:szCs w:val="21"/>
        </w:rPr>
        <w:t>“</w:t>
      </w:r>
      <w:r w:rsidRPr="00FF594C">
        <w:rPr>
          <w:rFonts w:ascii="Times New Roman" w:hAnsi="Times New Roman" w:cs="Times New Roman"/>
          <w:szCs w:val="21"/>
        </w:rPr>
        <w:t>Yes</w:t>
      </w:r>
      <w:r w:rsidR="00723F47">
        <w:rPr>
          <w:rFonts w:ascii="Times New Roman" w:hAnsi="Times New Roman" w:cs="Times New Roman"/>
          <w:szCs w:val="21"/>
        </w:rPr>
        <w:t>”</w:t>
      </w:r>
      <w:r w:rsidRPr="00FF594C">
        <w:rPr>
          <w:rFonts w:ascii="Times New Roman" w:hAnsi="Times New Roman" w:cs="Times New Roman"/>
          <w:szCs w:val="21"/>
        </w:rPr>
        <w:t xml:space="preserve"> or </w:t>
      </w:r>
      <w:r w:rsidR="00723F47">
        <w:rPr>
          <w:rFonts w:ascii="Times New Roman" w:hAnsi="Times New Roman" w:cs="Times New Roman"/>
          <w:szCs w:val="21"/>
        </w:rPr>
        <w:t>“</w:t>
      </w:r>
      <w:r w:rsidRPr="00FF594C">
        <w:rPr>
          <w:rFonts w:ascii="Times New Roman" w:hAnsi="Times New Roman" w:cs="Times New Roman"/>
          <w:szCs w:val="21"/>
        </w:rPr>
        <w:t>No</w:t>
      </w:r>
      <w:r w:rsidR="00723F47">
        <w:rPr>
          <w:rFonts w:ascii="Times New Roman" w:hAnsi="Times New Roman" w:cs="Times New Roman"/>
          <w:szCs w:val="21"/>
        </w:rPr>
        <w:t>”</w:t>
      </w:r>
      <w:r w:rsidRPr="00FF594C">
        <w:rPr>
          <w:rFonts w:ascii="Times New Roman" w:hAnsi="Times New Roman" w:cs="Times New Roman"/>
          <w:szCs w:val="21"/>
        </w:rPr>
        <w:t xml:space="preserve"> will prompt a re-diagnosis</w:t>
      </w:r>
      <w:ins w:id="1239" w:author="yangjian" w:date="2023-04-04T17:14:00Z">
        <w:r w:rsidR="003D3B32">
          <w:rPr>
            <w:rFonts w:ascii="Times New Roman" w:hAnsi="Times New Roman" w:cs="Times New Roman"/>
            <w:szCs w:val="21"/>
          </w:rPr>
          <w:t xml:space="preserve"> and</w:t>
        </w:r>
      </w:ins>
      <w:del w:id="1240" w:author="yangjian" w:date="2023-04-04T17:14:00Z">
        <w:r w:rsidRPr="00FF594C" w:rsidDel="003D3B32">
          <w:rPr>
            <w:rFonts w:ascii="Times New Roman" w:hAnsi="Times New Roman" w:cs="Times New Roman"/>
            <w:szCs w:val="21"/>
          </w:rPr>
          <w:delText>,</w:delText>
        </w:r>
      </w:del>
      <w:r w:rsidRPr="00FF594C">
        <w:rPr>
          <w:rFonts w:ascii="Times New Roman" w:hAnsi="Times New Roman" w:cs="Times New Roman"/>
          <w:szCs w:val="21"/>
        </w:rPr>
        <w:t xml:space="preserve"> updat</w:t>
      </w:r>
      <w:ins w:id="1241" w:author="yangjian" w:date="2023-04-04T17:14:00Z">
        <w:r w:rsidR="003D3B32">
          <w:rPr>
            <w:rFonts w:ascii="Times New Roman" w:hAnsi="Times New Roman" w:cs="Times New Roman"/>
            <w:szCs w:val="21"/>
          </w:rPr>
          <w:t>e</w:t>
        </w:r>
      </w:ins>
      <w:del w:id="1242" w:author="yangjian" w:date="2023-04-04T17:14:00Z">
        <w:r w:rsidRPr="00FF594C" w:rsidDel="003D3B32">
          <w:rPr>
            <w:rFonts w:ascii="Times New Roman" w:hAnsi="Times New Roman" w:cs="Times New Roman"/>
            <w:szCs w:val="21"/>
          </w:rPr>
          <w:delText>ing</w:delText>
        </w:r>
      </w:del>
      <w:r w:rsidRPr="00FF594C">
        <w:rPr>
          <w:rFonts w:ascii="Times New Roman" w:hAnsi="Times New Roman" w:cs="Times New Roman"/>
          <w:szCs w:val="21"/>
        </w:rPr>
        <w:t xml:space="preserve"> the diagnostic status</w:t>
      </w:r>
      <w:del w:id="1243" w:author="yangjian" w:date="2023-04-04T17:14:00Z">
        <w:r w:rsidRPr="00FF594C" w:rsidDel="003D3B32">
          <w:rPr>
            <w:rFonts w:ascii="Times New Roman" w:hAnsi="Times New Roman" w:cs="Times New Roman"/>
            <w:szCs w:val="21"/>
          </w:rPr>
          <w:delText xml:space="preserve"> accordingly</w:delText>
        </w:r>
      </w:del>
      <w:r w:rsidRPr="00FF594C">
        <w:rPr>
          <w:rFonts w:ascii="Times New Roman" w:hAnsi="Times New Roman" w:cs="Times New Roman"/>
          <w:szCs w:val="21"/>
        </w:rPr>
        <w:t xml:space="preserve">. If users respond with </w:t>
      </w:r>
      <w:r w:rsidR="00723F47">
        <w:rPr>
          <w:rFonts w:ascii="Times New Roman" w:hAnsi="Times New Roman" w:cs="Times New Roman"/>
          <w:szCs w:val="21"/>
        </w:rPr>
        <w:t>“</w:t>
      </w:r>
      <w:r w:rsidRPr="00FF594C">
        <w:rPr>
          <w:rFonts w:ascii="Times New Roman" w:hAnsi="Times New Roman" w:cs="Times New Roman"/>
          <w:szCs w:val="21"/>
        </w:rPr>
        <w:t>Not sure</w:t>
      </w:r>
      <w:r w:rsidR="00723F47">
        <w:rPr>
          <w:rFonts w:ascii="Times New Roman" w:hAnsi="Times New Roman" w:cs="Times New Roman"/>
          <w:szCs w:val="21"/>
        </w:rPr>
        <w:t>”</w:t>
      </w:r>
      <w:r w:rsidRPr="00FF594C">
        <w:rPr>
          <w:rFonts w:ascii="Times New Roman" w:hAnsi="Times New Roman" w:cs="Times New Roman"/>
          <w:szCs w:val="21"/>
        </w:rPr>
        <w:t xml:space="preserve">, the diagnostic status remains unchanged and our agent will interrogate the next-ranked phenotype. To enhance the efficiency of our dialogue strategy, previously reported and interrogated phenotypes will not be </w:t>
      </w:r>
      <w:r w:rsidR="009E4B35" w:rsidRPr="009E4B35">
        <w:rPr>
          <w:rFonts w:ascii="Times New Roman" w:hAnsi="Times New Roman" w:cs="Times New Roman"/>
          <w:szCs w:val="21"/>
        </w:rPr>
        <w:t>re-asked</w:t>
      </w:r>
      <w:r w:rsidRPr="00FF594C">
        <w:rPr>
          <w:rFonts w:ascii="Times New Roman" w:hAnsi="Times New Roman" w:cs="Times New Roman"/>
          <w:szCs w:val="21"/>
        </w:rPr>
        <w:t>. Additionally, following the annotation propagation rule</w:t>
      </w:r>
      <w:r w:rsidR="00FF20F8">
        <w:rPr>
          <w:rFonts w:ascii="Times New Roman" w:hAnsi="Times New Roman" w:cs="Times New Roman"/>
          <w:szCs w:val="21"/>
        </w:rPr>
        <w:t xml:space="preserve"> [4</w:t>
      </w:r>
      <w:r w:rsidR="00271392">
        <w:rPr>
          <w:rFonts w:ascii="Times New Roman" w:hAnsi="Times New Roman" w:cs="Times New Roman"/>
          <w:szCs w:val="21"/>
        </w:rPr>
        <w:t>3</w:t>
      </w:r>
      <w:r w:rsidR="00FF20F8">
        <w:rPr>
          <w:rFonts w:ascii="Times New Roman" w:hAnsi="Times New Roman" w:cs="Times New Roman"/>
          <w:szCs w:val="21"/>
        </w:rPr>
        <w:t>]</w:t>
      </w:r>
      <w:r w:rsidRPr="00FF594C">
        <w:rPr>
          <w:rFonts w:ascii="Times New Roman" w:hAnsi="Times New Roman" w:cs="Times New Roman"/>
          <w:szCs w:val="21"/>
        </w:rPr>
        <w:t xml:space="preserve">, ancestors of known existing phenotypes and descendants of excluded phenotypes will not be considered by our agent in future </w:t>
      </w:r>
      <w:del w:id="1244" w:author="yangjian" w:date="2023-04-04T17:15:00Z">
        <w:r w:rsidRPr="00FF594C" w:rsidDel="003D3B32">
          <w:rPr>
            <w:rFonts w:ascii="Times New Roman" w:hAnsi="Times New Roman" w:cs="Times New Roman"/>
            <w:szCs w:val="21"/>
          </w:rPr>
          <w:delText>rounds</w:delText>
        </w:r>
      </w:del>
      <w:ins w:id="1245" w:author="yangjian" w:date="2023-04-04T17:15:00Z">
        <w:r w:rsidR="003D3B32">
          <w:rPr>
            <w:rFonts w:ascii="Times New Roman" w:hAnsi="Times New Roman" w:cs="Times New Roman"/>
            <w:szCs w:val="21"/>
          </w:rPr>
          <w:t>turns</w:t>
        </w:r>
      </w:ins>
      <w:del w:id="1246" w:author="yangjian" w:date="2023-04-04T17:15:00Z">
        <w:r w:rsidRPr="00FF594C" w:rsidDel="003D3B32">
          <w:rPr>
            <w:rFonts w:ascii="Times New Roman" w:hAnsi="Times New Roman" w:cs="Times New Roman"/>
            <w:szCs w:val="21"/>
          </w:rPr>
          <w:delText xml:space="preserve"> of the dialogue</w:delText>
        </w:r>
      </w:del>
      <w:r w:rsidRPr="00FF594C">
        <w:rPr>
          <w:rFonts w:ascii="Times New Roman" w:hAnsi="Times New Roman" w:cs="Times New Roman"/>
          <w:szCs w:val="21"/>
        </w:rPr>
        <w:t>.</w:t>
      </w:r>
    </w:p>
    <w:p w14:paraId="5D67298B" w14:textId="455BF365" w:rsidR="00986260" w:rsidRPr="007F5401" w:rsidRDefault="007F5401" w:rsidP="00986260">
      <w:pPr>
        <w:pStyle w:val="2"/>
        <w:widowControl/>
        <w:spacing w:line="480" w:lineRule="auto"/>
        <w:jc w:val="left"/>
        <w:rPr>
          <w:rFonts w:ascii="Times New Roman" w:eastAsia="宋体" w:hAnsi="Times New Roman" w:cs="Times New Roman"/>
          <w:b w:val="0"/>
          <w:kern w:val="0"/>
          <w:sz w:val="24"/>
        </w:rPr>
      </w:pPr>
      <w:r w:rsidRPr="007F5401">
        <w:rPr>
          <w:rFonts w:ascii="Times New Roman" w:eastAsia="宋体" w:hAnsi="Times New Roman" w:cs="Times New Roman" w:hint="eastAsia"/>
          <w:b w:val="0"/>
          <w:kern w:val="0"/>
          <w:sz w:val="24"/>
        </w:rPr>
        <w:t>I</w:t>
      </w:r>
      <w:r w:rsidR="004263B6" w:rsidRPr="007F5401">
        <w:rPr>
          <w:rFonts w:ascii="Times New Roman" w:eastAsia="宋体" w:hAnsi="Times New Roman" w:cs="Times New Roman"/>
          <w:b w:val="0"/>
          <w:kern w:val="0"/>
          <w:sz w:val="24"/>
        </w:rPr>
        <w:t>mplementation</w:t>
      </w:r>
      <w:r w:rsidR="00977050" w:rsidRPr="007F5401">
        <w:rPr>
          <w:rFonts w:ascii="Times New Roman" w:eastAsia="宋体" w:hAnsi="Times New Roman" w:cs="Times New Roman"/>
          <w:b w:val="0"/>
          <w:kern w:val="0"/>
          <w:sz w:val="24"/>
        </w:rPr>
        <w:t xml:space="preserve"> </w:t>
      </w:r>
      <w:r w:rsidRPr="007F5401">
        <w:rPr>
          <w:rFonts w:ascii="Times New Roman" w:eastAsia="宋体" w:hAnsi="Times New Roman" w:cs="Times New Roman"/>
          <w:b w:val="0"/>
          <w:kern w:val="0"/>
          <w:sz w:val="24"/>
        </w:rPr>
        <w:t>of RDmaster</w:t>
      </w:r>
    </w:p>
    <w:p w14:paraId="0D3DFB5C" w14:textId="0748EAAE" w:rsidR="001A3F85" w:rsidRDefault="001A3F85" w:rsidP="00A50056">
      <w:pPr>
        <w:rPr>
          <w:rFonts w:ascii="Times New Roman" w:hAnsi="Times New Roman" w:cs="Times New Roman"/>
        </w:rPr>
      </w:pPr>
      <w:r w:rsidRPr="001A3F85">
        <w:rPr>
          <w:rFonts w:ascii="Times New Roman" w:hAnsi="Times New Roman" w:cs="Times New Roman"/>
        </w:rPr>
        <w:t>RDmaster is implemented as an online web tool (</w:t>
      </w:r>
      <w:ins w:id="1247" w:author="yangjian" w:date="2023-03-27T20:51:00Z">
        <w:r w:rsidR="00243C35" w:rsidRPr="00243C35">
          <w:rPr>
            <w:rFonts w:ascii="Times New Roman" w:hAnsi="Times New Roman" w:cs="Times New Roman"/>
          </w:rPr>
          <w:t>http://rdmaster.nbscn.org</w:t>
        </w:r>
        <w:r w:rsidR="00243C35">
          <w:rPr>
            <w:rFonts w:ascii="Times New Roman" w:hAnsi="Times New Roman" w:cs="Times New Roman"/>
          </w:rPr>
          <w:t>/</w:t>
        </w:r>
      </w:ins>
      <w:r>
        <w:rPr>
          <w:rFonts w:ascii="Times New Roman" w:hAnsi="Times New Roman" w:cs="Times New Roman" w:hint="eastAsia"/>
        </w:rPr>
        <w:t>)</w:t>
      </w:r>
      <w:r w:rsidRPr="001A3F85">
        <w:rPr>
          <w:rFonts w:ascii="Times New Roman" w:hAnsi="Times New Roman" w:cs="Times New Roman"/>
        </w:rPr>
        <w:t>, which includes a RESTful back-end server</w:t>
      </w:r>
      <w:del w:id="1248" w:author="yangjian" w:date="2023-04-04T17:24:00Z">
        <w:r w:rsidRPr="001A3F85" w:rsidDel="00E4570D">
          <w:rPr>
            <w:rFonts w:ascii="Times New Roman" w:hAnsi="Times New Roman" w:cs="Times New Roman"/>
          </w:rPr>
          <w:delText xml:space="preserve"> that provides data access</w:delText>
        </w:r>
      </w:del>
      <w:del w:id="1249" w:author="yangjian" w:date="2023-04-04T17:18:00Z">
        <w:r w:rsidRPr="001A3F85" w:rsidDel="003D3B32">
          <w:rPr>
            <w:rFonts w:ascii="Times New Roman" w:hAnsi="Times New Roman" w:cs="Times New Roman"/>
          </w:rPr>
          <w:delText xml:space="preserve"> as well as</w:delText>
        </w:r>
      </w:del>
      <w:del w:id="1250" w:author="yangjian" w:date="2023-04-04T17:24:00Z">
        <w:r w:rsidRPr="001A3F85" w:rsidDel="00E4570D">
          <w:rPr>
            <w:rFonts w:ascii="Times New Roman" w:hAnsi="Times New Roman" w:cs="Times New Roman"/>
          </w:rPr>
          <w:delText xml:space="preserve"> dialogue and diagnos</w:delText>
        </w:r>
      </w:del>
      <w:del w:id="1251" w:author="yangjian" w:date="2023-04-04T17:18:00Z">
        <w:r w:rsidRPr="001A3F85" w:rsidDel="003D3B32">
          <w:rPr>
            <w:rFonts w:ascii="Times New Roman" w:hAnsi="Times New Roman" w:cs="Times New Roman"/>
          </w:rPr>
          <w:delText>tic</w:delText>
        </w:r>
      </w:del>
      <w:del w:id="1252" w:author="yangjian" w:date="2023-04-04T17:24:00Z">
        <w:r w:rsidRPr="001A3F85" w:rsidDel="00E4570D">
          <w:rPr>
            <w:rFonts w:ascii="Times New Roman" w:hAnsi="Times New Roman" w:cs="Times New Roman"/>
          </w:rPr>
          <w:delText xml:space="preserve"> services, </w:delText>
        </w:r>
      </w:del>
      <w:ins w:id="1253" w:author="yangjian" w:date="2023-04-04T17:24:00Z">
        <w:r w:rsidR="00E4570D">
          <w:rPr>
            <w:rFonts w:ascii="Times New Roman" w:hAnsi="Times New Roman" w:cs="Times New Roman"/>
          </w:rPr>
          <w:t xml:space="preserve"> </w:t>
        </w:r>
      </w:ins>
      <w:r w:rsidRPr="001A3F85">
        <w:rPr>
          <w:rFonts w:ascii="Times New Roman" w:hAnsi="Times New Roman" w:cs="Times New Roman"/>
        </w:rPr>
        <w:t>developed using the Spring (</w:t>
      </w:r>
      <w:hyperlink r:id="rId14" w:history="1">
        <w:r w:rsidRPr="00C3638E">
          <w:rPr>
            <w:rStyle w:val="a7"/>
            <w:rFonts w:ascii="Times New Roman" w:hAnsi="Times New Roman" w:cs="Times New Roman"/>
          </w:rPr>
          <w:t>https://spring.io/</w:t>
        </w:r>
      </w:hyperlink>
      <w:r>
        <w:rPr>
          <w:rFonts w:ascii="Times New Roman" w:hAnsi="Times New Roman" w:cs="Times New Roman" w:hint="eastAsia"/>
        </w:rPr>
        <w:t>)</w:t>
      </w:r>
      <w:r w:rsidRPr="001A3F85">
        <w:rPr>
          <w:rFonts w:ascii="Times New Roman" w:hAnsi="Times New Roman" w:cs="Times New Roman"/>
        </w:rPr>
        <w:t xml:space="preserve"> framework</w:t>
      </w:r>
      <w:del w:id="1254" w:author="yangjian" w:date="2023-03-30T21:06:00Z">
        <w:r w:rsidDel="00E75F75">
          <w:rPr>
            <w:rFonts w:ascii="Times New Roman" w:hAnsi="Times New Roman" w:cs="Times New Roman"/>
          </w:rPr>
          <w:delText xml:space="preserve"> [4</w:delText>
        </w:r>
        <w:r w:rsidR="00271392" w:rsidDel="00E75F75">
          <w:rPr>
            <w:rFonts w:ascii="Times New Roman" w:hAnsi="Times New Roman" w:cs="Times New Roman"/>
          </w:rPr>
          <w:delText>4</w:delText>
        </w:r>
        <w:r w:rsidDel="00E75F75">
          <w:rPr>
            <w:rFonts w:ascii="Times New Roman" w:hAnsi="Times New Roman" w:cs="Times New Roman"/>
          </w:rPr>
          <w:delText>]</w:delText>
        </w:r>
      </w:del>
      <w:r w:rsidRPr="001A3F85">
        <w:rPr>
          <w:rFonts w:ascii="Times New Roman" w:hAnsi="Times New Roman" w:cs="Times New Roman"/>
        </w:rPr>
        <w:t>, a front-end server developed using the React (</w:t>
      </w:r>
      <w:hyperlink r:id="rId15" w:history="1">
        <w:r w:rsidRPr="00C3638E">
          <w:rPr>
            <w:rStyle w:val="a7"/>
            <w:rFonts w:ascii="Times New Roman" w:hAnsi="Times New Roman" w:cs="Times New Roman"/>
          </w:rPr>
          <w:t>https://reactjs.org/</w:t>
        </w:r>
      </w:hyperlink>
      <w:r>
        <w:rPr>
          <w:rFonts w:ascii="Times New Roman" w:hAnsi="Times New Roman" w:cs="Times New Roman" w:hint="eastAsia"/>
        </w:rPr>
        <w:t>)</w:t>
      </w:r>
      <w:r w:rsidRPr="001A3F85">
        <w:rPr>
          <w:rFonts w:ascii="Times New Roman" w:hAnsi="Times New Roman" w:cs="Times New Roman"/>
        </w:rPr>
        <w:t xml:space="preserve"> framework</w:t>
      </w:r>
      <w:del w:id="1255" w:author="yangjian" w:date="2023-03-30T21:06:00Z">
        <w:r w:rsidDel="00E75F75">
          <w:rPr>
            <w:rFonts w:ascii="Times New Roman" w:hAnsi="Times New Roman" w:cs="Times New Roman"/>
          </w:rPr>
          <w:delText xml:space="preserve"> [4</w:delText>
        </w:r>
        <w:r w:rsidR="00271392" w:rsidDel="00E75F75">
          <w:rPr>
            <w:rFonts w:ascii="Times New Roman" w:hAnsi="Times New Roman" w:cs="Times New Roman"/>
          </w:rPr>
          <w:delText>5</w:delText>
        </w:r>
        <w:r w:rsidDel="00E75F75">
          <w:rPr>
            <w:rFonts w:ascii="Times New Roman" w:hAnsi="Times New Roman" w:cs="Times New Roman"/>
          </w:rPr>
          <w:delText>]</w:delText>
        </w:r>
      </w:del>
      <w:del w:id="1256" w:author="yangjian" w:date="2023-04-04T17:23:00Z">
        <w:r w:rsidRPr="001A3F85" w:rsidDel="00E4570D">
          <w:rPr>
            <w:rFonts w:ascii="Times New Roman" w:hAnsi="Times New Roman" w:cs="Times New Roman"/>
          </w:rPr>
          <w:delText>,</w:delText>
        </w:r>
      </w:del>
      <w:r w:rsidRPr="001A3F85">
        <w:rPr>
          <w:rFonts w:ascii="Times New Roman" w:hAnsi="Times New Roman" w:cs="Times New Roman"/>
        </w:rPr>
        <w:t xml:space="preserve"> and a web-based </w:t>
      </w:r>
      <w:r>
        <w:rPr>
          <w:rFonts w:ascii="Times New Roman" w:hAnsi="Times New Roman" w:cs="Times New Roman" w:hint="eastAsia"/>
        </w:rPr>
        <w:t>UI</w:t>
      </w:r>
      <w:r w:rsidRPr="001A3F85">
        <w:rPr>
          <w:rFonts w:ascii="Times New Roman" w:hAnsi="Times New Roman" w:cs="Times New Roman"/>
        </w:rPr>
        <w:t xml:space="preserve"> that enables human-computer interaction. </w:t>
      </w:r>
      <w:ins w:id="1257" w:author="yangjian" w:date="2023-04-04T17:25:00Z">
        <w:r w:rsidR="00E4570D">
          <w:rPr>
            <w:rFonts w:ascii="Times New Roman" w:hAnsi="Times New Roman" w:cs="Times New Roman"/>
          </w:rPr>
          <w:t xml:space="preserve">The </w:t>
        </w:r>
        <w:r w:rsidR="00E4570D" w:rsidRPr="00E4570D">
          <w:rPr>
            <w:rFonts w:ascii="Times New Roman" w:hAnsi="Times New Roman" w:cs="Times New Roman"/>
          </w:rPr>
          <w:t xml:space="preserve">back-end server provides data access, Q&amp;A dialogue, and </w:t>
        </w:r>
        <w:r w:rsidR="00E4570D">
          <w:rPr>
            <w:rFonts w:ascii="Times New Roman" w:hAnsi="Times New Roman" w:cs="Times New Roman"/>
          </w:rPr>
          <w:t xml:space="preserve">RD </w:t>
        </w:r>
        <w:r w:rsidR="00E4570D" w:rsidRPr="00E4570D">
          <w:rPr>
            <w:rFonts w:ascii="Times New Roman" w:hAnsi="Times New Roman" w:cs="Times New Roman"/>
          </w:rPr>
          <w:t>diagnosis services</w:t>
        </w:r>
        <w:r w:rsidR="00E4570D">
          <w:rPr>
            <w:rFonts w:ascii="Times New Roman" w:hAnsi="Times New Roman" w:cs="Times New Roman"/>
          </w:rPr>
          <w:t xml:space="preserve">. </w:t>
        </w:r>
      </w:ins>
      <w:r w:rsidRPr="001A3F85">
        <w:rPr>
          <w:rFonts w:ascii="Times New Roman" w:hAnsi="Times New Roman" w:cs="Times New Roman"/>
        </w:rPr>
        <w:t xml:space="preserve">To reduce </w:t>
      </w:r>
      <w:del w:id="1258" w:author="yangjian" w:date="2023-04-04T17:26:00Z">
        <w:r w:rsidRPr="001A3F85" w:rsidDel="00E4570D">
          <w:rPr>
            <w:rFonts w:ascii="Times New Roman" w:hAnsi="Times New Roman" w:cs="Times New Roman"/>
          </w:rPr>
          <w:delText xml:space="preserve">system </w:delText>
        </w:r>
      </w:del>
      <w:r w:rsidRPr="001A3F85">
        <w:rPr>
          <w:rFonts w:ascii="Times New Roman" w:hAnsi="Times New Roman" w:cs="Times New Roman"/>
        </w:rPr>
        <w:t>response time</w:t>
      </w:r>
      <w:del w:id="1259" w:author="yangjian" w:date="2023-04-04T17:20:00Z">
        <w:r w:rsidRPr="001A3F85" w:rsidDel="003D3B32">
          <w:rPr>
            <w:rFonts w:ascii="Times New Roman" w:hAnsi="Times New Roman" w:cs="Times New Roman"/>
          </w:rPr>
          <w:delText xml:space="preserve"> and perform real-time diagnosis</w:delText>
        </w:r>
      </w:del>
      <w:r w:rsidRPr="001A3F85">
        <w:rPr>
          <w:rFonts w:ascii="Times New Roman" w:hAnsi="Times New Roman" w:cs="Times New Roman"/>
        </w:rPr>
        <w:t xml:space="preserve">, </w:t>
      </w:r>
      <w:ins w:id="1260" w:author="yangjian" w:date="2023-04-04T17:21:00Z">
        <w:r w:rsidR="003D3B32">
          <w:rPr>
            <w:rFonts w:ascii="Times New Roman" w:hAnsi="Times New Roman" w:cs="Times New Roman"/>
          </w:rPr>
          <w:t xml:space="preserve">we used </w:t>
        </w:r>
      </w:ins>
      <w:r w:rsidRPr="001A3F85">
        <w:rPr>
          <w:rFonts w:ascii="Times New Roman" w:hAnsi="Times New Roman" w:cs="Times New Roman"/>
        </w:rPr>
        <w:t>the Spring context</w:t>
      </w:r>
      <w:del w:id="1261" w:author="yangjian" w:date="2023-04-04T17:21:00Z">
        <w:r w:rsidRPr="001A3F85" w:rsidDel="003D3B32">
          <w:rPr>
            <w:rFonts w:ascii="Times New Roman" w:hAnsi="Times New Roman" w:cs="Times New Roman"/>
          </w:rPr>
          <w:delText xml:space="preserve">, </w:delText>
        </w:r>
      </w:del>
      <w:ins w:id="1262" w:author="yangjian" w:date="2023-04-04T17:21:00Z">
        <w:r w:rsidR="003D3B32">
          <w:rPr>
            <w:rFonts w:ascii="Times New Roman" w:hAnsi="Times New Roman" w:cs="Times New Roman"/>
          </w:rPr>
          <w:t xml:space="preserve"> to </w:t>
        </w:r>
      </w:ins>
      <w:r w:rsidRPr="001A3F85">
        <w:rPr>
          <w:rFonts w:ascii="Times New Roman" w:hAnsi="Times New Roman" w:cs="Times New Roman"/>
        </w:rPr>
        <w:t>stor</w:t>
      </w:r>
      <w:ins w:id="1263" w:author="yangjian" w:date="2023-04-04T17:21:00Z">
        <w:r w:rsidR="003D3B32">
          <w:rPr>
            <w:rFonts w:ascii="Times New Roman" w:hAnsi="Times New Roman" w:cs="Times New Roman"/>
          </w:rPr>
          <w:t>e</w:t>
        </w:r>
      </w:ins>
      <w:del w:id="1264" w:author="yangjian" w:date="2023-04-04T17:21:00Z">
        <w:r w:rsidRPr="001A3F85" w:rsidDel="003D3B32">
          <w:rPr>
            <w:rFonts w:ascii="Times New Roman" w:hAnsi="Times New Roman" w:cs="Times New Roman"/>
          </w:rPr>
          <w:delText>ing</w:delText>
        </w:r>
      </w:del>
      <w:r w:rsidRPr="001A3F85">
        <w:rPr>
          <w:rFonts w:ascii="Times New Roman" w:hAnsi="Times New Roman" w:cs="Times New Roman"/>
        </w:rPr>
        <w:t xml:space="preserve"> preloaded and pre-</w:t>
      </w:r>
      <w:r w:rsidRPr="001A3F85">
        <w:rPr>
          <w:rFonts w:ascii="Times New Roman" w:hAnsi="Times New Roman" w:cs="Times New Roman"/>
        </w:rPr>
        <w:lastRenderedPageBreak/>
        <w:t>calculated data</w:t>
      </w:r>
      <w:del w:id="1265" w:author="yangjian" w:date="2023-04-04T17:26:00Z">
        <w:r w:rsidRPr="001A3F85" w:rsidDel="00E4570D">
          <w:rPr>
            <w:rFonts w:ascii="Times New Roman" w:hAnsi="Times New Roman" w:cs="Times New Roman"/>
          </w:rPr>
          <w:delText>,</w:delText>
        </w:r>
      </w:del>
      <w:r w:rsidRPr="001A3F85">
        <w:rPr>
          <w:rFonts w:ascii="Times New Roman" w:hAnsi="Times New Roman" w:cs="Times New Roman"/>
        </w:rPr>
        <w:t xml:space="preserve"> and the Caffeine plugin (</w:t>
      </w:r>
      <w:hyperlink r:id="rId16" w:history="1">
        <w:r w:rsidRPr="00C3638E">
          <w:rPr>
            <w:rStyle w:val="a7"/>
            <w:rFonts w:ascii="Times New Roman" w:hAnsi="Times New Roman" w:cs="Times New Roman"/>
          </w:rPr>
          <w:t>https://github.com/ben-manes/caffeine</w:t>
        </w:r>
      </w:hyperlink>
      <w:r>
        <w:rPr>
          <w:rFonts w:ascii="Times New Roman" w:hAnsi="Times New Roman" w:cs="Times New Roman" w:hint="eastAsia"/>
        </w:rPr>
        <w:t>)</w:t>
      </w:r>
      <w:ins w:id="1266" w:author="yangjian" w:date="2023-04-04T17:21:00Z">
        <w:r w:rsidR="003D3B32">
          <w:rPr>
            <w:rFonts w:ascii="Times New Roman" w:hAnsi="Times New Roman" w:cs="Times New Roman"/>
          </w:rPr>
          <w:t xml:space="preserve"> </w:t>
        </w:r>
      </w:ins>
      <w:del w:id="1267" w:author="yangjian" w:date="2023-04-04T17:21:00Z">
        <w:r w:rsidRPr="001A3F85" w:rsidDel="003D3B32">
          <w:rPr>
            <w:rFonts w:ascii="Times New Roman" w:hAnsi="Times New Roman" w:cs="Times New Roman"/>
          </w:rPr>
          <w:delText>, which</w:delText>
        </w:r>
      </w:del>
      <w:ins w:id="1268" w:author="yangjian" w:date="2023-04-04T17:21:00Z">
        <w:r w:rsidR="003D3B32">
          <w:rPr>
            <w:rFonts w:ascii="Times New Roman" w:hAnsi="Times New Roman" w:cs="Times New Roman"/>
          </w:rPr>
          <w:t>to</w:t>
        </w:r>
      </w:ins>
      <w:r w:rsidRPr="001A3F85">
        <w:rPr>
          <w:rFonts w:ascii="Times New Roman" w:hAnsi="Times New Roman" w:cs="Times New Roman"/>
        </w:rPr>
        <w:t xml:space="preserve"> cache</w:t>
      </w:r>
      <w:del w:id="1269" w:author="yangjian" w:date="2023-04-04T17:21:00Z">
        <w:r w:rsidRPr="001A3F85" w:rsidDel="003D3B32">
          <w:rPr>
            <w:rFonts w:ascii="Times New Roman" w:hAnsi="Times New Roman" w:cs="Times New Roman"/>
          </w:rPr>
          <w:delText>s</w:delText>
        </w:r>
      </w:del>
      <w:r w:rsidRPr="001A3F85">
        <w:rPr>
          <w:rFonts w:ascii="Times New Roman" w:hAnsi="Times New Roman" w:cs="Times New Roman"/>
        </w:rPr>
        <w:t xml:space="preserve"> </w:t>
      </w:r>
      <w:del w:id="1270" w:author="yangjian" w:date="2023-04-04T17:20:00Z">
        <w:r w:rsidRPr="001A3F85" w:rsidDel="003D3B32">
          <w:rPr>
            <w:rFonts w:ascii="Times New Roman" w:hAnsi="Times New Roman" w:cs="Times New Roman"/>
          </w:rPr>
          <w:delText xml:space="preserve">current </w:delText>
        </w:r>
      </w:del>
      <w:ins w:id="1271" w:author="yangjian" w:date="2023-04-04T17:20:00Z">
        <w:r w:rsidR="003D3B32">
          <w:rPr>
            <w:rFonts w:ascii="Times New Roman" w:hAnsi="Times New Roman" w:cs="Times New Roman"/>
          </w:rPr>
          <w:t>genetic</w:t>
        </w:r>
        <w:r w:rsidR="003D3B32" w:rsidRPr="001A3F85">
          <w:rPr>
            <w:rFonts w:ascii="Times New Roman" w:hAnsi="Times New Roman" w:cs="Times New Roman"/>
          </w:rPr>
          <w:t xml:space="preserve"> </w:t>
        </w:r>
      </w:ins>
      <w:r w:rsidRPr="001A3F85">
        <w:rPr>
          <w:rFonts w:ascii="Times New Roman" w:hAnsi="Times New Roman" w:cs="Times New Roman"/>
        </w:rPr>
        <w:t>diagnos</w:t>
      </w:r>
      <w:ins w:id="1272" w:author="yangjian" w:date="2023-04-04T17:20:00Z">
        <w:r w:rsidR="003D3B32">
          <w:rPr>
            <w:rFonts w:ascii="Times New Roman" w:hAnsi="Times New Roman" w:cs="Times New Roman"/>
          </w:rPr>
          <w:t>is</w:t>
        </w:r>
      </w:ins>
      <w:del w:id="1273" w:author="yangjian" w:date="2023-04-04T17:20:00Z">
        <w:r w:rsidRPr="001A3F85" w:rsidDel="003D3B32">
          <w:rPr>
            <w:rFonts w:ascii="Times New Roman" w:hAnsi="Times New Roman" w:cs="Times New Roman"/>
          </w:rPr>
          <w:delText>tic</w:delText>
        </w:r>
      </w:del>
      <w:r w:rsidRPr="001A3F85">
        <w:rPr>
          <w:rFonts w:ascii="Times New Roman" w:hAnsi="Times New Roman" w:cs="Times New Roman"/>
        </w:rPr>
        <w:t xml:space="preserve"> results</w:t>
      </w:r>
      <w:del w:id="1274" w:author="yangjian" w:date="2023-04-04T17:21:00Z">
        <w:r w:rsidRPr="001A3F85" w:rsidDel="003D3B32">
          <w:rPr>
            <w:rFonts w:ascii="Times New Roman" w:hAnsi="Times New Roman" w:cs="Times New Roman"/>
          </w:rPr>
          <w:delText>, are used</w:delText>
        </w:r>
      </w:del>
      <w:r w:rsidRPr="001A3F85">
        <w:rPr>
          <w:rFonts w:ascii="Times New Roman" w:hAnsi="Times New Roman" w:cs="Times New Roman"/>
        </w:rPr>
        <w:t xml:space="preserve"> on our back-end server. Two open-source JavaScript visualization libraries, D3 (</w:t>
      </w:r>
      <w:hyperlink r:id="rId17" w:history="1">
        <w:r w:rsidRPr="00C3638E">
          <w:rPr>
            <w:rStyle w:val="a7"/>
            <w:rFonts w:ascii="Times New Roman" w:hAnsi="Times New Roman" w:cs="Times New Roman"/>
          </w:rPr>
          <w:t>https://d3js.org/</w:t>
        </w:r>
      </w:hyperlink>
      <w:r>
        <w:rPr>
          <w:rFonts w:ascii="Times New Roman" w:hAnsi="Times New Roman" w:cs="Times New Roman" w:hint="eastAsia"/>
        </w:rPr>
        <w:t>)</w:t>
      </w:r>
      <w:r w:rsidRPr="001A3F85">
        <w:rPr>
          <w:rFonts w:ascii="Times New Roman" w:hAnsi="Times New Roman" w:cs="Times New Roman"/>
        </w:rPr>
        <w:t xml:space="preserve"> and ECharts (</w:t>
      </w:r>
      <w:hyperlink r:id="rId18" w:history="1">
        <w:r w:rsidRPr="00C3638E">
          <w:rPr>
            <w:rStyle w:val="a7"/>
            <w:rFonts w:ascii="Times New Roman" w:hAnsi="Times New Roman" w:cs="Times New Roman"/>
          </w:rPr>
          <w:t>https://echarts.apache.org/</w:t>
        </w:r>
      </w:hyperlink>
      <w:r>
        <w:rPr>
          <w:rFonts w:ascii="Times New Roman" w:hAnsi="Times New Roman" w:cs="Times New Roman" w:hint="eastAsia"/>
        </w:rPr>
        <w:t>)</w:t>
      </w:r>
      <w:r w:rsidRPr="001A3F85">
        <w:rPr>
          <w:rFonts w:ascii="Times New Roman" w:hAnsi="Times New Roman" w:cs="Times New Roman"/>
        </w:rPr>
        <w:t xml:space="preserve"> provide essential visualized decision-support information on UI</w:t>
      </w:r>
      <w:r>
        <w:rPr>
          <w:rFonts w:ascii="Times New Roman" w:hAnsi="Times New Roman" w:cs="Times New Roman"/>
        </w:rPr>
        <w:t xml:space="preserve"> [</w:t>
      </w:r>
      <w:del w:id="1275" w:author="yangjian" w:date="2023-03-30T21:07:00Z">
        <w:r w:rsidDel="00E75F75">
          <w:rPr>
            <w:rFonts w:ascii="Times New Roman" w:hAnsi="Times New Roman" w:cs="Times New Roman"/>
          </w:rPr>
          <w:delText>4</w:delText>
        </w:r>
        <w:r w:rsidR="00271392" w:rsidDel="00E75F75">
          <w:rPr>
            <w:rFonts w:ascii="Times New Roman" w:hAnsi="Times New Roman" w:cs="Times New Roman"/>
          </w:rPr>
          <w:delText>6</w:delText>
        </w:r>
        <w:r w:rsidDel="00E75F75">
          <w:rPr>
            <w:rFonts w:ascii="Times New Roman" w:hAnsi="Times New Roman" w:cs="Times New Roman"/>
          </w:rPr>
          <w:delText>, 4</w:delText>
        </w:r>
        <w:r w:rsidR="00271392" w:rsidDel="00E75F75">
          <w:rPr>
            <w:rFonts w:ascii="Times New Roman" w:hAnsi="Times New Roman" w:cs="Times New Roman"/>
          </w:rPr>
          <w:delText>7</w:delText>
        </w:r>
      </w:del>
      <w:ins w:id="1276" w:author="yangjian" w:date="2023-03-30T21:07:00Z">
        <w:r w:rsidR="00E75F75">
          <w:rPr>
            <w:rFonts w:ascii="Times New Roman" w:hAnsi="Times New Roman" w:cs="Times New Roman"/>
          </w:rPr>
          <w:t>53, 54</w:t>
        </w:r>
      </w:ins>
      <w:r>
        <w:rPr>
          <w:rFonts w:ascii="Times New Roman" w:hAnsi="Times New Roman" w:cs="Times New Roman"/>
        </w:rPr>
        <w:t>]</w:t>
      </w:r>
      <w:r w:rsidRPr="001A3F85">
        <w:rPr>
          <w:rFonts w:ascii="Times New Roman" w:hAnsi="Times New Roman" w:cs="Times New Roman"/>
        </w:rPr>
        <w:t>.</w:t>
      </w:r>
    </w:p>
    <w:p w14:paraId="45B3E7F2" w14:textId="5A4231B3" w:rsidR="00F83D40" w:rsidRDefault="00F83D40" w:rsidP="00F83D40">
      <w:pPr>
        <w:pStyle w:val="2"/>
        <w:widowControl/>
        <w:spacing w:line="480" w:lineRule="auto"/>
        <w:jc w:val="left"/>
        <w:rPr>
          <w:rFonts w:ascii="Times New Roman" w:eastAsia="宋体" w:hAnsi="Times New Roman" w:cs="Times New Roman"/>
          <w:b w:val="0"/>
          <w:kern w:val="0"/>
          <w:sz w:val="24"/>
        </w:rPr>
      </w:pPr>
      <w:r w:rsidRPr="00F83D40">
        <w:rPr>
          <w:rFonts w:ascii="Times New Roman" w:eastAsia="宋体" w:hAnsi="Times New Roman" w:cs="Times New Roman"/>
          <w:b w:val="0"/>
          <w:kern w:val="0"/>
          <w:sz w:val="24"/>
        </w:rPr>
        <w:t>Evaluation</w:t>
      </w:r>
    </w:p>
    <w:p w14:paraId="71266AA3" w14:textId="498D9062" w:rsidR="00AA4CA7" w:rsidDel="00E4570D" w:rsidRDefault="00AA4CA7" w:rsidP="00A0640D">
      <w:pPr>
        <w:rPr>
          <w:del w:id="1277" w:author="yangjian" w:date="2023-04-04T17:28:00Z"/>
          <w:rFonts w:ascii="Times New Roman" w:hAnsi="Times New Roman" w:cs="Times New Roman"/>
          <w:szCs w:val="21"/>
        </w:rPr>
      </w:pPr>
      <w:del w:id="1278" w:author="yangjian" w:date="2023-04-04T17:28:00Z">
        <w:r w:rsidRPr="00AA4CA7" w:rsidDel="00E4570D">
          <w:rPr>
            <w:rFonts w:ascii="Times New Roman" w:hAnsi="Times New Roman" w:cs="Times New Roman"/>
            <w:szCs w:val="21"/>
          </w:rPr>
          <w:delText xml:space="preserve">The evaluation of RDmaster consists of two main tasks: (i) a qualitative </w:delText>
        </w:r>
        <w:r w:rsidR="009C6E49" w:rsidRPr="009C6E49" w:rsidDel="00E4570D">
          <w:rPr>
            <w:rFonts w:ascii="Times New Roman" w:hAnsi="Times New Roman" w:cs="Times New Roman"/>
            <w:szCs w:val="21"/>
          </w:rPr>
          <w:delText>assessment</w:delText>
        </w:r>
        <w:r w:rsidR="009C6E49" w:rsidDel="00E4570D">
          <w:rPr>
            <w:rFonts w:ascii="Times New Roman" w:hAnsi="Times New Roman" w:cs="Times New Roman"/>
            <w:szCs w:val="21"/>
          </w:rPr>
          <w:delText xml:space="preserve"> </w:delText>
        </w:r>
        <w:r w:rsidRPr="00AA4CA7" w:rsidDel="00E4570D">
          <w:rPr>
            <w:rFonts w:ascii="Times New Roman" w:hAnsi="Times New Roman" w:cs="Times New Roman"/>
            <w:szCs w:val="21"/>
          </w:rPr>
          <w:delText xml:space="preserve">of </w:delText>
        </w:r>
        <w:r w:rsidR="000B73F8" w:rsidDel="00E4570D">
          <w:rPr>
            <w:rFonts w:ascii="Times New Roman" w:hAnsi="Times New Roman" w:cs="Times New Roman"/>
            <w:szCs w:val="21"/>
          </w:rPr>
          <w:delText>its</w:delText>
        </w:r>
        <w:r w:rsidRPr="00AA4CA7" w:rsidDel="00E4570D">
          <w:rPr>
            <w:rFonts w:ascii="Times New Roman" w:hAnsi="Times New Roman" w:cs="Times New Roman"/>
            <w:szCs w:val="21"/>
          </w:rPr>
          <w:delText xml:space="preserve"> </w:delText>
        </w:r>
        <w:r w:rsidR="00E75ED5" w:rsidDel="00E4570D">
          <w:rPr>
            <w:rFonts w:ascii="Times New Roman" w:hAnsi="Times New Roman" w:cs="Times New Roman"/>
            <w:szCs w:val="21"/>
          </w:rPr>
          <w:delText>dialogue</w:delText>
        </w:r>
        <w:r w:rsidRPr="00AA4CA7" w:rsidDel="00E4570D">
          <w:rPr>
            <w:rFonts w:ascii="Times New Roman" w:hAnsi="Times New Roman" w:cs="Times New Roman"/>
            <w:szCs w:val="21"/>
          </w:rPr>
          <w:delText xml:space="preserve"> strategy; (ii) a quantitative analysis of </w:delText>
        </w:r>
        <w:r w:rsidR="009C6E49" w:rsidDel="00E4570D">
          <w:rPr>
            <w:rFonts w:ascii="Times New Roman" w:hAnsi="Times New Roman" w:cs="Times New Roman"/>
            <w:szCs w:val="21"/>
          </w:rPr>
          <w:delText xml:space="preserve">before and after </w:delText>
        </w:r>
        <w:r w:rsidRPr="00AA4CA7" w:rsidDel="00E4570D">
          <w:rPr>
            <w:rFonts w:ascii="Times New Roman" w:hAnsi="Times New Roman" w:cs="Times New Roman"/>
            <w:szCs w:val="21"/>
          </w:rPr>
          <w:delText>dialogue diagnostic performance of prioritizing target diseases and disease-causing genes.</w:delText>
        </w:r>
      </w:del>
    </w:p>
    <w:p w14:paraId="42F075C7" w14:textId="4CFBAF37" w:rsidR="008B7828" w:rsidRDefault="00AA4CA7" w:rsidP="00A0640D">
      <w:pPr>
        <w:rPr>
          <w:rFonts w:ascii="Times New Roman" w:hAnsi="Times New Roman" w:cs="Times New Roman"/>
          <w:szCs w:val="21"/>
        </w:rPr>
      </w:pPr>
      <w:r>
        <w:rPr>
          <w:rFonts w:ascii="Times New Roman" w:hAnsi="Times New Roman" w:cs="Times New Roman"/>
          <w:szCs w:val="21"/>
        </w:rPr>
        <w:t xml:space="preserve">To evaluate our </w:t>
      </w:r>
      <w:r w:rsidR="00E75ED5">
        <w:rPr>
          <w:rFonts w:ascii="Times New Roman" w:hAnsi="Times New Roman" w:cs="Times New Roman"/>
          <w:szCs w:val="21"/>
        </w:rPr>
        <w:t>dialogue</w:t>
      </w:r>
      <w:r>
        <w:rPr>
          <w:rFonts w:ascii="Times New Roman" w:hAnsi="Times New Roman" w:cs="Times New Roman"/>
          <w:szCs w:val="21"/>
        </w:rPr>
        <w:t xml:space="preserve"> strategy, </w:t>
      </w:r>
      <w:r w:rsidR="00BC2CD4" w:rsidRPr="00BC2CD4">
        <w:rPr>
          <w:rFonts w:ascii="Times New Roman" w:hAnsi="Times New Roman" w:cs="Times New Roman"/>
          <w:szCs w:val="21"/>
        </w:rPr>
        <w:t xml:space="preserve">we </w:t>
      </w:r>
      <w:r w:rsidR="008B4BD2" w:rsidRPr="00BC2CD4">
        <w:rPr>
          <w:rFonts w:ascii="Times New Roman" w:hAnsi="Times New Roman" w:cs="Times New Roman"/>
          <w:szCs w:val="21"/>
        </w:rPr>
        <w:t xml:space="preserve">simulated </w:t>
      </w:r>
      <w:r w:rsidR="00FE5181" w:rsidRPr="00FE5181">
        <w:rPr>
          <w:rFonts w:ascii="Times New Roman" w:hAnsi="Times New Roman" w:cs="Times New Roman"/>
          <w:szCs w:val="21"/>
        </w:rPr>
        <w:t>tens of thousands</w:t>
      </w:r>
      <w:r w:rsidR="0032370D">
        <w:rPr>
          <w:rFonts w:ascii="Times New Roman" w:hAnsi="Times New Roman" w:cs="Times New Roman"/>
          <w:szCs w:val="21"/>
        </w:rPr>
        <w:t xml:space="preserve"> of</w:t>
      </w:r>
      <w:r w:rsidR="00BC2CD4" w:rsidRPr="00BC2CD4">
        <w:rPr>
          <w:rFonts w:ascii="Times New Roman" w:hAnsi="Times New Roman" w:cs="Times New Roman"/>
          <w:szCs w:val="21"/>
        </w:rPr>
        <w:t xml:space="preserve"> patients </w:t>
      </w:r>
      <w:r w:rsidR="00D12FCE">
        <w:rPr>
          <w:rFonts w:ascii="Times New Roman" w:hAnsi="Times New Roman" w:cs="Times New Roman"/>
          <w:szCs w:val="21"/>
        </w:rPr>
        <w:t>according to</w:t>
      </w:r>
      <w:r w:rsidR="00BC2CD4" w:rsidRPr="00BC2CD4">
        <w:rPr>
          <w:rFonts w:ascii="Times New Roman" w:hAnsi="Times New Roman" w:cs="Times New Roman"/>
          <w:szCs w:val="21"/>
        </w:rPr>
        <w:t xml:space="preserve"> HPO frequency annotations from phenotype.hpoa file and </w:t>
      </w:r>
      <w:r w:rsidR="00482656" w:rsidRPr="00BC2CD4">
        <w:rPr>
          <w:rFonts w:ascii="Times New Roman" w:hAnsi="Times New Roman" w:cs="Times New Roman"/>
          <w:szCs w:val="21"/>
        </w:rPr>
        <w:t>randomly</w:t>
      </w:r>
      <w:r w:rsidR="00BC2CD4" w:rsidRPr="00BC2CD4">
        <w:rPr>
          <w:rFonts w:ascii="Times New Roman" w:hAnsi="Times New Roman" w:cs="Times New Roman"/>
          <w:szCs w:val="21"/>
        </w:rPr>
        <w:t xml:space="preserve"> assigned inaccurate phenotypes (ancestor terms of annotated phenotypes) and noise to each </w:t>
      </w:r>
      <w:ins w:id="1279" w:author="yangjian" w:date="2023-04-04T17:31:00Z">
        <w:r w:rsidR="00E4570D" w:rsidRPr="00BC2CD4">
          <w:rPr>
            <w:rFonts w:ascii="Times New Roman" w:hAnsi="Times New Roman" w:cs="Times New Roman"/>
            <w:szCs w:val="21"/>
          </w:rPr>
          <w:t xml:space="preserve">simulated </w:t>
        </w:r>
      </w:ins>
      <w:del w:id="1280" w:author="yangjian" w:date="2023-04-02T21:59:00Z">
        <w:r w:rsidR="00BC2CD4" w:rsidRPr="00BC2CD4" w:rsidDel="000957CD">
          <w:rPr>
            <w:rFonts w:ascii="Times New Roman" w:hAnsi="Times New Roman" w:cs="Times New Roman"/>
            <w:szCs w:val="21"/>
          </w:rPr>
          <w:delText>patient</w:delText>
        </w:r>
      </w:del>
      <w:ins w:id="1281" w:author="yangjian" w:date="2023-04-02T21:59:00Z">
        <w:r w:rsidR="000957CD">
          <w:rPr>
            <w:rFonts w:ascii="Times New Roman" w:hAnsi="Times New Roman" w:cs="Times New Roman"/>
            <w:szCs w:val="21"/>
          </w:rPr>
          <w:t>case</w:t>
        </w:r>
      </w:ins>
      <w:r w:rsidR="00BC2CD4" w:rsidRPr="00BC2CD4">
        <w:rPr>
          <w:rFonts w:ascii="Times New Roman" w:hAnsi="Times New Roman" w:cs="Times New Roman"/>
          <w:szCs w:val="21"/>
        </w:rPr>
        <w:t>. The phenotype information of each simulated patient was reported to</w:t>
      </w:r>
      <w:ins w:id="1282" w:author="yangjian" w:date="2023-04-04T17:29:00Z">
        <w:r w:rsidR="00E4570D">
          <w:rPr>
            <w:rFonts w:ascii="Times New Roman" w:hAnsi="Times New Roman" w:cs="Times New Roman"/>
            <w:szCs w:val="21"/>
          </w:rPr>
          <w:t xml:space="preserve"> </w:t>
        </w:r>
      </w:ins>
      <w:del w:id="1283" w:author="yangjian" w:date="2023-04-04T17:29:00Z">
        <w:r w:rsidR="00BC2CD4" w:rsidRPr="00BC2CD4" w:rsidDel="00E4570D">
          <w:rPr>
            <w:rFonts w:ascii="Times New Roman" w:hAnsi="Times New Roman" w:cs="Times New Roman"/>
            <w:szCs w:val="21"/>
          </w:rPr>
          <w:delText xml:space="preserve"> </w:delText>
        </w:r>
        <w:r w:rsidR="00BB7960" w:rsidDel="00E4570D">
          <w:rPr>
            <w:rFonts w:ascii="Times New Roman" w:hAnsi="Times New Roman" w:cs="Times New Roman"/>
            <w:szCs w:val="21"/>
          </w:rPr>
          <w:delText xml:space="preserve">our </w:delText>
        </w:r>
        <w:r w:rsidR="00E75ED5" w:rsidDel="00E4570D">
          <w:rPr>
            <w:rFonts w:ascii="Times New Roman" w:hAnsi="Times New Roman" w:cs="Times New Roman"/>
            <w:szCs w:val="21"/>
          </w:rPr>
          <w:delText>system</w:delText>
        </w:r>
      </w:del>
      <w:ins w:id="1284" w:author="yangjian" w:date="2023-04-04T17:29:00Z">
        <w:r w:rsidR="00E4570D">
          <w:rPr>
            <w:rFonts w:ascii="Times New Roman" w:hAnsi="Times New Roman" w:cs="Times New Roman"/>
            <w:szCs w:val="21"/>
          </w:rPr>
          <w:t>RDmaster</w:t>
        </w:r>
      </w:ins>
      <w:r w:rsidR="00BC2CD4" w:rsidRPr="00BC2CD4">
        <w:rPr>
          <w:rFonts w:ascii="Times New Roman" w:hAnsi="Times New Roman" w:cs="Times New Roman"/>
          <w:szCs w:val="21"/>
        </w:rPr>
        <w:t xml:space="preserve"> </w:t>
      </w:r>
      <w:r w:rsidR="00482656" w:rsidRPr="00482656">
        <w:rPr>
          <w:rFonts w:ascii="Times New Roman" w:hAnsi="Times New Roman" w:cs="Times New Roman"/>
          <w:szCs w:val="21"/>
        </w:rPr>
        <w:t>to compute</w:t>
      </w:r>
      <w:r w:rsidR="00482656">
        <w:rPr>
          <w:rFonts w:ascii="Times New Roman" w:hAnsi="Times New Roman" w:cs="Times New Roman"/>
          <w:szCs w:val="21"/>
        </w:rPr>
        <w:t xml:space="preserve"> </w:t>
      </w:r>
      <w:r w:rsidR="00BC2CD4" w:rsidRPr="00BC2CD4">
        <w:rPr>
          <w:rFonts w:ascii="Times New Roman" w:hAnsi="Times New Roman" w:cs="Times New Roman"/>
          <w:szCs w:val="21"/>
        </w:rPr>
        <w:t xml:space="preserve">a </w:t>
      </w:r>
      <w:ins w:id="1285" w:author="yangjian" w:date="2023-04-04T17:32:00Z">
        <w:r w:rsidR="0073736B">
          <w:rPr>
            <w:rFonts w:ascii="Times New Roman" w:hAnsi="Times New Roman" w:cs="Times New Roman"/>
            <w:szCs w:val="21"/>
          </w:rPr>
          <w:t xml:space="preserve">ranked </w:t>
        </w:r>
      </w:ins>
      <w:r w:rsidR="00BC2CD4" w:rsidRPr="00BC2CD4">
        <w:rPr>
          <w:rFonts w:ascii="Times New Roman" w:hAnsi="Times New Roman" w:cs="Times New Roman"/>
          <w:szCs w:val="21"/>
        </w:rPr>
        <w:t>candidate questioning phenotype list, and then we analyzed</w:t>
      </w:r>
      <w:r w:rsidR="00075BE1">
        <w:rPr>
          <w:rFonts w:ascii="Times New Roman" w:hAnsi="Times New Roman" w:cs="Times New Roman"/>
          <w:szCs w:val="21"/>
        </w:rPr>
        <w:t xml:space="preserve"> and </w:t>
      </w:r>
      <w:r w:rsidR="00075BE1" w:rsidRPr="00075BE1">
        <w:rPr>
          <w:rFonts w:ascii="Times New Roman" w:hAnsi="Times New Roman" w:cs="Times New Roman"/>
          <w:szCs w:val="21"/>
        </w:rPr>
        <w:t>quantif</w:t>
      </w:r>
      <w:r w:rsidR="00075BE1">
        <w:rPr>
          <w:rFonts w:ascii="Times New Roman" w:hAnsi="Times New Roman" w:cs="Times New Roman"/>
          <w:szCs w:val="21"/>
        </w:rPr>
        <w:t>ied</w:t>
      </w:r>
      <w:r w:rsidR="00075BE1" w:rsidRPr="00075BE1">
        <w:rPr>
          <w:rFonts w:ascii="Times New Roman" w:hAnsi="Times New Roman" w:cs="Times New Roman"/>
          <w:szCs w:val="21"/>
        </w:rPr>
        <w:t xml:space="preserve"> </w:t>
      </w:r>
      <w:r w:rsidR="00BC2CD4" w:rsidRPr="00BC2CD4">
        <w:rPr>
          <w:rFonts w:ascii="Times New Roman" w:hAnsi="Times New Roman" w:cs="Times New Roman"/>
          <w:szCs w:val="21"/>
        </w:rPr>
        <w:t>the relationship between candidate phenotypes and top-ranked diseases within different diagnostic states.</w:t>
      </w:r>
    </w:p>
    <w:p w14:paraId="4362B093" w14:textId="1BE93106" w:rsidR="003A7F83" w:rsidRDefault="003A7F83" w:rsidP="00CB6C3E">
      <w:pPr>
        <w:widowControl/>
        <w:rPr>
          <w:rFonts w:ascii="Times New Roman" w:hAnsi="Times New Roman" w:cs="Times New Roman"/>
          <w:szCs w:val="21"/>
        </w:rPr>
      </w:pPr>
      <w:r w:rsidRPr="003A7F83">
        <w:rPr>
          <w:rFonts w:ascii="Times New Roman" w:hAnsi="Times New Roman" w:cs="Times New Roman"/>
          <w:szCs w:val="21"/>
        </w:rPr>
        <w:t>We further evaluated</w:t>
      </w:r>
      <w:ins w:id="1286" w:author="yangjian" w:date="2023-04-04T17:43:00Z">
        <w:r w:rsidR="002F1C62">
          <w:rPr>
            <w:rFonts w:ascii="Times New Roman" w:hAnsi="Times New Roman" w:cs="Times New Roman"/>
            <w:szCs w:val="21"/>
          </w:rPr>
          <w:t xml:space="preserve"> the</w:t>
        </w:r>
      </w:ins>
      <w:r w:rsidRPr="003A7F83">
        <w:rPr>
          <w:rFonts w:ascii="Times New Roman" w:hAnsi="Times New Roman" w:cs="Times New Roman"/>
          <w:szCs w:val="21"/>
        </w:rPr>
        <w:t xml:space="preserve"> </w:t>
      </w:r>
      <w:del w:id="1287" w:author="yangjian" w:date="2023-04-04T17:39:00Z">
        <w:r w:rsidRPr="003A7F83" w:rsidDel="0073736B">
          <w:rPr>
            <w:rFonts w:ascii="Times New Roman" w:hAnsi="Times New Roman" w:cs="Times New Roman"/>
            <w:szCs w:val="21"/>
          </w:rPr>
          <w:delText xml:space="preserve">RDmaster’s </w:delText>
        </w:r>
      </w:del>
      <w:r w:rsidRPr="003A7F83">
        <w:rPr>
          <w:rFonts w:ascii="Times New Roman" w:hAnsi="Times New Roman" w:cs="Times New Roman"/>
          <w:szCs w:val="21"/>
        </w:rPr>
        <w:t>diagnostic performance</w:t>
      </w:r>
      <w:ins w:id="1288" w:author="yangjian" w:date="2023-04-04T17:39:00Z">
        <w:r w:rsidR="0073736B">
          <w:rPr>
            <w:rFonts w:ascii="Times New Roman" w:hAnsi="Times New Roman" w:cs="Times New Roman"/>
            <w:szCs w:val="21"/>
          </w:rPr>
          <w:t xml:space="preserve"> of RDmaster</w:t>
        </w:r>
      </w:ins>
      <w:r w:rsidRPr="003A7F83">
        <w:rPr>
          <w:rFonts w:ascii="Times New Roman" w:hAnsi="Times New Roman" w:cs="Times New Roman"/>
          <w:szCs w:val="21"/>
        </w:rPr>
        <w:t xml:space="preserve"> using real</w:t>
      </w:r>
      <w:ins w:id="1289" w:author="yangjian" w:date="2023-04-04T17:43:00Z">
        <w:r w:rsidR="002F1C62">
          <w:rPr>
            <w:rFonts w:ascii="Times New Roman" w:hAnsi="Times New Roman" w:cs="Times New Roman"/>
            <w:szCs w:val="21"/>
          </w:rPr>
          <w:t>-</w:t>
        </w:r>
      </w:ins>
      <w:del w:id="1290" w:author="yangjian" w:date="2023-04-04T17:43:00Z">
        <w:r w:rsidRPr="003A7F83" w:rsidDel="002F1C62">
          <w:rPr>
            <w:rFonts w:ascii="Times New Roman" w:hAnsi="Times New Roman" w:cs="Times New Roman"/>
            <w:szCs w:val="21"/>
          </w:rPr>
          <w:delText xml:space="preserve"> </w:delText>
        </w:r>
      </w:del>
      <w:r w:rsidRPr="003A7F83">
        <w:rPr>
          <w:rFonts w:ascii="Times New Roman" w:hAnsi="Times New Roman" w:cs="Times New Roman"/>
          <w:szCs w:val="21"/>
        </w:rPr>
        <w:t xml:space="preserve">diagnosed patients published online. A total of 238 case reports involving 92 RDs were collected, of which 225 cases involving 86 RDs had </w:t>
      </w:r>
      <w:del w:id="1291" w:author="yangjian" w:date="2023-04-04T17:39:00Z">
        <w:r w:rsidRPr="003A7F83" w:rsidDel="0073736B">
          <w:rPr>
            <w:rFonts w:ascii="Times New Roman" w:hAnsi="Times New Roman" w:cs="Times New Roman"/>
            <w:szCs w:val="21"/>
          </w:rPr>
          <w:delText xml:space="preserve">documented </w:delText>
        </w:r>
      </w:del>
      <w:r w:rsidRPr="003A7F83">
        <w:rPr>
          <w:rFonts w:ascii="Times New Roman" w:hAnsi="Times New Roman" w:cs="Times New Roman"/>
          <w:szCs w:val="21"/>
        </w:rPr>
        <w:t xml:space="preserve">causative genes in KB and were </w:t>
      </w:r>
      <w:ins w:id="1292" w:author="yangjian" w:date="2023-04-04T17:40:00Z">
        <w:r w:rsidR="0073736B" w:rsidRPr="0073736B">
          <w:rPr>
            <w:rFonts w:ascii="Times New Roman" w:hAnsi="Times New Roman" w:cs="Times New Roman"/>
            <w:szCs w:val="21"/>
          </w:rPr>
          <w:t>eligible for</w:t>
        </w:r>
      </w:ins>
      <w:del w:id="1293" w:author="yangjian" w:date="2023-04-04T17:40:00Z">
        <w:r w:rsidRPr="003A7F83" w:rsidDel="0073736B">
          <w:rPr>
            <w:rFonts w:ascii="Times New Roman" w:hAnsi="Times New Roman" w:cs="Times New Roman"/>
            <w:szCs w:val="21"/>
          </w:rPr>
          <w:delText>able to perform</w:delText>
        </w:r>
      </w:del>
      <w:r w:rsidRPr="003A7F83">
        <w:rPr>
          <w:rFonts w:ascii="Times New Roman" w:hAnsi="Times New Roman" w:cs="Times New Roman"/>
          <w:szCs w:val="21"/>
        </w:rPr>
        <w:t xml:space="preserve"> genetic diagnosis. For each </w:t>
      </w:r>
      <w:ins w:id="1294" w:author="yangjian" w:date="2023-04-04T17:40:00Z">
        <w:r w:rsidR="0073736B">
          <w:rPr>
            <w:rFonts w:ascii="Times New Roman" w:hAnsi="Times New Roman" w:cs="Times New Roman"/>
            <w:szCs w:val="21"/>
          </w:rPr>
          <w:t xml:space="preserve">published </w:t>
        </w:r>
      </w:ins>
      <w:r w:rsidRPr="003A7F83">
        <w:rPr>
          <w:rFonts w:ascii="Times New Roman" w:hAnsi="Times New Roman" w:cs="Times New Roman"/>
          <w:szCs w:val="21"/>
        </w:rPr>
        <w:t>case</w:t>
      </w:r>
      <w:del w:id="1295" w:author="yangjian" w:date="2023-04-04T17:40:00Z">
        <w:r w:rsidRPr="003A7F83" w:rsidDel="0073736B">
          <w:rPr>
            <w:rFonts w:ascii="Times New Roman" w:hAnsi="Times New Roman" w:cs="Times New Roman"/>
            <w:szCs w:val="21"/>
          </w:rPr>
          <w:delText xml:space="preserve"> report</w:delText>
        </w:r>
      </w:del>
      <w:r w:rsidRPr="003A7F83">
        <w:rPr>
          <w:rFonts w:ascii="Times New Roman" w:hAnsi="Times New Roman" w:cs="Times New Roman"/>
          <w:szCs w:val="21"/>
        </w:rPr>
        <w:t>, we endeavored to capture all recorded phenotypic features (present or absent) and ultimately generated standardized patient information within the Phenopacket schema [</w:t>
      </w:r>
      <w:del w:id="1296" w:author="yangjian" w:date="2023-03-30T21:12:00Z">
        <w:r w:rsidRPr="003A7F83" w:rsidDel="00C04831">
          <w:rPr>
            <w:rFonts w:ascii="Times New Roman" w:hAnsi="Times New Roman" w:cs="Times New Roman"/>
            <w:szCs w:val="21"/>
          </w:rPr>
          <w:delText>4</w:delText>
        </w:r>
        <w:r w:rsidR="00271392" w:rsidDel="00C04831">
          <w:rPr>
            <w:rFonts w:ascii="Times New Roman" w:hAnsi="Times New Roman" w:cs="Times New Roman"/>
            <w:szCs w:val="21"/>
          </w:rPr>
          <w:delText>8</w:delText>
        </w:r>
      </w:del>
      <w:ins w:id="1297" w:author="yangjian" w:date="2023-03-30T21:12:00Z">
        <w:r w:rsidR="00C04831">
          <w:rPr>
            <w:rFonts w:ascii="Times New Roman" w:hAnsi="Times New Roman" w:cs="Times New Roman"/>
            <w:szCs w:val="21"/>
          </w:rPr>
          <w:t>55</w:t>
        </w:r>
      </w:ins>
      <w:r w:rsidRPr="003A7F83">
        <w:rPr>
          <w:rFonts w:ascii="Times New Roman" w:hAnsi="Times New Roman" w:cs="Times New Roman"/>
          <w:szCs w:val="21"/>
        </w:rPr>
        <w:t>].</w:t>
      </w:r>
      <w:r w:rsidR="00FF7424">
        <w:rPr>
          <w:rFonts w:ascii="Times New Roman" w:hAnsi="Times New Roman" w:cs="Times New Roman"/>
          <w:szCs w:val="21"/>
        </w:rPr>
        <w:t xml:space="preserve"> </w:t>
      </w:r>
      <w:ins w:id="1298" w:author="yangjian" w:date="2023-04-04T17:41:00Z">
        <w:r w:rsidR="0073736B" w:rsidRPr="0073736B">
          <w:rPr>
            <w:rFonts w:ascii="Times New Roman" w:hAnsi="Times New Roman" w:cs="Times New Roman"/>
            <w:szCs w:val="21"/>
          </w:rPr>
          <w:t>Detailed information on the 238 published cases is provided in Supplementary Table 1.</w:t>
        </w:r>
      </w:ins>
      <w:del w:id="1299" w:author="yangjian" w:date="2023-04-04T17:41:00Z">
        <w:r w:rsidR="00FF7424" w:rsidRPr="00FF7424" w:rsidDel="0073736B">
          <w:rPr>
            <w:rFonts w:ascii="Times New Roman" w:hAnsi="Times New Roman" w:cs="Times New Roman"/>
            <w:szCs w:val="21"/>
          </w:rPr>
          <w:delText xml:space="preserve">See Supplementary Table </w:delText>
        </w:r>
      </w:del>
      <w:del w:id="1300" w:author="yangjian" w:date="2023-03-31T16:17:00Z">
        <w:r w:rsidR="00FF7424" w:rsidDel="008A4BE4">
          <w:rPr>
            <w:rFonts w:ascii="Times New Roman" w:hAnsi="Times New Roman" w:cs="Times New Roman"/>
            <w:szCs w:val="21"/>
          </w:rPr>
          <w:delText>2</w:delText>
        </w:r>
      </w:del>
      <w:del w:id="1301" w:author="yangjian" w:date="2023-04-04T17:41:00Z">
        <w:r w:rsidR="00FF7424" w:rsidRPr="00FF7424" w:rsidDel="0073736B">
          <w:rPr>
            <w:rFonts w:ascii="Times New Roman" w:hAnsi="Times New Roman" w:cs="Times New Roman"/>
            <w:szCs w:val="21"/>
          </w:rPr>
          <w:delText xml:space="preserve"> for</w:delText>
        </w:r>
      </w:del>
      <w:del w:id="1302" w:author="yangjian" w:date="2023-04-04T17:37:00Z">
        <w:r w:rsidR="00FF7424" w:rsidRPr="00FF7424" w:rsidDel="0073736B">
          <w:rPr>
            <w:rFonts w:ascii="Times New Roman" w:hAnsi="Times New Roman" w:cs="Times New Roman"/>
            <w:szCs w:val="21"/>
          </w:rPr>
          <w:delText xml:space="preserve"> the </w:delText>
        </w:r>
      </w:del>
      <w:del w:id="1303" w:author="yangjian" w:date="2023-04-04T17:41:00Z">
        <w:r w:rsidR="00FF7424" w:rsidRPr="00FF7424" w:rsidDel="0073736B">
          <w:rPr>
            <w:rFonts w:ascii="Times New Roman" w:hAnsi="Times New Roman" w:cs="Times New Roman"/>
            <w:szCs w:val="21"/>
          </w:rPr>
          <w:delText xml:space="preserve">detailed information </w:delText>
        </w:r>
      </w:del>
      <w:del w:id="1304" w:author="yangjian" w:date="2023-04-04T17:38:00Z">
        <w:r w:rsidR="00FF7424" w:rsidRPr="00FF7424" w:rsidDel="0073736B">
          <w:rPr>
            <w:rFonts w:ascii="Times New Roman" w:hAnsi="Times New Roman" w:cs="Times New Roman"/>
            <w:szCs w:val="21"/>
          </w:rPr>
          <w:delText xml:space="preserve">of </w:delText>
        </w:r>
      </w:del>
      <w:del w:id="1305" w:author="yangjian" w:date="2023-04-04T17:37:00Z">
        <w:r w:rsidR="00654C4F" w:rsidDel="0073736B">
          <w:rPr>
            <w:rFonts w:ascii="Times New Roman" w:hAnsi="Times New Roman" w:cs="Times New Roman"/>
            <w:szCs w:val="21"/>
          </w:rPr>
          <w:delText xml:space="preserve">all </w:delText>
        </w:r>
      </w:del>
      <w:del w:id="1306" w:author="yangjian" w:date="2023-04-04T17:41:00Z">
        <w:r w:rsidR="00FF7424" w:rsidRPr="00FF7424" w:rsidDel="0073736B">
          <w:rPr>
            <w:rFonts w:ascii="Times New Roman" w:hAnsi="Times New Roman" w:cs="Times New Roman"/>
            <w:szCs w:val="21"/>
          </w:rPr>
          <w:delText>238 published cases</w:delText>
        </w:r>
        <w:r w:rsidR="00FF7424" w:rsidDel="0073736B">
          <w:rPr>
            <w:rFonts w:ascii="Times New Roman" w:hAnsi="Times New Roman" w:cs="Times New Roman"/>
            <w:szCs w:val="21"/>
          </w:rPr>
          <w:delText>.</w:delText>
        </w:r>
      </w:del>
      <w:r w:rsidR="00370931">
        <w:rPr>
          <w:rFonts w:ascii="Times New Roman" w:hAnsi="Times New Roman" w:cs="Times New Roman"/>
          <w:szCs w:val="21"/>
        </w:rPr>
        <w:t xml:space="preserve"> </w:t>
      </w:r>
      <w:r w:rsidR="00370931" w:rsidRPr="00370931">
        <w:rPr>
          <w:rFonts w:ascii="Times New Roman" w:hAnsi="Times New Roman" w:cs="Times New Roman"/>
          <w:szCs w:val="21"/>
        </w:rPr>
        <w:t xml:space="preserve">Like </w:t>
      </w:r>
      <w:r w:rsidR="006B3C90">
        <w:rPr>
          <w:rFonts w:ascii="Times New Roman" w:hAnsi="Times New Roman" w:cs="Times New Roman"/>
          <w:szCs w:val="21"/>
        </w:rPr>
        <w:t>many</w:t>
      </w:r>
      <w:r w:rsidR="00370931" w:rsidRPr="00370931">
        <w:rPr>
          <w:rFonts w:ascii="Times New Roman" w:hAnsi="Times New Roman" w:cs="Times New Roman"/>
          <w:szCs w:val="21"/>
        </w:rPr>
        <w:t xml:space="preserve"> previous studies</w:t>
      </w:r>
      <w:r w:rsidR="00EF278E">
        <w:rPr>
          <w:rFonts w:ascii="Times New Roman" w:hAnsi="Times New Roman" w:cs="Times New Roman"/>
          <w:szCs w:val="21"/>
        </w:rPr>
        <w:t xml:space="preserve"> [</w:t>
      </w:r>
      <w:del w:id="1307" w:author="yangjian" w:date="2023-03-30T21:12:00Z">
        <w:r w:rsidR="00EF278E" w:rsidDel="00C04831">
          <w:rPr>
            <w:rFonts w:ascii="Times New Roman" w:hAnsi="Times New Roman" w:cs="Times New Roman"/>
            <w:szCs w:val="21"/>
          </w:rPr>
          <w:delText>4</w:delText>
        </w:r>
        <w:r w:rsidR="00271392" w:rsidDel="00C04831">
          <w:rPr>
            <w:rFonts w:ascii="Times New Roman" w:hAnsi="Times New Roman" w:cs="Times New Roman"/>
            <w:szCs w:val="21"/>
          </w:rPr>
          <w:delText>9</w:delText>
        </w:r>
        <w:r w:rsidR="00733EE7" w:rsidDel="00C04831">
          <w:rPr>
            <w:rFonts w:ascii="Times New Roman" w:hAnsi="Times New Roman" w:cs="Times New Roman"/>
            <w:szCs w:val="21"/>
          </w:rPr>
          <w:delText>-</w:delText>
        </w:r>
        <w:r w:rsidR="00271392" w:rsidDel="00C04831">
          <w:rPr>
            <w:rFonts w:ascii="Times New Roman" w:hAnsi="Times New Roman" w:cs="Times New Roman"/>
            <w:szCs w:val="21"/>
          </w:rPr>
          <w:delText>51</w:delText>
        </w:r>
      </w:del>
      <w:ins w:id="1308" w:author="yangjian" w:date="2023-03-30T21:12:00Z">
        <w:r w:rsidR="00C04831">
          <w:rPr>
            <w:rFonts w:ascii="Times New Roman" w:hAnsi="Times New Roman" w:cs="Times New Roman"/>
            <w:szCs w:val="21"/>
          </w:rPr>
          <w:t>56-58</w:t>
        </w:r>
      </w:ins>
      <w:r w:rsidR="00EF278E">
        <w:rPr>
          <w:rFonts w:ascii="Times New Roman" w:hAnsi="Times New Roman" w:cs="Times New Roman"/>
          <w:szCs w:val="21"/>
        </w:rPr>
        <w:t>]</w:t>
      </w:r>
      <w:r w:rsidR="00370931" w:rsidRPr="00370931">
        <w:rPr>
          <w:rFonts w:ascii="Times New Roman" w:hAnsi="Times New Roman" w:cs="Times New Roman"/>
          <w:szCs w:val="21"/>
        </w:rPr>
        <w:t>, we simulated exomes for the 8</w:t>
      </w:r>
      <w:r w:rsidR="009D1B93">
        <w:rPr>
          <w:rFonts w:ascii="Times New Roman" w:hAnsi="Times New Roman" w:cs="Times New Roman"/>
          <w:szCs w:val="21"/>
        </w:rPr>
        <w:t>6</w:t>
      </w:r>
      <w:r w:rsidR="00370931" w:rsidRPr="00370931">
        <w:rPr>
          <w:rFonts w:ascii="Times New Roman" w:hAnsi="Times New Roman" w:cs="Times New Roman"/>
          <w:szCs w:val="21"/>
        </w:rPr>
        <w:t xml:space="preserve"> </w:t>
      </w:r>
      <w:r w:rsidR="00B81E89">
        <w:rPr>
          <w:rFonts w:ascii="Times New Roman" w:hAnsi="Times New Roman" w:cs="Times New Roman"/>
          <w:szCs w:val="21"/>
        </w:rPr>
        <w:t>RDs</w:t>
      </w:r>
      <w:r w:rsidR="00370931" w:rsidRPr="00370931">
        <w:rPr>
          <w:rFonts w:ascii="Times New Roman" w:hAnsi="Times New Roman" w:cs="Times New Roman"/>
          <w:szCs w:val="21"/>
        </w:rPr>
        <w:t xml:space="preserve"> with causative genes by randomly </w:t>
      </w:r>
      <w:r w:rsidR="00EF278E">
        <w:rPr>
          <w:rFonts w:ascii="Times New Roman" w:hAnsi="Times New Roman" w:cs="Times New Roman"/>
          <w:szCs w:val="21"/>
        </w:rPr>
        <w:t>adding</w:t>
      </w:r>
      <w:r w:rsidR="00370931" w:rsidRPr="00370931">
        <w:rPr>
          <w:rFonts w:ascii="Times New Roman" w:hAnsi="Times New Roman" w:cs="Times New Roman"/>
          <w:szCs w:val="21"/>
        </w:rPr>
        <w:t xml:space="preserve"> known pathogenic variants from the Clinvar database (homozygous for recessive diseases, heterozygotes for dominant) to our internally randomly selected </w:t>
      </w:r>
      <w:r w:rsidR="001F67AB">
        <w:rPr>
          <w:rFonts w:ascii="Times New Roman" w:hAnsi="Times New Roman" w:cs="Times New Roman"/>
          <w:szCs w:val="21"/>
        </w:rPr>
        <w:t>8</w:t>
      </w:r>
      <w:r w:rsidR="009D1B93">
        <w:rPr>
          <w:rFonts w:ascii="Times New Roman" w:hAnsi="Times New Roman" w:cs="Times New Roman"/>
          <w:szCs w:val="21"/>
        </w:rPr>
        <w:t>6</w:t>
      </w:r>
      <w:r w:rsidR="00370931" w:rsidRPr="00370931">
        <w:rPr>
          <w:rFonts w:ascii="Times New Roman" w:hAnsi="Times New Roman" w:cs="Times New Roman"/>
          <w:szCs w:val="21"/>
        </w:rPr>
        <w:t xml:space="preserve"> exomes</w:t>
      </w:r>
      <w:r w:rsidR="00900F7E">
        <w:rPr>
          <w:rFonts w:ascii="Times New Roman" w:hAnsi="Times New Roman" w:cs="Times New Roman"/>
          <w:szCs w:val="21"/>
        </w:rPr>
        <w:t xml:space="preserve"> </w:t>
      </w:r>
      <w:r w:rsidR="00900F7E" w:rsidRPr="00900F7E">
        <w:rPr>
          <w:rFonts w:ascii="Times New Roman" w:hAnsi="Times New Roman" w:cs="Times New Roman"/>
          <w:szCs w:val="21"/>
        </w:rPr>
        <w:t xml:space="preserve">(see Supplementary Table </w:t>
      </w:r>
      <w:ins w:id="1309" w:author="yangjian" w:date="2023-03-31T16:17:00Z">
        <w:r w:rsidR="008A4BE4">
          <w:rPr>
            <w:rFonts w:ascii="Times New Roman" w:hAnsi="Times New Roman" w:cs="Times New Roman"/>
            <w:szCs w:val="21"/>
          </w:rPr>
          <w:t>2</w:t>
        </w:r>
      </w:ins>
      <w:del w:id="1310" w:author="yangjian" w:date="2023-03-31T16:17:00Z">
        <w:r w:rsidR="00900F7E" w:rsidRPr="00900F7E" w:rsidDel="008A4BE4">
          <w:rPr>
            <w:rFonts w:ascii="Times New Roman" w:hAnsi="Times New Roman" w:cs="Times New Roman"/>
            <w:szCs w:val="21"/>
          </w:rPr>
          <w:delText>3</w:delText>
        </w:r>
      </w:del>
      <w:r w:rsidR="00900F7E" w:rsidRPr="00900F7E">
        <w:rPr>
          <w:rFonts w:ascii="Times New Roman" w:hAnsi="Times New Roman" w:cs="Times New Roman"/>
          <w:szCs w:val="21"/>
        </w:rPr>
        <w:t>)</w:t>
      </w:r>
      <w:r w:rsidR="00370931" w:rsidRPr="00370931">
        <w:rPr>
          <w:rFonts w:ascii="Times New Roman" w:hAnsi="Times New Roman" w:cs="Times New Roman"/>
          <w:szCs w:val="21"/>
        </w:rPr>
        <w:t>.</w:t>
      </w:r>
      <w:r w:rsidRPr="003A7F83">
        <w:rPr>
          <w:rFonts w:ascii="Times New Roman" w:hAnsi="Times New Roman" w:cs="Times New Roman"/>
          <w:szCs w:val="21"/>
        </w:rPr>
        <w:t xml:space="preserve"> In this evaluation, several influential </w:t>
      </w:r>
      <w:ins w:id="1311" w:author="yangjian" w:date="2023-03-30T18:56:00Z">
        <w:r w:rsidR="0009233B">
          <w:rPr>
            <w:rFonts w:ascii="Times New Roman" w:hAnsi="Times New Roman" w:cs="Times New Roman"/>
            <w:szCs w:val="21"/>
          </w:rPr>
          <w:t xml:space="preserve">KB-based </w:t>
        </w:r>
      </w:ins>
      <w:r w:rsidRPr="003A7F83">
        <w:rPr>
          <w:rFonts w:ascii="Times New Roman" w:hAnsi="Times New Roman" w:cs="Times New Roman"/>
          <w:szCs w:val="21"/>
        </w:rPr>
        <w:t>RD diagnostic tools (</w:t>
      </w:r>
      <w:bookmarkStart w:id="1312" w:name="_Hlk131004426"/>
      <w:r w:rsidRPr="003A7F83">
        <w:rPr>
          <w:rFonts w:ascii="Times New Roman" w:hAnsi="Times New Roman" w:cs="Times New Roman"/>
          <w:szCs w:val="21"/>
        </w:rPr>
        <w:t>Phenomizer, BOQA, PhenoPro, and LIRICAL</w:t>
      </w:r>
      <w:bookmarkEnd w:id="1312"/>
      <w:r w:rsidRPr="003A7F83">
        <w:rPr>
          <w:rFonts w:ascii="Times New Roman" w:hAnsi="Times New Roman" w:cs="Times New Roman"/>
          <w:szCs w:val="21"/>
        </w:rPr>
        <w:t xml:space="preserve"> for phenotype-driven diagnosis; Exomiser for disease-causing genes prioritization) </w:t>
      </w:r>
      <w:r w:rsidR="00FE5D58">
        <w:rPr>
          <w:rFonts w:ascii="Times New Roman" w:hAnsi="Times New Roman" w:cs="Times New Roman" w:hint="eastAsia"/>
          <w:szCs w:val="21"/>
        </w:rPr>
        <w:t>were</w:t>
      </w:r>
      <w:r w:rsidRPr="003A7F83">
        <w:rPr>
          <w:rFonts w:ascii="Times New Roman" w:hAnsi="Times New Roman" w:cs="Times New Roman"/>
          <w:szCs w:val="21"/>
        </w:rPr>
        <w:t xml:space="preserve"> introduced to compare diagnostic performance with RDmaster.</w:t>
      </w:r>
      <w:ins w:id="1313" w:author="yangjian" w:date="2023-03-30T18:57:00Z">
        <w:r w:rsidR="0009233B">
          <w:rPr>
            <w:rFonts w:ascii="Times New Roman" w:hAnsi="Times New Roman" w:cs="Times New Roman"/>
            <w:szCs w:val="21"/>
          </w:rPr>
          <w:t xml:space="preserve"> </w:t>
        </w:r>
      </w:ins>
      <w:ins w:id="1314" w:author="yangjian" w:date="2023-03-30T18:58:00Z">
        <w:r w:rsidR="0009233B" w:rsidRPr="0009233B">
          <w:rPr>
            <w:rFonts w:ascii="Times New Roman" w:hAnsi="Times New Roman" w:cs="Times New Roman"/>
            <w:szCs w:val="21"/>
          </w:rPr>
          <w:t xml:space="preserve">In addition, we </w:t>
        </w:r>
      </w:ins>
      <w:ins w:id="1315" w:author="yangjian" w:date="2023-03-30T19:32:00Z">
        <w:r w:rsidR="00AB04F8">
          <w:rPr>
            <w:rFonts w:ascii="Times New Roman" w:hAnsi="Times New Roman" w:cs="Times New Roman"/>
            <w:szCs w:val="21"/>
          </w:rPr>
          <w:t>also</w:t>
        </w:r>
      </w:ins>
      <w:ins w:id="1316" w:author="yangjian" w:date="2023-03-30T18:58:00Z">
        <w:r w:rsidR="0009233B" w:rsidRPr="0009233B">
          <w:rPr>
            <w:rFonts w:ascii="Times New Roman" w:hAnsi="Times New Roman" w:cs="Times New Roman"/>
            <w:szCs w:val="21"/>
          </w:rPr>
          <w:t xml:space="preserve"> explored the effectiveness of large language models</w:t>
        </w:r>
      </w:ins>
      <w:ins w:id="1317" w:author="yangjian" w:date="2023-03-30T18:59:00Z">
        <w:r w:rsidR="007039CC">
          <w:rPr>
            <w:rFonts w:ascii="Times New Roman" w:hAnsi="Times New Roman" w:cs="Times New Roman"/>
            <w:szCs w:val="21"/>
          </w:rPr>
          <w:t xml:space="preserve">, </w:t>
        </w:r>
        <w:r w:rsidR="007039CC" w:rsidRPr="007039CC">
          <w:rPr>
            <w:rFonts w:ascii="Times New Roman" w:hAnsi="Times New Roman" w:cs="Times New Roman"/>
            <w:szCs w:val="21"/>
          </w:rPr>
          <w:t>specifically GPT-3</w:t>
        </w:r>
        <w:r w:rsidR="007039CC">
          <w:rPr>
            <w:rFonts w:ascii="Times New Roman" w:hAnsi="Times New Roman" w:cs="Times New Roman"/>
            <w:szCs w:val="21"/>
          </w:rPr>
          <w:t>.5 and GPT-4</w:t>
        </w:r>
      </w:ins>
      <w:ins w:id="1318" w:author="yangjian" w:date="2023-03-30T19:32:00Z">
        <w:r w:rsidR="00AB04F8">
          <w:rPr>
            <w:rFonts w:ascii="Times New Roman" w:hAnsi="Times New Roman" w:cs="Times New Roman"/>
            <w:szCs w:val="21"/>
          </w:rPr>
          <w:t>,</w:t>
        </w:r>
      </w:ins>
      <w:ins w:id="1319" w:author="yangjian" w:date="2023-03-30T18:58:00Z">
        <w:r w:rsidR="0009233B" w:rsidRPr="0009233B">
          <w:rPr>
            <w:rFonts w:ascii="Times New Roman" w:hAnsi="Times New Roman" w:cs="Times New Roman"/>
            <w:szCs w:val="21"/>
          </w:rPr>
          <w:t xml:space="preserve"> in </w:t>
        </w:r>
        <w:r w:rsidR="0009233B">
          <w:rPr>
            <w:rFonts w:ascii="Times New Roman" w:hAnsi="Times New Roman" w:cs="Times New Roman"/>
            <w:szCs w:val="21"/>
          </w:rPr>
          <w:t>RD</w:t>
        </w:r>
        <w:r w:rsidR="0009233B" w:rsidRPr="0009233B">
          <w:rPr>
            <w:rFonts w:ascii="Times New Roman" w:hAnsi="Times New Roman" w:cs="Times New Roman"/>
            <w:szCs w:val="21"/>
          </w:rPr>
          <w:t xml:space="preserve"> differential diagnosis.</w:t>
        </w:r>
      </w:ins>
    </w:p>
    <w:p w14:paraId="0072717B" w14:textId="695D8275" w:rsidR="00E151F1" w:rsidRDefault="00E151F1">
      <w:pPr>
        <w:widowControl/>
        <w:jc w:val="left"/>
        <w:rPr>
          <w:rFonts w:ascii="Times New Roman" w:hAnsi="Times New Roman" w:cs="Times New Roman"/>
          <w:szCs w:val="21"/>
        </w:rPr>
      </w:pPr>
      <w:r>
        <w:rPr>
          <w:rFonts w:ascii="Times New Roman" w:hAnsi="Times New Roman" w:cs="Times New Roman"/>
          <w:szCs w:val="21"/>
        </w:rPr>
        <w:br w:type="page"/>
      </w:r>
    </w:p>
    <w:p w14:paraId="41782B7D" w14:textId="7E3FD352" w:rsidR="00E151F1" w:rsidRPr="009E3CBC" w:rsidRDefault="00E151F1" w:rsidP="00E151F1">
      <w:pPr>
        <w:pStyle w:val="1"/>
        <w:spacing w:line="480" w:lineRule="auto"/>
        <w:rPr>
          <w:rFonts w:ascii="Times New Roman" w:hAnsi="Times New Roman" w:cs="Times New Roman"/>
        </w:rPr>
      </w:pPr>
      <w:r>
        <w:rPr>
          <w:rFonts w:ascii="Times New Roman" w:hAnsi="Times New Roman" w:cs="Times New Roman"/>
        </w:rPr>
        <w:lastRenderedPageBreak/>
        <w:t>Reference</w:t>
      </w:r>
    </w:p>
    <w:p w14:paraId="3A3B97BF" w14:textId="1B827F97" w:rsidR="00721EC2" w:rsidRPr="008A6637" w:rsidRDefault="00E151F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Rare diseases and orphan drugs (2006)</w:t>
      </w:r>
    </w:p>
    <w:p w14:paraId="39FAB944" w14:textId="78657A7A" w:rsidR="00E151F1" w:rsidRPr="008A6637" w:rsidRDefault="00E151F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burden of rare diseases (2019)</w:t>
      </w:r>
    </w:p>
    <w:p w14:paraId="7FB006FD" w14:textId="6818841E" w:rsidR="00594749" w:rsidRPr="008A6637" w:rsidRDefault="0059474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Priority Diseases and Reasons for Inclusion (2013)</w:t>
      </w:r>
    </w:p>
    <w:p w14:paraId="24992FEF" w14:textId="0F915F06" w:rsidR="005812E7" w:rsidRPr="008A6637" w:rsidRDefault="005812E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Progress, challenges and global approaches to rare diseases (2021)</w:t>
      </w:r>
    </w:p>
    <w:p w14:paraId="6E2CECB8" w14:textId="56F720C7" w:rsidR="005E3015" w:rsidRPr="008A6637" w:rsidRDefault="005E3015"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RDmap: a map for exploring rare diseases (2021)</w:t>
      </w:r>
    </w:p>
    <w:p w14:paraId="4422ADE9" w14:textId="61B14397" w:rsidR="00626AE6" w:rsidRPr="008A6637" w:rsidRDefault="00EA23AF"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 xml:space="preserve">Rare diseases in general practice: </w:t>
      </w:r>
      <w:proofErr w:type="spellStart"/>
      <w:r w:rsidRPr="008A6637">
        <w:rPr>
          <w:rFonts w:ascii="Times New Roman" w:hAnsi="Times New Roman" w:cs="Times New Roman"/>
          <w:szCs w:val="21"/>
        </w:rPr>
        <w:t>recognising</w:t>
      </w:r>
      <w:proofErr w:type="spellEnd"/>
      <w:r w:rsidRPr="008A6637">
        <w:rPr>
          <w:rFonts w:ascii="Times New Roman" w:hAnsi="Times New Roman" w:cs="Times New Roman"/>
          <w:szCs w:val="21"/>
        </w:rPr>
        <w:t xml:space="preserve"> the zebras among the horses (2016)</w:t>
      </w:r>
    </w:p>
    <w:p w14:paraId="753A5280" w14:textId="687AD4C4" w:rsidR="008A6637" w:rsidRP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Differential diagnosis: the key to reducing diagnosis error, measuring diagnosis and a mechanism to reduce healthcare costs (2014)</w:t>
      </w:r>
    </w:p>
    <w:p w14:paraId="597BF002" w14:textId="4B414608" w:rsidR="008A6637" w:rsidRP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key role of differential diagnosis in diagnosis (2017)</w:t>
      </w:r>
    </w:p>
    <w:p w14:paraId="43F3A629" w14:textId="6E2478FF" w:rsidR="008A6637" w:rsidRDefault="008A6637"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 xml:space="preserve">Should electronic differential diagnosis support be used early or late in the diagnostic process? A </w:t>
      </w:r>
      <w:proofErr w:type="spellStart"/>
      <w:r w:rsidRPr="008A6637">
        <w:rPr>
          <w:rFonts w:ascii="Times New Roman" w:hAnsi="Times New Roman" w:cs="Times New Roman"/>
          <w:szCs w:val="21"/>
        </w:rPr>
        <w:t>multicentre</w:t>
      </w:r>
      <w:proofErr w:type="spellEnd"/>
      <w:r w:rsidRPr="008A6637">
        <w:rPr>
          <w:rFonts w:ascii="Times New Roman" w:hAnsi="Times New Roman" w:cs="Times New Roman"/>
          <w:szCs w:val="21"/>
        </w:rPr>
        <w:t xml:space="preserve"> experimental study of Isabel (2022)</w:t>
      </w:r>
    </w:p>
    <w:p w14:paraId="288C4642" w14:textId="09553C65"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Online Mendelian Inheritance in Man (OMIM) (2000)</w:t>
      </w:r>
    </w:p>
    <w:p w14:paraId="7559A554" w14:textId="25FA9D2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Orphanet: a European database for rare diseases (2008)</w:t>
      </w:r>
    </w:p>
    <w:p w14:paraId="51B2C9F3" w14:textId="1A6B85F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Human Phenotype Ontology: A Tool for Annotating and Analyzing Human Hereditary Disease (2008)</w:t>
      </w:r>
    </w:p>
    <w:p w14:paraId="52FA5434" w14:textId="29FEE8F6" w:rsidR="005A054A" w:rsidRPr="008A6637" w:rsidRDefault="005A054A"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The Human Phenotype Ontology in 2021 (2021)</w:t>
      </w:r>
    </w:p>
    <w:p w14:paraId="169189E0" w14:textId="333C00DB" w:rsidR="005A054A" w:rsidRPr="008A6637" w:rsidRDefault="005174C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Clinical Diagnostics in Human Genetics with Semantic Similarity Searches in Ontologies (2009)</w:t>
      </w:r>
    </w:p>
    <w:p w14:paraId="21B49FD9" w14:textId="1FF9A315" w:rsidR="005174C9" w:rsidRPr="008A6637" w:rsidRDefault="005174C9"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Bayesian ontology querying for accurate and noise-tolerant semantic searches</w:t>
      </w:r>
      <w:r w:rsidR="008B2E91" w:rsidRPr="008A6637">
        <w:rPr>
          <w:rFonts w:ascii="Times New Roman" w:hAnsi="Times New Roman" w:cs="Times New Roman"/>
          <w:szCs w:val="21"/>
        </w:rPr>
        <w:t xml:space="preserve"> (2012)</w:t>
      </w:r>
    </w:p>
    <w:p w14:paraId="353B6963" w14:textId="46F22815" w:rsidR="008B2E91"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eXtasy</w:t>
      </w:r>
      <w:proofErr w:type="spellEnd"/>
      <w:r w:rsidRPr="008A6637">
        <w:rPr>
          <w:rFonts w:ascii="Times New Roman" w:hAnsi="Times New Roman" w:cs="Times New Roman"/>
          <w:szCs w:val="21"/>
        </w:rPr>
        <w:t>: Variant prioritization by genomic data fusion (2013)</w:t>
      </w:r>
      <w:r w:rsidRPr="008A6637">
        <w:rPr>
          <w:rFonts w:ascii="Times New Roman" w:hAnsi="Times New Roman" w:cs="Times New Roman" w:hint="eastAsia"/>
          <w:szCs w:val="21"/>
        </w:rPr>
        <w:t xml:space="preserve"> </w:t>
      </w:r>
    </w:p>
    <w:p w14:paraId="38DE0028" w14:textId="52F88418" w:rsidR="005174C9"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Phen</w:t>
      </w:r>
      <w:proofErr w:type="spellEnd"/>
      <w:r w:rsidRPr="008A6637">
        <w:rPr>
          <w:rFonts w:ascii="Times New Roman" w:hAnsi="Times New Roman" w:cs="Times New Roman"/>
          <w:szCs w:val="21"/>
        </w:rPr>
        <w:t>-gen: Combining phenotype and genotype to analyze rare disorders</w:t>
      </w:r>
      <w:r w:rsidRPr="008A6637">
        <w:rPr>
          <w:rFonts w:ascii="Times New Roman" w:hAnsi="Times New Roman" w:cs="Times New Roman" w:hint="eastAsia"/>
          <w:szCs w:val="21"/>
        </w:rPr>
        <w:t xml:space="preserve"> </w:t>
      </w:r>
      <w:r w:rsidRPr="008A6637">
        <w:rPr>
          <w:rFonts w:ascii="Times New Roman" w:hAnsi="Times New Roman" w:cs="Times New Roman"/>
          <w:szCs w:val="21"/>
        </w:rPr>
        <w:t>(2014)</w:t>
      </w:r>
    </w:p>
    <w:p w14:paraId="11214E78" w14:textId="22F07E16" w:rsidR="005A054A" w:rsidRPr="008A6637" w:rsidRDefault="008B2E91" w:rsidP="008A6637">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Next-generation diagnostics and disease-gene discovery with the Exomiser (2015)</w:t>
      </w:r>
    </w:p>
    <w:p w14:paraId="40BBFFED" w14:textId="7F21E502" w:rsidR="005174C9" w:rsidRPr="008A6637" w:rsidRDefault="008B2E91" w:rsidP="008A6637">
      <w:pPr>
        <w:pStyle w:val="af1"/>
        <w:numPr>
          <w:ilvl w:val="0"/>
          <w:numId w:val="1"/>
        </w:numPr>
        <w:ind w:firstLineChars="0"/>
        <w:rPr>
          <w:rFonts w:ascii="Times New Roman" w:hAnsi="Times New Roman" w:cs="Times New Roman"/>
          <w:szCs w:val="21"/>
        </w:rPr>
      </w:pPr>
      <w:proofErr w:type="spellStart"/>
      <w:r w:rsidRPr="008A6637">
        <w:rPr>
          <w:rFonts w:ascii="Times New Roman" w:hAnsi="Times New Roman" w:cs="Times New Roman"/>
          <w:szCs w:val="21"/>
        </w:rPr>
        <w:t>Phenolyzer</w:t>
      </w:r>
      <w:proofErr w:type="spellEnd"/>
      <w:r w:rsidRPr="008A6637">
        <w:rPr>
          <w:rFonts w:ascii="Times New Roman" w:hAnsi="Times New Roman" w:cs="Times New Roman"/>
          <w:szCs w:val="21"/>
        </w:rPr>
        <w:t>: Phenotype-based prioritization of candidate genes for human diseases (2015)</w:t>
      </w:r>
    </w:p>
    <w:p w14:paraId="147E079F" w14:textId="77777777" w:rsidR="00A44B94" w:rsidRDefault="008B2E91" w:rsidP="00A44B94">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PhenoPro: A novel toolkit for assisting in the diagnosis of Mendelian disease (2019)</w:t>
      </w:r>
    </w:p>
    <w:p w14:paraId="60FF364B" w14:textId="6F2BDB85" w:rsidR="0056399F" w:rsidRDefault="00A44B94" w:rsidP="00A44B94">
      <w:pPr>
        <w:pStyle w:val="af1"/>
        <w:numPr>
          <w:ilvl w:val="0"/>
          <w:numId w:val="1"/>
        </w:numPr>
        <w:ind w:firstLineChars="0"/>
        <w:rPr>
          <w:ins w:id="1320" w:author="yangjian" w:date="2023-03-28T14:24:00Z"/>
          <w:rFonts w:ascii="Times New Roman" w:hAnsi="Times New Roman" w:cs="Times New Roman"/>
          <w:szCs w:val="21"/>
        </w:rPr>
      </w:pPr>
      <w:r w:rsidRPr="0056399F">
        <w:rPr>
          <w:rFonts w:ascii="Times New Roman" w:hAnsi="Times New Roman" w:cs="Times New Roman"/>
          <w:szCs w:val="21"/>
        </w:rPr>
        <w:t xml:space="preserve">Differential Diagnosis Generators: </w:t>
      </w:r>
      <w:proofErr w:type="gramStart"/>
      <w:r w:rsidRPr="0056399F">
        <w:rPr>
          <w:rFonts w:ascii="Times New Roman" w:hAnsi="Times New Roman" w:cs="Times New Roman"/>
          <w:szCs w:val="21"/>
        </w:rPr>
        <w:t>an</w:t>
      </w:r>
      <w:proofErr w:type="gramEnd"/>
      <w:r w:rsidRPr="0056399F">
        <w:rPr>
          <w:rFonts w:ascii="Times New Roman" w:hAnsi="Times New Roman" w:cs="Times New Roman"/>
          <w:szCs w:val="21"/>
        </w:rPr>
        <w:t xml:space="preserve"> Evaluation of Currently Available Computer Programs</w:t>
      </w:r>
      <w:r>
        <w:rPr>
          <w:rFonts w:ascii="Times New Roman" w:hAnsi="Times New Roman" w:cs="Times New Roman"/>
          <w:szCs w:val="21"/>
        </w:rPr>
        <w:t xml:space="preserve"> (2012)</w:t>
      </w:r>
    </w:p>
    <w:p w14:paraId="00917AFA" w14:textId="285DB9ED" w:rsidR="00683164" w:rsidRDefault="00683164" w:rsidP="00A44B94">
      <w:pPr>
        <w:pStyle w:val="af1"/>
        <w:numPr>
          <w:ilvl w:val="0"/>
          <w:numId w:val="1"/>
        </w:numPr>
        <w:ind w:firstLineChars="0"/>
        <w:rPr>
          <w:ins w:id="1321" w:author="yangjian" w:date="2023-03-28T14:38:00Z"/>
          <w:rFonts w:ascii="Times New Roman" w:hAnsi="Times New Roman" w:cs="Times New Roman"/>
          <w:szCs w:val="21"/>
        </w:rPr>
      </w:pPr>
      <w:ins w:id="1322" w:author="yangjian" w:date="2023-03-28T14:24:00Z">
        <w:r w:rsidRPr="00683164">
          <w:rPr>
            <w:rFonts w:ascii="Times New Roman" w:hAnsi="Times New Roman" w:cs="Times New Roman"/>
            <w:szCs w:val="21"/>
          </w:rPr>
          <w:t>Artificial intelligence in medical diagnosis: methods, algorithms and applications</w:t>
        </w:r>
        <w:r>
          <w:rPr>
            <w:rFonts w:ascii="Times New Roman" w:hAnsi="Times New Roman" w:cs="Times New Roman"/>
            <w:szCs w:val="21"/>
          </w:rPr>
          <w:t xml:space="preserve"> (2020)</w:t>
        </w:r>
      </w:ins>
    </w:p>
    <w:p w14:paraId="2EB28D8B" w14:textId="38C5C838" w:rsidR="003D1E5D" w:rsidRDefault="003D1E5D" w:rsidP="00A44B94">
      <w:pPr>
        <w:pStyle w:val="af1"/>
        <w:numPr>
          <w:ilvl w:val="0"/>
          <w:numId w:val="1"/>
        </w:numPr>
        <w:ind w:firstLineChars="0"/>
        <w:rPr>
          <w:ins w:id="1323" w:author="yangjian" w:date="2023-03-28T14:42:00Z"/>
          <w:rFonts w:ascii="Times New Roman" w:hAnsi="Times New Roman" w:cs="Times New Roman"/>
          <w:szCs w:val="21"/>
        </w:rPr>
      </w:pPr>
      <w:ins w:id="1324" w:author="yangjian" w:date="2023-03-28T14:38:00Z">
        <w:r w:rsidRPr="003D1E5D">
          <w:rPr>
            <w:rFonts w:ascii="Times New Roman" w:hAnsi="Times New Roman" w:cs="Times New Roman"/>
            <w:szCs w:val="21"/>
          </w:rPr>
          <w:t>Attention is all you need</w:t>
        </w:r>
        <w:r>
          <w:rPr>
            <w:rFonts w:ascii="Times New Roman" w:hAnsi="Times New Roman" w:cs="Times New Roman"/>
            <w:szCs w:val="21"/>
          </w:rPr>
          <w:t xml:space="preserve"> (2017)</w:t>
        </w:r>
      </w:ins>
    </w:p>
    <w:p w14:paraId="169ED327" w14:textId="1DB9FD5F" w:rsidR="003D1E5D" w:rsidRDefault="003D1E5D" w:rsidP="00A44B94">
      <w:pPr>
        <w:pStyle w:val="af1"/>
        <w:numPr>
          <w:ilvl w:val="0"/>
          <w:numId w:val="1"/>
        </w:numPr>
        <w:ind w:firstLineChars="0"/>
        <w:rPr>
          <w:ins w:id="1325" w:author="yangjian" w:date="2023-03-28T14:38:00Z"/>
          <w:rFonts w:ascii="Times New Roman" w:hAnsi="Times New Roman" w:cs="Times New Roman"/>
          <w:szCs w:val="21"/>
        </w:rPr>
      </w:pPr>
      <w:ins w:id="1326" w:author="yangjian" w:date="2023-03-28T14:42:00Z">
        <w:r w:rsidRPr="003D1E5D">
          <w:rPr>
            <w:rFonts w:ascii="Times New Roman" w:hAnsi="Times New Roman" w:cs="Times New Roman"/>
            <w:szCs w:val="21"/>
          </w:rPr>
          <w:t>Language models are unsupervised multitask learners</w:t>
        </w:r>
        <w:r>
          <w:rPr>
            <w:rFonts w:ascii="Times New Roman" w:hAnsi="Times New Roman" w:cs="Times New Roman"/>
            <w:szCs w:val="21"/>
          </w:rPr>
          <w:t xml:space="preserve"> (</w:t>
        </w:r>
      </w:ins>
      <w:ins w:id="1327" w:author="yangjian" w:date="2023-03-28T14:44:00Z">
        <w:r>
          <w:rPr>
            <w:rFonts w:ascii="Times New Roman" w:hAnsi="Times New Roman" w:cs="Times New Roman"/>
            <w:szCs w:val="21"/>
          </w:rPr>
          <w:t>2019</w:t>
        </w:r>
      </w:ins>
      <w:ins w:id="1328" w:author="yangjian" w:date="2023-03-28T14:42:00Z">
        <w:r>
          <w:rPr>
            <w:rFonts w:ascii="Times New Roman" w:hAnsi="Times New Roman" w:cs="Times New Roman"/>
            <w:szCs w:val="21"/>
          </w:rPr>
          <w:t>)</w:t>
        </w:r>
      </w:ins>
    </w:p>
    <w:p w14:paraId="220B5299" w14:textId="2A5FBE5C" w:rsidR="003D1E5D" w:rsidRDefault="003D1E5D" w:rsidP="00A44B94">
      <w:pPr>
        <w:pStyle w:val="af1"/>
        <w:numPr>
          <w:ilvl w:val="0"/>
          <w:numId w:val="1"/>
        </w:numPr>
        <w:ind w:firstLineChars="0"/>
        <w:rPr>
          <w:ins w:id="1329" w:author="yangjian" w:date="2023-03-28T15:04:00Z"/>
          <w:rFonts w:ascii="Times New Roman" w:hAnsi="Times New Roman" w:cs="Times New Roman"/>
          <w:szCs w:val="21"/>
        </w:rPr>
      </w:pPr>
      <w:ins w:id="1330" w:author="yangjian" w:date="2023-03-28T14:39:00Z">
        <w:r w:rsidRPr="003D1E5D">
          <w:rPr>
            <w:rFonts w:ascii="Times New Roman" w:hAnsi="Times New Roman" w:cs="Times New Roman"/>
            <w:szCs w:val="21"/>
          </w:rPr>
          <w:t>Language models are few-shot learners</w:t>
        </w:r>
        <w:r>
          <w:rPr>
            <w:rFonts w:ascii="Times New Roman" w:hAnsi="Times New Roman" w:cs="Times New Roman"/>
            <w:szCs w:val="21"/>
          </w:rPr>
          <w:t xml:space="preserve"> (2020)</w:t>
        </w:r>
      </w:ins>
    </w:p>
    <w:p w14:paraId="36169DBA" w14:textId="62766184" w:rsidR="00630321" w:rsidRDefault="00630321" w:rsidP="00A44B94">
      <w:pPr>
        <w:pStyle w:val="af1"/>
        <w:numPr>
          <w:ilvl w:val="0"/>
          <w:numId w:val="1"/>
        </w:numPr>
        <w:ind w:firstLineChars="0"/>
        <w:rPr>
          <w:ins w:id="1331" w:author="yangjian" w:date="2023-03-28T15:04:00Z"/>
          <w:rFonts w:ascii="Times New Roman" w:hAnsi="Times New Roman" w:cs="Times New Roman"/>
          <w:szCs w:val="21"/>
        </w:rPr>
      </w:pPr>
      <w:ins w:id="1332" w:author="yangjian" w:date="2023-03-28T15:04:00Z">
        <w:r w:rsidRPr="00630321">
          <w:rPr>
            <w:rFonts w:ascii="Times New Roman" w:hAnsi="Times New Roman" w:cs="Times New Roman"/>
            <w:szCs w:val="21"/>
          </w:rPr>
          <w:t>The Diagnostic and Triage Accuracy of the GPT-3 Artificial Intelligence Model</w:t>
        </w:r>
        <w:r>
          <w:rPr>
            <w:rFonts w:ascii="Times New Roman" w:hAnsi="Times New Roman" w:cs="Times New Roman"/>
            <w:szCs w:val="21"/>
          </w:rPr>
          <w:t xml:space="preserve"> (2023)</w:t>
        </w:r>
      </w:ins>
    </w:p>
    <w:p w14:paraId="7287E78E" w14:textId="4FF84E05" w:rsidR="00630321" w:rsidRDefault="00630321" w:rsidP="00A44B94">
      <w:pPr>
        <w:pStyle w:val="af1"/>
        <w:numPr>
          <w:ilvl w:val="0"/>
          <w:numId w:val="1"/>
        </w:numPr>
        <w:ind w:firstLineChars="0"/>
        <w:rPr>
          <w:ins w:id="1333" w:author="yangjian" w:date="2023-03-28T15:13:00Z"/>
          <w:rFonts w:ascii="Times New Roman" w:hAnsi="Times New Roman" w:cs="Times New Roman"/>
          <w:szCs w:val="21"/>
        </w:rPr>
      </w:pPr>
      <w:ins w:id="1334" w:author="yangjian" w:date="2023-03-28T15:04:00Z">
        <w:r w:rsidRPr="00630321">
          <w:rPr>
            <w:rFonts w:ascii="Times New Roman" w:hAnsi="Times New Roman" w:cs="Times New Roman"/>
            <w:szCs w:val="21"/>
          </w:rPr>
          <w:t>Diagnostic Accuracy of Differential-Diagnosis Lists Generated by Generative Pretrained Transformer 3 Chatbot for Clinical Vignettes with Common Chief Complaints: A Pilot Study</w:t>
        </w:r>
        <w:r>
          <w:rPr>
            <w:rFonts w:ascii="Times New Roman" w:hAnsi="Times New Roman" w:cs="Times New Roman"/>
            <w:szCs w:val="21"/>
          </w:rPr>
          <w:t xml:space="preserve"> (2023)</w:t>
        </w:r>
      </w:ins>
    </w:p>
    <w:p w14:paraId="70A66792" w14:textId="77777777" w:rsidR="00D35C2D" w:rsidRPr="00A44B94" w:rsidDel="00D35C2D" w:rsidRDefault="00D35C2D" w:rsidP="00D35C2D">
      <w:pPr>
        <w:pStyle w:val="af1"/>
        <w:numPr>
          <w:ilvl w:val="0"/>
          <w:numId w:val="1"/>
        </w:numPr>
        <w:ind w:firstLineChars="0"/>
        <w:rPr>
          <w:del w:id="1335" w:author="yangjian" w:date="2023-03-28T15:13:00Z"/>
          <w:moveTo w:id="1336" w:author="yangjian" w:date="2023-03-28T15:13:00Z"/>
          <w:rFonts w:ascii="Times New Roman" w:hAnsi="Times New Roman" w:cs="Times New Roman"/>
          <w:szCs w:val="21"/>
        </w:rPr>
      </w:pPr>
      <w:moveToRangeStart w:id="1337" w:author="yangjian" w:date="2023-03-28T15:13:00Z" w:name="move130908838"/>
      <w:moveTo w:id="1338" w:author="yangjian" w:date="2023-03-28T15:13:00Z">
        <w:r w:rsidRPr="001635BC">
          <w:rPr>
            <w:rFonts w:ascii="Times New Roman" w:hAnsi="Times New Roman" w:cs="Times New Roman"/>
            <w:szCs w:val="21"/>
          </w:rPr>
          <w:t>Human-level control through deep reinforcement learning</w:t>
        </w:r>
        <w:r>
          <w:rPr>
            <w:rFonts w:ascii="Times New Roman" w:hAnsi="Times New Roman" w:cs="Times New Roman"/>
            <w:szCs w:val="21"/>
          </w:rPr>
          <w:t xml:space="preserve"> (2015)</w:t>
        </w:r>
      </w:moveTo>
    </w:p>
    <w:moveToRangeEnd w:id="1337"/>
    <w:p w14:paraId="03D5FD39" w14:textId="77777777" w:rsidR="00D35C2D" w:rsidRPr="00D35C2D" w:rsidRDefault="00D35C2D" w:rsidP="00D35C2D">
      <w:pPr>
        <w:pStyle w:val="af1"/>
        <w:numPr>
          <w:ilvl w:val="0"/>
          <w:numId w:val="1"/>
        </w:numPr>
        <w:ind w:firstLineChars="0"/>
        <w:rPr>
          <w:rFonts w:ascii="Times New Roman" w:hAnsi="Times New Roman" w:cs="Times New Roman"/>
          <w:szCs w:val="21"/>
          <w:rPrChange w:id="1339" w:author="yangjian" w:date="2023-03-28T15:13:00Z">
            <w:rPr/>
          </w:rPrChange>
        </w:rPr>
      </w:pPr>
    </w:p>
    <w:p w14:paraId="78B67F8C" w14:textId="0F15050C" w:rsidR="005C0ABF" w:rsidRDefault="005C0ABF" w:rsidP="00180D83">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Task-oriented Dialogue System for Automatic Diagnosis</w:t>
      </w:r>
      <w:r>
        <w:rPr>
          <w:rFonts w:ascii="Times New Roman" w:hAnsi="Times New Roman" w:cs="Times New Roman"/>
          <w:szCs w:val="21"/>
        </w:rPr>
        <w:t xml:space="preserve"> (2018)</w:t>
      </w:r>
    </w:p>
    <w:p w14:paraId="066E7887" w14:textId="7116C09C" w:rsidR="005C0ABF" w:rsidRDefault="005C0ABF" w:rsidP="00180D83">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End-to-End Knowledge-Routed Relational Dialogue System for Automatic Diagnosis</w:t>
      </w:r>
      <w:r>
        <w:rPr>
          <w:rFonts w:ascii="Times New Roman" w:hAnsi="Times New Roman" w:cs="Times New Roman"/>
          <w:szCs w:val="21"/>
        </w:rPr>
        <w:t xml:space="preserve"> (2019)</w:t>
      </w:r>
    </w:p>
    <w:p w14:paraId="10E80335" w14:textId="151368A3" w:rsidR="005C0ABF" w:rsidRDefault="005C0ABF" w:rsidP="005C0ABF">
      <w:pPr>
        <w:pStyle w:val="af1"/>
        <w:numPr>
          <w:ilvl w:val="0"/>
          <w:numId w:val="1"/>
        </w:numPr>
        <w:ind w:firstLineChars="0"/>
        <w:rPr>
          <w:rFonts w:ascii="Times New Roman" w:hAnsi="Times New Roman" w:cs="Times New Roman"/>
          <w:szCs w:val="21"/>
        </w:rPr>
      </w:pPr>
      <w:r w:rsidRPr="005C0ABF">
        <w:rPr>
          <w:rFonts w:ascii="Times New Roman" w:hAnsi="Times New Roman" w:cs="Times New Roman"/>
          <w:szCs w:val="21"/>
        </w:rPr>
        <w:t>Task-oriented Dialogue System for Automatic Disease Diagnosis via</w:t>
      </w:r>
      <w:r>
        <w:rPr>
          <w:rFonts w:ascii="Times New Roman" w:hAnsi="Times New Roman" w:cs="Times New Roman"/>
          <w:szCs w:val="21"/>
        </w:rPr>
        <w:t xml:space="preserve"> </w:t>
      </w:r>
      <w:r w:rsidRPr="005C0ABF">
        <w:rPr>
          <w:rFonts w:ascii="Times New Roman" w:hAnsi="Times New Roman" w:cs="Times New Roman"/>
          <w:szCs w:val="21"/>
        </w:rPr>
        <w:t>Hierarchical Reinforcement Learning</w:t>
      </w:r>
      <w:r>
        <w:rPr>
          <w:rFonts w:ascii="Times New Roman" w:hAnsi="Times New Roman" w:cs="Times New Roman"/>
          <w:szCs w:val="21"/>
        </w:rPr>
        <w:t xml:space="preserve"> (2020)</w:t>
      </w:r>
    </w:p>
    <w:p w14:paraId="24A1F821" w14:textId="3EC6D85A" w:rsidR="001635BC" w:rsidRPr="00A44B94" w:rsidDel="00D35C2D" w:rsidRDefault="001635BC" w:rsidP="00A44B94">
      <w:pPr>
        <w:pStyle w:val="af1"/>
        <w:numPr>
          <w:ilvl w:val="0"/>
          <w:numId w:val="1"/>
        </w:numPr>
        <w:ind w:firstLineChars="0"/>
        <w:rPr>
          <w:moveFrom w:id="1340" w:author="yangjian" w:date="2023-03-28T15:13:00Z"/>
          <w:rFonts w:ascii="Times New Roman" w:hAnsi="Times New Roman" w:cs="Times New Roman"/>
          <w:szCs w:val="21"/>
        </w:rPr>
      </w:pPr>
      <w:moveFromRangeStart w:id="1341" w:author="yangjian" w:date="2023-03-28T15:13:00Z" w:name="move130908838"/>
      <w:moveFrom w:id="1342" w:author="yangjian" w:date="2023-03-28T15:13:00Z">
        <w:r w:rsidRPr="001635BC" w:rsidDel="00D35C2D">
          <w:rPr>
            <w:rFonts w:ascii="Times New Roman" w:hAnsi="Times New Roman" w:cs="Times New Roman"/>
            <w:szCs w:val="21"/>
          </w:rPr>
          <w:t>Human-level control through deep reinforcement learning</w:t>
        </w:r>
        <w:r w:rsidDel="00D35C2D">
          <w:rPr>
            <w:rFonts w:ascii="Times New Roman" w:hAnsi="Times New Roman" w:cs="Times New Roman"/>
            <w:szCs w:val="21"/>
          </w:rPr>
          <w:t xml:space="preserve"> (2015)</w:t>
        </w:r>
      </w:moveFrom>
    </w:p>
    <w:moveFromRangeEnd w:id="1341"/>
    <w:p w14:paraId="1F0576DA" w14:textId="77777777" w:rsidR="00D66621" w:rsidRDefault="00915B32" w:rsidP="00D66621">
      <w:pPr>
        <w:pStyle w:val="af1"/>
        <w:numPr>
          <w:ilvl w:val="0"/>
          <w:numId w:val="1"/>
        </w:numPr>
        <w:ind w:firstLineChars="0"/>
        <w:rPr>
          <w:rFonts w:ascii="Times New Roman" w:hAnsi="Times New Roman" w:cs="Times New Roman"/>
          <w:szCs w:val="21"/>
        </w:rPr>
      </w:pPr>
      <w:r w:rsidRPr="00915B32">
        <w:rPr>
          <w:rFonts w:ascii="Times New Roman" w:hAnsi="Times New Roman" w:cs="Times New Roman"/>
          <w:szCs w:val="21"/>
        </w:rPr>
        <w:t>Refining clinical diagnosis with likelihood ratios (2005)</w:t>
      </w:r>
    </w:p>
    <w:p w14:paraId="42C447C7" w14:textId="562F86E1" w:rsidR="00A44B94" w:rsidRPr="00D66621" w:rsidRDefault="00D66621" w:rsidP="00D66621">
      <w:pPr>
        <w:pStyle w:val="af1"/>
        <w:numPr>
          <w:ilvl w:val="0"/>
          <w:numId w:val="1"/>
        </w:numPr>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heLR</w:t>
      </w:r>
    </w:p>
    <w:p w14:paraId="07572740" w14:textId="71F354B4" w:rsidR="00D66621" w:rsidRPr="00D66621" w:rsidRDefault="00A44B94" w:rsidP="00D66621">
      <w:pPr>
        <w:pStyle w:val="af1"/>
        <w:numPr>
          <w:ilvl w:val="0"/>
          <w:numId w:val="1"/>
        </w:numPr>
        <w:ind w:firstLineChars="0"/>
        <w:rPr>
          <w:rFonts w:ascii="Times New Roman" w:hAnsi="Times New Roman" w:cs="Times New Roman"/>
          <w:szCs w:val="21"/>
        </w:rPr>
      </w:pPr>
      <w:r w:rsidRPr="008A6637">
        <w:rPr>
          <w:rFonts w:ascii="Times New Roman" w:hAnsi="Times New Roman" w:cs="Times New Roman"/>
          <w:szCs w:val="21"/>
        </w:rPr>
        <w:t>Interpretable Clinical Genomics with a Likelihood Ratio Paradigm (2020)</w:t>
      </w:r>
    </w:p>
    <w:p w14:paraId="358986BC" w14:textId="77777777" w:rsidR="00D66621" w:rsidRDefault="00D66621" w:rsidP="00D66621">
      <w:pPr>
        <w:pStyle w:val="af1"/>
        <w:numPr>
          <w:ilvl w:val="0"/>
          <w:numId w:val="1"/>
        </w:numPr>
        <w:ind w:firstLineChars="0"/>
        <w:rPr>
          <w:rFonts w:ascii="Times New Roman" w:hAnsi="Times New Roman" w:cs="Times New Roman"/>
          <w:szCs w:val="21"/>
        </w:rPr>
      </w:pPr>
      <w:r w:rsidRPr="0014021D">
        <w:rPr>
          <w:rFonts w:ascii="Times New Roman" w:hAnsi="Times New Roman" w:cs="Times New Roman"/>
          <w:szCs w:val="21"/>
        </w:rPr>
        <w:lastRenderedPageBreak/>
        <w:t>Induction of decision trees</w:t>
      </w:r>
      <w:r>
        <w:rPr>
          <w:rFonts w:ascii="Times New Roman" w:hAnsi="Times New Roman" w:cs="Times New Roman"/>
          <w:szCs w:val="21"/>
        </w:rPr>
        <w:t xml:space="preserve"> (1986)</w:t>
      </w:r>
    </w:p>
    <w:p w14:paraId="0BBDC967" w14:textId="010F7873" w:rsidR="001F692A" w:rsidRDefault="00D66621" w:rsidP="00D66621">
      <w:pPr>
        <w:pStyle w:val="af1"/>
        <w:numPr>
          <w:ilvl w:val="0"/>
          <w:numId w:val="1"/>
        </w:numPr>
        <w:ind w:firstLineChars="0"/>
        <w:rPr>
          <w:rFonts w:ascii="Times New Roman" w:hAnsi="Times New Roman" w:cs="Times New Roman"/>
          <w:szCs w:val="21"/>
        </w:rPr>
      </w:pPr>
      <w:r w:rsidRPr="00E53456">
        <w:rPr>
          <w:rFonts w:ascii="Times New Roman" w:hAnsi="Times New Roman" w:cs="Times New Roman"/>
          <w:szCs w:val="21"/>
        </w:rPr>
        <w:t>A Bayesian CART algorithm</w:t>
      </w:r>
      <w:r>
        <w:rPr>
          <w:rFonts w:ascii="Times New Roman" w:hAnsi="Times New Roman" w:cs="Times New Roman"/>
          <w:szCs w:val="21"/>
        </w:rPr>
        <w:t xml:space="preserve"> (1998)</w:t>
      </w:r>
    </w:p>
    <w:p w14:paraId="47A98867" w14:textId="03A580FB" w:rsidR="00D66621" w:rsidRDefault="00D66621" w:rsidP="00D66621">
      <w:pPr>
        <w:pStyle w:val="af1"/>
        <w:numPr>
          <w:ilvl w:val="0"/>
          <w:numId w:val="1"/>
        </w:numPr>
        <w:ind w:firstLineChars="0"/>
        <w:rPr>
          <w:ins w:id="1343" w:author="yangjian" w:date="2023-03-29T15:09:00Z"/>
          <w:rFonts w:ascii="Times New Roman" w:hAnsi="Times New Roman" w:cs="Times New Roman"/>
          <w:szCs w:val="21"/>
        </w:rPr>
      </w:pPr>
      <w:r w:rsidRPr="00D66621">
        <w:rPr>
          <w:rFonts w:ascii="Times New Roman" w:hAnsi="Times New Roman" w:cs="Times New Roman"/>
          <w:szCs w:val="21"/>
        </w:rPr>
        <w:t xml:space="preserve">The variant call format and </w:t>
      </w:r>
      <w:proofErr w:type="spellStart"/>
      <w:r w:rsidRPr="00D66621">
        <w:rPr>
          <w:rFonts w:ascii="Times New Roman" w:hAnsi="Times New Roman" w:cs="Times New Roman"/>
          <w:szCs w:val="21"/>
        </w:rPr>
        <w:t>VCFtools</w:t>
      </w:r>
      <w:proofErr w:type="spellEnd"/>
      <w:r>
        <w:rPr>
          <w:rFonts w:ascii="Times New Roman" w:hAnsi="Times New Roman" w:cs="Times New Roman"/>
          <w:szCs w:val="21"/>
        </w:rPr>
        <w:t xml:space="preserve"> (2011)</w:t>
      </w:r>
    </w:p>
    <w:p w14:paraId="1DFEA4C6" w14:textId="396FEF2A" w:rsidR="00B91555" w:rsidRDefault="003B00A3" w:rsidP="00B91555">
      <w:pPr>
        <w:pStyle w:val="af1"/>
        <w:numPr>
          <w:ilvl w:val="0"/>
          <w:numId w:val="1"/>
        </w:numPr>
        <w:ind w:firstLineChars="0"/>
        <w:rPr>
          <w:moveTo w:id="1344" w:author="yangjian" w:date="2023-03-31T10:11:00Z"/>
          <w:rFonts w:ascii="Times New Roman" w:hAnsi="Times New Roman" w:cs="Times New Roman"/>
          <w:szCs w:val="21"/>
        </w:rPr>
      </w:pPr>
      <w:ins w:id="1345" w:author="yangjian" w:date="2023-03-29T15:09:00Z">
        <w:r w:rsidRPr="003B00A3">
          <w:rPr>
            <w:rFonts w:ascii="Times New Roman" w:hAnsi="Times New Roman" w:cs="Times New Roman"/>
            <w:szCs w:val="21"/>
          </w:rPr>
          <w:t>The Monarch Initiative: an integrative data and analytic platform connecting phenotypes to genotypes across species</w:t>
        </w:r>
        <w:r>
          <w:rPr>
            <w:rFonts w:ascii="Times New Roman" w:hAnsi="Times New Roman" w:cs="Times New Roman"/>
            <w:szCs w:val="21"/>
          </w:rPr>
          <w:t xml:space="preserve"> (2017)</w:t>
        </w:r>
      </w:ins>
      <w:ins w:id="1346" w:author="yangjian" w:date="2023-03-31T10:11:00Z">
        <w:r w:rsidR="00B91555" w:rsidRPr="00B91555">
          <w:rPr>
            <w:rFonts w:ascii="Times New Roman" w:hAnsi="Times New Roman" w:cs="Times New Roman"/>
            <w:szCs w:val="21"/>
          </w:rPr>
          <w:t xml:space="preserve"> </w:t>
        </w:r>
      </w:ins>
      <w:moveToRangeStart w:id="1347" w:author="yangjian" w:date="2023-03-31T10:11:00Z" w:name="move131149776"/>
    </w:p>
    <w:p w14:paraId="4D03FFFE" w14:textId="77777777" w:rsidR="00B91555" w:rsidDel="00B91555" w:rsidRDefault="00B91555" w:rsidP="00B91555">
      <w:pPr>
        <w:pStyle w:val="af1"/>
        <w:numPr>
          <w:ilvl w:val="0"/>
          <w:numId w:val="1"/>
        </w:numPr>
        <w:ind w:firstLineChars="0"/>
        <w:rPr>
          <w:del w:id="1348" w:author="yangjian" w:date="2023-03-31T10:11:00Z"/>
          <w:moveTo w:id="1349" w:author="yangjian" w:date="2023-03-31T10:11:00Z"/>
          <w:rFonts w:ascii="Times New Roman" w:hAnsi="Times New Roman" w:cs="Times New Roman"/>
          <w:szCs w:val="21"/>
        </w:rPr>
      </w:pPr>
      <w:moveTo w:id="1350" w:author="yangjian" w:date="2023-03-31T10:11:00Z">
        <w:r w:rsidRPr="003411BA">
          <w:rPr>
            <w:rFonts w:ascii="Times New Roman" w:hAnsi="Times New Roman" w:cs="Times New Roman"/>
            <w:szCs w:val="21"/>
          </w:rPr>
          <w:t>Introduction to Bio-Ontologies</w:t>
        </w:r>
        <w:r>
          <w:rPr>
            <w:rFonts w:ascii="Times New Roman" w:hAnsi="Times New Roman" w:cs="Times New Roman"/>
            <w:szCs w:val="21"/>
          </w:rPr>
          <w:t xml:space="preserve"> (2011)</w:t>
        </w:r>
      </w:moveTo>
    </w:p>
    <w:moveToRangeEnd w:id="1347"/>
    <w:p w14:paraId="7F51C99D" w14:textId="2AC0500A" w:rsidR="003B00A3" w:rsidRPr="00B91555" w:rsidRDefault="003B00A3" w:rsidP="00B91555">
      <w:pPr>
        <w:pStyle w:val="af1"/>
        <w:numPr>
          <w:ilvl w:val="0"/>
          <w:numId w:val="1"/>
        </w:numPr>
        <w:ind w:firstLineChars="0"/>
        <w:rPr>
          <w:rFonts w:ascii="Times New Roman" w:hAnsi="Times New Roman" w:cs="Times New Roman"/>
          <w:szCs w:val="21"/>
          <w:rPrChange w:id="1351" w:author="yangjian" w:date="2023-03-31T10:11:00Z">
            <w:rPr/>
          </w:rPrChange>
        </w:rPr>
      </w:pPr>
    </w:p>
    <w:p w14:paraId="44E5684B" w14:textId="4BA47590" w:rsidR="00E1460C" w:rsidRDefault="00E1460C" w:rsidP="00E1460C">
      <w:pPr>
        <w:pStyle w:val="af1"/>
        <w:numPr>
          <w:ilvl w:val="0"/>
          <w:numId w:val="1"/>
        </w:numPr>
        <w:ind w:firstLineChars="0"/>
        <w:rPr>
          <w:rFonts w:ascii="Times New Roman" w:hAnsi="Times New Roman" w:cs="Times New Roman"/>
          <w:szCs w:val="21"/>
        </w:rPr>
      </w:pPr>
      <w:r w:rsidRPr="006A7606">
        <w:rPr>
          <w:rFonts w:ascii="Times New Roman" w:hAnsi="Times New Roman" w:cs="Times New Roman"/>
          <w:szCs w:val="21"/>
        </w:rPr>
        <w:t>Expansion of the genotypic and phenotypic spectrum in patients with KRAS germline mutations</w:t>
      </w:r>
      <w:r>
        <w:rPr>
          <w:rFonts w:ascii="Times New Roman" w:hAnsi="Times New Roman" w:cs="Times New Roman"/>
          <w:szCs w:val="21"/>
        </w:rPr>
        <w:t xml:space="preserve"> (2007)</w:t>
      </w:r>
    </w:p>
    <w:p w14:paraId="7F3EF272" w14:textId="40E871C6" w:rsidR="0004072E" w:rsidRPr="00E1460C" w:rsidRDefault="0004072E" w:rsidP="00E1460C">
      <w:pPr>
        <w:pStyle w:val="af1"/>
        <w:numPr>
          <w:ilvl w:val="0"/>
          <w:numId w:val="1"/>
        </w:numPr>
        <w:ind w:firstLineChars="0"/>
        <w:rPr>
          <w:rFonts w:ascii="Times New Roman" w:hAnsi="Times New Roman" w:cs="Times New Roman"/>
          <w:szCs w:val="21"/>
        </w:rPr>
      </w:pPr>
      <w:r w:rsidRPr="0004072E">
        <w:rPr>
          <w:rFonts w:ascii="Times New Roman" w:hAnsi="Times New Roman" w:cs="Times New Roman"/>
          <w:szCs w:val="21"/>
        </w:rPr>
        <w:t>Comparison of causative variant prioritization tools using next-generation sequencing data in Japanese patients with Mendelian disorders</w:t>
      </w:r>
      <w:r>
        <w:rPr>
          <w:rFonts w:ascii="Times New Roman" w:hAnsi="Times New Roman" w:cs="Times New Roman"/>
          <w:szCs w:val="21"/>
        </w:rPr>
        <w:t xml:space="preserve"> (2019)</w:t>
      </w:r>
    </w:p>
    <w:p w14:paraId="07EF652F" w14:textId="7FE00678" w:rsidR="00E53456" w:rsidRDefault="00A44B94" w:rsidP="00D66621">
      <w:pPr>
        <w:pStyle w:val="af1"/>
        <w:numPr>
          <w:ilvl w:val="0"/>
          <w:numId w:val="1"/>
        </w:numPr>
        <w:ind w:firstLineChars="0"/>
        <w:rPr>
          <w:rFonts w:ascii="Times New Roman" w:hAnsi="Times New Roman" w:cs="Times New Roman"/>
          <w:szCs w:val="21"/>
        </w:rPr>
      </w:pPr>
      <w:r w:rsidRPr="00C66C17">
        <w:rPr>
          <w:rFonts w:ascii="Times New Roman" w:hAnsi="Times New Roman" w:cs="Times New Roman"/>
          <w:szCs w:val="21"/>
        </w:rPr>
        <w:t>Diagnosis support systems for rare diseases: A scoping review</w:t>
      </w:r>
      <w:r>
        <w:rPr>
          <w:rFonts w:ascii="Times New Roman" w:hAnsi="Times New Roman" w:cs="Times New Roman"/>
          <w:szCs w:val="21"/>
        </w:rPr>
        <w:t xml:space="preserve"> (2020)</w:t>
      </w:r>
    </w:p>
    <w:p w14:paraId="55F5725A" w14:textId="77777777" w:rsidR="00A7325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 xml:space="preserve">Theoretical comparison between the </w:t>
      </w:r>
      <w:proofErr w:type="spellStart"/>
      <w:r w:rsidRPr="00541E33">
        <w:rPr>
          <w:rFonts w:ascii="Times New Roman" w:hAnsi="Times New Roman" w:cs="Times New Roman"/>
          <w:szCs w:val="21"/>
        </w:rPr>
        <w:t>gini</w:t>
      </w:r>
      <w:proofErr w:type="spellEnd"/>
      <w:r w:rsidRPr="00541E33">
        <w:rPr>
          <w:rFonts w:ascii="Times New Roman" w:hAnsi="Times New Roman" w:cs="Times New Roman"/>
          <w:szCs w:val="21"/>
        </w:rPr>
        <w:t xml:space="preserve"> index and information gain criteria</w:t>
      </w:r>
      <w:r>
        <w:rPr>
          <w:rFonts w:ascii="Times New Roman" w:hAnsi="Times New Roman" w:cs="Times New Roman"/>
          <w:szCs w:val="21"/>
        </w:rPr>
        <w:t xml:space="preserve"> (2004)</w:t>
      </w:r>
    </w:p>
    <w:p w14:paraId="4430D2E4" w14:textId="77777777" w:rsidR="00A7325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Evaluating the impact of GINI index and information gain on classification using decision tree classifier algorithm</w:t>
      </w:r>
      <w:r>
        <w:rPr>
          <w:rFonts w:ascii="Times New Roman" w:hAnsi="Times New Roman" w:cs="Times New Roman"/>
          <w:szCs w:val="21"/>
        </w:rPr>
        <w:t xml:space="preserve"> (2020)</w:t>
      </w:r>
    </w:p>
    <w:p w14:paraId="506536D5" w14:textId="761C84C8" w:rsidR="00A73258" w:rsidRPr="005159D8" w:rsidRDefault="00A73258" w:rsidP="00A73258">
      <w:pPr>
        <w:pStyle w:val="af1"/>
        <w:numPr>
          <w:ilvl w:val="0"/>
          <w:numId w:val="1"/>
        </w:numPr>
        <w:ind w:firstLineChars="0"/>
        <w:rPr>
          <w:rFonts w:ascii="Times New Roman" w:hAnsi="Times New Roman" w:cs="Times New Roman"/>
          <w:szCs w:val="21"/>
        </w:rPr>
      </w:pPr>
      <w:r w:rsidRPr="00541E33">
        <w:rPr>
          <w:rFonts w:ascii="Times New Roman" w:hAnsi="Times New Roman" w:cs="Times New Roman"/>
          <w:szCs w:val="21"/>
        </w:rPr>
        <w:t xml:space="preserve">Investigation of a joint splitting criteria for decision tree classifier use of information gain and </w:t>
      </w:r>
      <w:proofErr w:type="spellStart"/>
      <w:r w:rsidRPr="00541E33">
        <w:rPr>
          <w:rFonts w:ascii="Times New Roman" w:hAnsi="Times New Roman" w:cs="Times New Roman"/>
          <w:szCs w:val="21"/>
        </w:rPr>
        <w:t>gini</w:t>
      </w:r>
      <w:proofErr w:type="spellEnd"/>
      <w:r w:rsidRPr="00541E33">
        <w:rPr>
          <w:rFonts w:ascii="Times New Roman" w:hAnsi="Times New Roman" w:cs="Times New Roman"/>
          <w:szCs w:val="21"/>
        </w:rPr>
        <w:t xml:space="preserve"> index</w:t>
      </w:r>
      <w:r>
        <w:rPr>
          <w:rFonts w:ascii="Times New Roman" w:hAnsi="Times New Roman" w:cs="Times New Roman"/>
          <w:szCs w:val="21"/>
        </w:rPr>
        <w:t xml:space="preserve"> (2018)</w:t>
      </w:r>
    </w:p>
    <w:p w14:paraId="10BC785B" w14:textId="00A0E648" w:rsidR="007749EC" w:rsidRDefault="007749EC" w:rsidP="005C0ABF">
      <w:pPr>
        <w:pStyle w:val="af1"/>
        <w:numPr>
          <w:ilvl w:val="0"/>
          <w:numId w:val="1"/>
        </w:numPr>
        <w:ind w:firstLineChars="0"/>
        <w:rPr>
          <w:rFonts w:ascii="Times New Roman" w:hAnsi="Times New Roman" w:cs="Times New Roman"/>
          <w:szCs w:val="21"/>
        </w:rPr>
      </w:pPr>
      <w:proofErr w:type="spellStart"/>
      <w:r w:rsidRPr="007749EC">
        <w:rPr>
          <w:rFonts w:ascii="Times New Roman" w:hAnsi="Times New Roman" w:cs="Times New Roman"/>
          <w:szCs w:val="21"/>
        </w:rPr>
        <w:t>GenomeDiver</w:t>
      </w:r>
      <w:proofErr w:type="spellEnd"/>
      <w:r w:rsidRPr="007749EC">
        <w:rPr>
          <w:rFonts w:ascii="Times New Roman" w:hAnsi="Times New Roman" w:cs="Times New Roman"/>
          <w:szCs w:val="21"/>
        </w:rPr>
        <w:t>: a platform for phenotype-guided medical genomic diagnosis</w:t>
      </w:r>
      <w:r>
        <w:rPr>
          <w:rFonts w:ascii="Times New Roman" w:hAnsi="Times New Roman" w:cs="Times New Roman"/>
          <w:szCs w:val="21"/>
        </w:rPr>
        <w:t xml:space="preserve"> (2021)</w:t>
      </w:r>
    </w:p>
    <w:p w14:paraId="4E4E5AE8" w14:textId="4D3D2A85" w:rsidR="007749EC" w:rsidRDefault="007749EC" w:rsidP="005C0ABF">
      <w:pPr>
        <w:pStyle w:val="af1"/>
        <w:numPr>
          <w:ilvl w:val="0"/>
          <w:numId w:val="1"/>
        </w:numPr>
        <w:ind w:firstLineChars="0"/>
        <w:rPr>
          <w:ins w:id="1352" w:author="yangjian" w:date="2023-03-30T20:21:00Z"/>
          <w:rFonts w:ascii="Times New Roman" w:hAnsi="Times New Roman" w:cs="Times New Roman"/>
          <w:szCs w:val="21"/>
        </w:rPr>
      </w:pPr>
      <w:r w:rsidRPr="007749EC">
        <w:rPr>
          <w:rFonts w:ascii="Times New Roman" w:hAnsi="Times New Roman" w:cs="Times New Roman"/>
          <w:szCs w:val="21"/>
        </w:rPr>
        <w:t>A Visual Phenotype-Based Differential Diagnosis Process for Rare Diseases</w:t>
      </w:r>
      <w:r>
        <w:rPr>
          <w:rFonts w:ascii="Times New Roman" w:hAnsi="Times New Roman" w:cs="Times New Roman"/>
          <w:szCs w:val="21"/>
        </w:rPr>
        <w:t xml:space="preserve"> (2022)</w:t>
      </w:r>
    </w:p>
    <w:p w14:paraId="3E952129" w14:textId="69B95156" w:rsidR="00EE4598" w:rsidRDefault="00EE4598" w:rsidP="005C0ABF">
      <w:pPr>
        <w:pStyle w:val="af1"/>
        <w:numPr>
          <w:ilvl w:val="0"/>
          <w:numId w:val="1"/>
        </w:numPr>
        <w:ind w:firstLineChars="0"/>
        <w:rPr>
          <w:ins w:id="1353" w:author="yangjian" w:date="2023-03-30T20:21:00Z"/>
          <w:rFonts w:ascii="Times New Roman" w:hAnsi="Times New Roman" w:cs="Times New Roman"/>
          <w:szCs w:val="21"/>
        </w:rPr>
      </w:pPr>
      <w:ins w:id="1354" w:author="yangjian" w:date="2023-03-30T20:21:00Z">
        <w:r w:rsidRPr="00EE4598">
          <w:rPr>
            <w:rFonts w:ascii="Times New Roman" w:hAnsi="Times New Roman" w:cs="Times New Roman"/>
            <w:szCs w:val="21"/>
          </w:rPr>
          <w:t>Conversational AI Models for ophthalmic diagnosis: Comparison of ChatGPT and the Isabel Pro Differential Diagnosis Generator</w:t>
        </w:r>
        <w:r>
          <w:rPr>
            <w:rFonts w:ascii="Times New Roman" w:hAnsi="Times New Roman" w:cs="Times New Roman"/>
            <w:szCs w:val="21"/>
          </w:rPr>
          <w:t xml:space="preserve"> (2023)</w:t>
        </w:r>
      </w:ins>
    </w:p>
    <w:p w14:paraId="05723241" w14:textId="344C144E" w:rsidR="00EE4598" w:rsidRDefault="00EE4598" w:rsidP="005C0ABF">
      <w:pPr>
        <w:pStyle w:val="af1"/>
        <w:numPr>
          <w:ilvl w:val="0"/>
          <w:numId w:val="1"/>
        </w:numPr>
        <w:ind w:firstLineChars="0"/>
        <w:rPr>
          <w:rFonts w:ascii="Times New Roman" w:hAnsi="Times New Roman" w:cs="Times New Roman"/>
          <w:szCs w:val="21"/>
        </w:rPr>
      </w:pPr>
      <w:ins w:id="1355" w:author="yangjian" w:date="2023-03-30T20:22:00Z">
        <w:r w:rsidRPr="00EE4598">
          <w:rPr>
            <w:rFonts w:ascii="Times New Roman" w:hAnsi="Times New Roman" w:cs="Times New Roman"/>
            <w:szCs w:val="21"/>
          </w:rPr>
          <w:t>Isabel Pro</w:t>
        </w:r>
        <w:r>
          <w:rPr>
            <w:rFonts w:ascii="Times New Roman" w:hAnsi="Times New Roman" w:cs="Times New Roman"/>
            <w:szCs w:val="21"/>
          </w:rPr>
          <w:t xml:space="preserve"> (2019)</w:t>
        </w:r>
      </w:ins>
    </w:p>
    <w:p w14:paraId="3D322C51" w14:textId="4F3E8C38" w:rsidR="007749EC" w:rsidRDefault="0053342F" w:rsidP="005C0ABF">
      <w:pPr>
        <w:pStyle w:val="af1"/>
        <w:numPr>
          <w:ilvl w:val="0"/>
          <w:numId w:val="1"/>
        </w:numPr>
        <w:ind w:firstLineChars="0"/>
        <w:rPr>
          <w:rFonts w:ascii="Times New Roman" w:hAnsi="Times New Roman" w:cs="Times New Roman"/>
          <w:szCs w:val="21"/>
        </w:rPr>
      </w:pPr>
      <w:r w:rsidRPr="0053342F">
        <w:rPr>
          <w:rFonts w:ascii="Times New Roman" w:hAnsi="Times New Roman" w:cs="Times New Roman"/>
          <w:szCs w:val="21"/>
        </w:rPr>
        <w:t>International Cooperation to Enable the Diagnosis of All Rare Genetic Diseases</w:t>
      </w:r>
      <w:r>
        <w:rPr>
          <w:rFonts w:ascii="Times New Roman" w:hAnsi="Times New Roman" w:cs="Times New Roman"/>
          <w:szCs w:val="21"/>
        </w:rPr>
        <w:t xml:space="preserve"> (2017)</w:t>
      </w:r>
    </w:p>
    <w:p w14:paraId="2D9625A6" w14:textId="2D8098BA" w:rsidR="003411BA" w:rsidRDefault="003411BA" w:rsidP="00B91555">
      <w:pPr>
        <w:pStyle w:val="af1"/>
        <w:numPr>
          <w:ilvl w:val="0"/>
          <w:numId w:val="1"/>
        </w:numPr>
        <w:ind w:firstLineChars="0"/>
        <w:rPr>
          <w:rFonts w:ascii="Times New Roman" w:hAnsi="Times New Roman" w:cs="Times New Roman"/>
          <w:szCs w:val="21"/>
        </w:rPr>
      </w:pPr>
      <w:r w:rsidRPr="003411BA">
        <w:rPr>
          <w:rFonts w:ascii="Times New Roman" w:hAnsi="Times New Roman" w:cs="Times New Roman"/>
          <w:szCs w:val="21"/>
        </w:rPr>
        <w:t>Jannovar: a java library for exome annotation</w:t>
      </w:r>
      <w:r>
        <w:rPr>
          <w:rFonts w:ascii="Times New Roman" w:hAnsi="Times New Roman" w:cs="Times New Roman"/>
          <w:szCs w:val="21"/>
        </w:rPr>
        <w:t xml:space="preserve"> (2014)</w:t>
      </w:r>
    </w:p>
    <w:p w14:paraId="44A2619B" w14:textId="56ECBA9B" w:rsidR="003411BA" w:rsidDel="00B91555" w:rsidRDefault="003411BA">
      <w:pPr>
        <w:pStyle w:val="af1"/>
        <w:numPr>
          <w:ilvl w:val="0"/>
          <w:numId w:val="1"/>
        </w:numPr>
        <w:ind w:firstLineChars="0"/>
        <w:rPr>
          <w:moveFrom w:id="1356" w:author="yangjian" w:date="2023-03-31T10:11:00Z"/>
          <w:rFonts w:ascii="Times New Roman" w:hAnsi="Times New Roman" w:cs="Times New Roman"/>
          <w:szCs w:val="21"/>
        </w:rPr>
      </w:pPr>
      <w:proofErr w:type="spellStart"/>
      <w:r w:rsidRPr="003411BA">
        <w:rPr>
          <w:rFonts w:ascii="Times New Roman" w:hAnsi="Times New Roman" w:cs="Times New Roman"/>
          <w:szCs w:val="21"/>
        </w:rPr>
        <w:t>ClinVar</w:t>
      </w:r>
      <w:proofErr w:type="spellEnd"/>
      <w:r w:rsidRPr="003411BA">
        <w:rPr>
          <w:rFonts w:ascii="Times New Roman" w:hAnsi="Times New Roman" w:cs="Times New Roman"/>
          <w:szCs w:val="21"/>
        </w:rPr>
        <w:t>: public archive of interpretations of clinically relevant variants</w:t>
      </w:r>
      <w:r>
        <w:rPr>
          <w:rFonts w:ascii="Times New Roman" w:hAnsi="Times New Roman" w:cs="Times New Roman"/>
          <w:szCs w:val="21"/>
        </w:rPr>
        <w:t xml:space="preserve"> (2016)</w:t>
      </w:r>
      <w:moveFromRangeStart w:id="1357" w:author="yangjian" w:date="2023-03-31T10:11:00Z" w:name="move131149776"/>
    </w:p>
    <w:p w14:paraId="3947FA78" w14:textId="20B42AAE" w:rsidR="003411BA" w:rsidDel="00E75F75" w:rsidRDefault="003411BA">
      <w:pPr>
        <w:pStyle w:val="af1"/>
        <w:numPr>
          <w:ilvl w:val="0"/>
          <w:numId w:val="1"/>
        </w:numPr>
        <w:ind w:firstLineChars="0"/>
        <w:rPr>
          <w:del w:id="1358" w:author="yangjian" w:date="2023-03-30T21:07:00Z"/>
          <w:rFonts w:ascii="Times New Roman" w:hAnsi="Times New Roman" w:cs="Times New Roman"/>
          <w:szCs w:val="21"/>
        </w:rPr>
      </w:pPr>
      <w:moveFrom w:id="1359" w:author="yangjian" w:date="2023-03-31T10:11:00Z">
        <w:r w:rsidRPr="003411BA" w:rsidDel="00B91555">
          <w:rPr>
            <w:rFonts w:ascii="Times New Roman" w:hAnsi="Times New Roman" w:cs="Times New Roman"/>
            <w:szCs w:val="21"/>
          </w:rPr>
          <w:t>Introduction to Bio-Ontologies</w:t>
        </w:r>
        <w:r w:rsidDel="00B91555">
          <w:rPr>
            <w:rFonts w:ascii="Times New Roman" w:hAnsi="Times New Roman" w:cs="Times New Roman"/>
            <w:szCs w:val="21"/>
          </w:rPr>
          <w:t xml:space="preserve"> (2011)</w:t>
        </w:r>
      </w:moveFrom>
      <w:moveFromRangeEnd w:id="1357"/>
    </w:p>
    <w:p w14:paraId="7C3E47FE" w14:textId="4DDCAC23" w:rsidR="003411BA" w:rsidDel="00E75F75" w:rsidRDefault="002D077B">
      <w:pPr>
        <w:pStyle w:val="af1"/>
        <w:numPr>
          <w:ilvl w:val="0"/>
          <w:numId w:val="1"/>
        </w:numPr>
        <w:ind w:firstLineChars="0"/>
        <w:rPr>
          <w:del w:id="1360" w:author="yangjian" w:date="2023-03-30T21:07:00Z"/>
          <w:rFonts w:ascii="Times New Roman" w:hAnsi="Times New Roman" w:cs="Times New Roman"/>
          <w:szCs w:val="21"/>
        </w:rPr>
      </w:pPr>
      <w:del w:id="1361" w:author="yangjian" w:date="2023-03-30T21:07:00Z">
        <w:r w:rsidRPr="002D077B" w:rsidDel="00E75F75">
          <w:rPr>
            <w:rFonts w:ascii="Times New Roman" w:hAnsi="Times New Roman" w:cs="Times New Roman"/>
            <w:szCs w:val="21"/>
          </w:rPr>
          <w:delText>Spring in action</w:delText>
        </w:r>
        <w:r w:rsidDel="00E75F75">
          <w:rPr>
            <w:rFonts w:ascii="Times New Roman" w:hAnsi="Times New Roman" w:cs="Times New Roman"/>
            <w:szCs w:val="21"/>
          </w:rPr>
          <w:delText xml:space="preserve"> (2022)</w:delText>
        </w:r>
      </w:del>
    </w:p>
    <w:p w14:paraId="570B3C29" w14:textId="008408C6" w:rsidR="002D077B" w:rsidRDefault="002D077B" w:rsidP="00B91555">
      <w:pPr>
        <w:pStyle w:val="af1"/>
        <w:numPr>
          <w:ilvl w:val="0"/>
          <w:numId w:val="1"/>
        </w:numPr>
        <w:ind w:firstLineChars="0"/>
        <w:rPr>
          <w:rFonts w:ascii="Times New Roman" w:hAnsi="Times New Roman" w:cs="Times New Roman"/>
          <w:szCs w:val="21"/>
        </w:rPr>
      </w:pPr>
      <w:del w:id="1362" w:author="yangjian" w:date="2023-03-30T21:07:00Z">
        <w:r w:rsidRPr="002D077B" w:rsidDel="00E75F75">
          <w:rPr>
            <w:rFonts w:ascii="Times New Roman" w:hAnsi="Times New Roman" w:cs="Times New Roman"/>
            <w:szCs w:val="21"/>
          </w:rPr>
          <w:delText>Introduction to React</w:delText>
        </w:r>
        <w:r w:rsidDel="00E75F75">
          <w:rPr>
            <w:rFonts w:ascii="Times New Roman" w:hAnsi="Times New Roman" w:cs="Times New Roman"/>
            <w:szCs w:val="21"/>
          </w:rPr>
          <w:delText xml:space="preserve"> (2015)</w:delText>
        </w:r>
      </w:del>
    </w:p>
    <w:p w14:paraId="3EC38B11" w14:textId="798F732E"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Interactive data visualization for the web: an introduction to designing with D3</w:t>
      </w:r>
      <w:r>
        <w:rPr>
          <w:rFonts w:ascii="Times New Roman" w:hAnsi="Times New Roman" w:cs="Times New Roman"/>
          <w:szCs w:val="21"/>
        </w:rPr>
        <w:t xml:space="preserve"> (2017)</w:t>
      </w:r>
    </w:p>
    <w:p w14:paraId="0F42B1B0" w14:textId="24E9220D"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ECharts: A declarative framework for rapid construction of web-based visualizatio</w:t>
      </w:r>
      <w:r>
        <w:rPr>
          <w:rFonts w:ascii="Times New Roman" w:hAnsi="Times New Roman" w:cs="Times New Roman"/>
          <w:szCs w:val="21"/>
        </w:rPr>
        <w:t>n (2018)</w:t>
      </w:r>
    </w:p>
    <w:p w14:paraId="1ECC1C00" w14:textId="5F0D38A6" w:rsidR="002D077B" w:rsidRDefault="002D077B" w:rsidP="005C0ABF">
      <w:pPr>
        <w:pStyle w:val="af1"/>
        <w:numPr>
          <w:ilvl w:val="0"/>
          <w:numId w:val="1"/>
        </w:numPr>
        <w:ind w:firstLineChars="0"/>
        <w:rPr>
          <w:rFonts w:ascii="Times New Roman" w:hAnsi="Times New Roman" w:cs="Times New Roman"/>
          <w:szCs w:val="21"/>
        </w:rPr>
      </w:pPr>
      <w:r w:rsidRPr="002D077B">
        <w:rPr>
          <w:rFonts w:ascii="Times New Roman" w:hAnsi="Times New Roman" w:cs="Times New Roman"/>
          <w:szCs w:val="21"/>
        </w:rPr>
        <w:t>The GA4GH Phenopacket schema defines a computable representation of clinical data</w:t>
      </w:r>
      <w:r>
        <w:rPr>
          <w:rFonts w:ascii="Times New Roman" w:hAnsi="Times New Roman" w:cs="Times New Roman"/>
          <w:szCs w:val="21"/>
        </w:rPr>
        <w:t xml:space="preserve"> (2022)</w:t>
      </w:r>
    </w:p>
    <w:p w14:paraId="194324A7" w14:textId="758292E5" w:rsidR="00933D75" w:rsidRDefault="00933D75" w:rsidP="005C0ABF">
      <w:pPr>
        <w:pStyle w:val="af1"/>
        <w:numPr>
          <w:ilvl w:val="0"/>
          <w:numId w:val="1"/>
        </w:numPr>
        <w:ind w:firstLineChars="0"/>
        <w:rPr>
          <w:rFonts w:ascii="Times New Roman" w:hAnsi="Times New Roman" w:cs="Times New Roman"/>
          <w:szCs w:val="21"/>
        </w:rPr>
      </w:pPr>
      <w:r w:rsidRPr="00933D75">
        <w:rPr>
          <w:rFonts w:ascii="Times New Roman" w:hAnsi="Times New Roman" w:cs="Times New Roman"/>
          <w:szCs w:val="21"/>
        </w:rPr>
        <w:t>Effective diagnosis of genetic disease by computational phenotype analysis of the disease-associated genome</w:t>
      </w:r>
      <w:r>
        <w:rPr>
          <w:rFonts w:ascii="Times New Roman" w:hAnsi="Times New Roman" w:cs="Times New Roman"/>
          <w:szCs w:val="21"/>
        </w:rPr>
        <w:t xml:space="preserve"> (2014)</w:t>
      </w:r>
    </w:p>
    <w:p w14:paraId="16C5552A" w14:textId="640410A2" w:rsidR="00EF278E" w:rsidRDefault="00EF278E" w:rsidP="005C0ABF">
      <w:pPr>
        <w:pStyle w:val="af1"/>
        <w:numPr>
          <w:ilvl w:val="0"/>
          <w:numId w:val="1"/>
        </w:numPr>
        <w:ind w:firstLineChars="0"/>
        <w:rPr>
          <w:rFonts w:ascii="Times New Roman" w:hAnsi="Times New Roman" w:cs="Times New Roman"/>
          <w:szCs w:val="21"/>
        </w:rPr>
      </w:pPr>
      <w:r w:rsidRPr="00EF278E">
        <w:rPr>
          <w:rFonts w:ascii="Times New Roman" w:hAnsi="Times New Roman" w:cs="Times New Roman"/>
          <w:szCs w:val="21"/>
        </w:rPr>
        <w:t>Phenotype-driven strategies for exome prioritization of human Mendelian disease genes</w:t>
      </w:r>
      <w:r>
        <w:rPr>
          <w:rFonts w:ascii="Times New Roman" w:hAnsi="Times New Roman" w:cs="Times New Roman"/>
          <w:szCs w:val="21"/>
        </w:rPr>
        <w:t xml:space="preserve"> (2015)</w:t>
      </w:r>
    </w:p>
    <w:p w14:paraId="48A18B8E" w14:textId="674FEA65" w:rsidR="00541E33" w:rsidRDefault="00733EE7" w:rsidP="005C0ABF">
      <w:pPr>
        <w:pStyle w:val="af1"/>
        <w:numPr>
          <w:ilvl w:val="0"/>
          <w:numId w:val="1"/>
        </w:numPr>
        <w:ind w:firstLineChars="0"/>
        <w:rPr>
          <w:rFonts w:ascii="Times New Roman" w:hAnsi="Times New Roman" w:cs="Times New Roman"/>
          <w:szCs w:val="21"/>
        </w:rPr>
      </w:pPr>
      <w:proofErr w:type="spellStart"/>
      <w:r w:rsidRPr="00733EE7">
        <w:rPr>
          <w:rFonts w:ascii="Times New Roman" w:hAnsi="Times New Roman" w:cs="Times New Roman"/>
          <w:szCs w:val="21"/>
        </w:rPr>
        <w:t>Xrare</w:t>
      </w:r>
      <w:proofErr w:type="spellEnd"/>
      <w:r w:rsidRPr="00733EE7">
        <w:rPr>
          <w:rFonts w:ascii="Times New Roman" w:hAnsi="Times New Roman" w:cs="Times New Roman"/>
          <w:szCs w:val="21"/>
        </w:rPr>
        <w:t>: a machine learning method jointly modeling phenotypes and genetic evidence for rare disease diagnosis</w:t>
      </w:r>
      <w:r>
        <w:rPr>
          <w:rFonts w:ascii="Times New Roman" w:hAnsi="Times New Roman" w:cs="Times New Roman"/>
          <w:szCs w:val="21"/>
        </w:rPr>
        <w:t xml:space="preserve"> (2019)</w:t>
      </w:r>
    </w:p>
    <w:p w14:paraId="3D878468" w14:textId="77777777" w:rsidR="0052207B" w:rsidRDefault="0052207B">
      <w:pPr>
        <w:widowControl/>
        <w:jc w:val="left"/>
        <w:rPr>
          <w:rFonts w:ascii="Times New Roman" w:hAnsi="Times New Roman" w:cs="Times New Roman"/>
          <w:szCs w:val="21"/>
        </w:rPr>
      </w:pPr>
      <w:r>
        <w:rPr>
          <w:rFonts w:ascii="Times New Roman" w:hAnsi="Times New Roman" w:cs="Times New Roman"/>
          <w:szCs w:val="21"/>
        </w:rPr>
        <w:br w:type="page"/>
      </w:r>
    </w:p>
    <w:p w14:paraId="507B8618" w14:textId="1B9822D4" w:rsidR="00733EE7" w:rsidRDefault="0052207B" w:rsidP="0052207B">
      <w:pPr>
        <w:pStyle w:val="1"/>
        <w:spacing w:line="480" w:lineRule="auto"/>
        <w:rPr>
          <w:rFonts w:ascii="Times New Roman" w:hAnsi="Times New Roman" w:cs="Times New Roman"/>
        </w:rPr>
      </w:pPr>
      <w:r w:rsidRPr="0052207B">
        <w:rPr>
          <w:rFonts w:ascii="Times New Roman" w:hAnsi="Times New Roman" w:cs="Times New Roman"/>
        </w:rPr>
        <w:lastRenderedPageBreak/>
        <w:t>Figure Legends</w:t>
      </w:r>
    </w:p>
    <w:p w14:paraId="218FACE5" w14:textId="72951431" w:rsidR="003703BA" w:rsidRDefault="0052207B" w:rsidP="00861C00">
      <w:pPr>
        <w:widowControl/>
        <w:rPr>
          <w:rFonts w:ascii="Times New Roman" w:eastAsia="宋体" w:hAnsi="Times New Roman" w:cs="Times New Roman"/>
          <w:b/>
          <w:bCs/>
          <w:color w:val="222222"/>
          <w:kern w:val="0"/>
          <w:szCs w:val="21"/>
          <w:shd w:val="clear" w:color="auto" w:fill="FFFFFF"/>
        </w:rPr>
      </w:pPr>
      <w:r w:rsidRPr="0052207B">
        <w:rPr>
          <w:rFonts w:ascii="Times New Roman" w:eastAsia="宋体" w:hAnsi="Times New Roman" w:cs="Times New Roman"/>
          <w:b/>
          <w:bCs/>
          <w:color w:val="222222"/>
          <w:kern w:val="0"/>
          <w:szCs w:val="21"/>
          <w:shd w:val="clear" w:color="auto" w:fill="FFFFFF"/>
        </w:rPr>
        <w:t xml:space="preserve">Fig. 1: </w:t>
      </w:r>
      <w:r w:rsidR="006F2D0D">
        <w:rPr>
          <w:rFonts w:ascii="Times New Roman" w:eastAsia="宋体" w:hAnsi="Times New Roman" w:cs="Times New Roman" w:hint="eastAsia"/>
          <w:b/>
          <w:bCs/>
          <w:color w:val="222222"/>
          <w:kern w:val="0"/>
          <w:szCs w:val="21"/>
          <w:shd w:val="clear" w:color="auto" w:fill="FFFFFF"/>
        </w:rPr>
        <w:t>Work</w:t>
      </w:r>
      <w:r w:rsidR="006F2D0D">
        <w:rPr>
          <w:rFonts w:ascii="Times New Roman" w:eastAsia="宋体" w:hAnsi="Times New Roman" w:cs="Times New Roman"/>
          <w:b/>
          <w:bCs/>
          <w:color w:val="222222"/>
          <w:kern w:val="0"/>
          <w:szCs w:val="21"/>
          <w:shd w:val="clear" w:color="auto" w:fill="FFFFFF"/>
        </w:rPr>
        <w:t>flow</w:t>
      </w:r>
      <w:r w:rsidRPr="0052207B">
        <w:rPr>
          <w:rFonts w:ascii="Times New Roman" w:eastAsia="宋体" w:hAnsi="Times New Roman" w:cs="Times New Roman"/>
          <w:b/>
          <w:bCs/>
          <w:color w:val="222222"/>
          <w:kern w:val="0"/>
          <w:szCs w:val="21"/>
          <w:shd w:val="clear" w:color="auto" w:fill="FFFFFF"/>
        </w:rPr>
        <w:t xml:space="preserve"> overview and system architectu</w:t>
      </w:r>
      <w:r>
        <w:rPr>
          <w:rFonts w:ascii="Times New Roman" w:eastAsia="宋体" w:hAnsi="Times New Roman" w:cs="Times New Roman"/>
          <w:b/>
          <w:bCs/>
          <w:color w:val="222222"/>
          <w:kern w:val="0"/>
          <w:szCs w:val="21"/>
          <w:shd w:val="clear" w:color="auto" w:fill="FFFFFF"/>
        </w:rPr>
        <w:t>re</w:t>
      </w:r>
      <w:r w:rsidR="006F2D0D">
        <w:rPr>
          <w:rFonts w:ascii="Times New Roman" w:eastAsia="宋体" w:hAnsi="Times New Roman" w:cs="Times New Roman"/>
          <w:b/>
          <w:bCs/>
          <w:color w:val="222222"/>
          <w:kern w:val="0"/>
          <w:szCs w:val="21"/>
          <w:shd w:val="clear" w:color="auto" w:fill="FFFFFF"/>
        </w:rPr>
        <w:t xml:space="preserve"> of RDmaster</w:t>
      </w:r>
      <w:r>
        <w:rPr>
          <w:rFonts w:ascii="Times New Roman" w:eastAsia="宋体" w:hAnsi="Times New Roman" w:cs="Times New Roman"/>
          <w:b/>
          <w:bCs/>
          <w:color w:val="222222"/>
          <w:kern w:val="0"/>
          <w:szCs w:val="21"/>
          <w:shd w:val="clear" w:color="auto" w:fill="FFFFFF"/>
        </w:rPr>
        <w:t>.</w:t>
      </w:r>
    </w:p>
    <w:p w14:paraId="553F8DAF" w14:textId="77777777" w:rsidR="006F2D0D" w:rsidRDefault="006F2D0D" w:rsidP="00861C00">
      <w:pPr>
        <w:widowControl/>
        <w:rPr>
          <w:rFonts w:ascii="Times New Roman" w:eastAsia="宋体" w:hAnsi="Times New Roman" w:cs="Times New Roman"/>
          <w:b/>
          <w:bCs/>
          <w:color w:val="222222"/>
          <w:kern w:val="0"/>
          <w:szCs w:val="21"/>
          <w:shd w:val="clear" w:color="auto" w:fill="FFFFFF"/>
        </w:rPr>
        <w:pPrChange w:id="1363" w:author="yangjian" w:date="2023-04-04T18:10:00Z">
          <w:pPr>
            <w:widowControl/>
            <w:jc w:val="left"/>
          </w:pPr>
        </w:pPrChange>
      </w:pPr>
    </w:p>
    <w:p w14:paraId="48F95618" w14:textId="6BE1F7A9" w:rsidR="006F2D0D" w:rsidRDefault="003703BA" w:rsidP="00861C00">
      <w:pPr>
        <w:widowControl/>
        <w:rPr>
          <w:rFonts w:ascii="Times New Roman" w:hAnsi="Times New Roman" w:cs="Times New Roman"/>
        </w:rPr>
        <w:pPrChange w:id="1364" w:author="yangjian" w:date="2023-04-04T18:10:00Z">
          <w:pPr>
            <w:widowControl/>
            <w:jc w:val="left"/>
          </w:pPr>
        </w:pPrChange>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2</w:t>
      </w:r>
      <w:r w:rsidRPr="0052207B">
        <w:rPr>
          <w:rFonts w:ascii="Times New Roman" w:eastAsia="宋体" w:hAnsi="Times New Roman" w:cs="Times New Roman"/>
          <w:b/>
          <w:bCs/>
          <w:color w:val="222222"/>
          <w:kern w:val="0"/>
          <w:szCs w:val="21"/>
          <w:shd w:val="clear" w:color="auto" w:fill="FFFFFF"/>
        </w:rPr>
        <w:t xml:space="preserve">: </w:t>
      </w:r>
      <w:r w:rsidR="006F2D0D" w:rsidRPr="006F2D0D">
        <w:rPr>
          <w:rFonts w:ascii="Times New Roman" w:eastAsia="宋体" w:hAnsi="Times New Roman" w:cs="Times New Roman"/>
          <w:b/>
          <w:bCs/>
          <w:color w:val="222222"/>
          <w:kern w:val="0"/>
          <w:szCs w:val="21"/>
          <w:shd w:val="clear" w:color="auto" w:fill="FFFFFF"/>
        </w:rPr>
        <w:t>Web-</w:t>
      </w:r>
      <w:r w:rsidR="006F2D0D" w:rsidRPr="006F2D0D">
        <w:rPr>
          <w:rFonts w:ascii="Times New Roman" w:eastAsia="宋体" w:hAnsi="Times New Roman" w:cs="Times New Roman" w:hint="eastAsia"/>
          <w:b/>
          <w:bCs/>
          <w:color w:val="222222"/>
          <w:kern w:val="0"/>
          <w:szCs w:val="21"/>
          <w:shd w:val="clear" w:color="auto" w:fill="FFFFFF"/>
        </w:rPr>
        <w:t>based</w:t>
      </w:r>
      <w:r w:rsidR="006F2D0D" w:rsidRPr="006F2D0D">
        <w:rPr>
          <w:rFonts w:ascii="Times New Roman" w:eastAsia="宋体" w:hAnsi="Times New Roman" w:cs="Times New Roman"/>
          <w:b/>
          <w:bCs/>
          <w:color w:val="222222"/>
          <w:kern w:val="0"/>
          <w:szCs w:val="21"/>
          <w:shd w:val="clear" w:color="auto" w:fill="FFFFFF"/>
        </w:rPr>
        <w:t xml:space="preserve"> </w:t>
      </w:r>
      <w:r w:rsidR="006F2D0D">
        <w:rPr>
          <w:rFonts w:ascii="Times New Roman" w:eastAsia="宋体" w:hAnsi="Times New Roman" w:cs="Times New Roman"/>
          <w:b/>
          <w:bCs/>
          <w:color w:val="222222"/>
          <w:kern w:val="0"/>
          <w:szCs w:val="21"/>
          <w:shd w:val="clear" w:color="auto" w:fill="FFFFFF"/>
        </w:rPr>
        <w:t>u</w:t>
      </w:r>
      <w:r w:rsidR="006F2D0D">
        <w:rPr>
          <w:rFonts w:ascii="Times New Roman" w:eastAsia="宋体" w:hAnsi="Times New Roman" w:cs="Times New Roman" w:hint="eastAsia"/>
          <w:b/>
          <w:bCs/>
          <w:color w:val="222222"/>
          <w:kern w:val="0"/>
          <w:szCs w:val="21"/>
          <w:shd w:val="clear" w:color="auto" w:fill="FFFFFF"/>
        </w:rPr>
        <w:t>s</w:t>
      </w:r>
      <w:r w:rsidR="006F2D0D">
        <w:rPr>
          <w:rFonts w:ascii="Times New Roman" w:eastAsia="宋体" w:hAnsi="Times New Roman" w:cs="Times New Roman"/>
          <w:b/>
          <w:bCs/>
          <w:color w:val="222222"/>
          <w:kern w:val="0"/>
          <w:szCs w:val="21"/>
          <w:shd w:val="clear" w:color="auto" w:fill="FFFFFF"/>
        </w:rPr>
        <w:t>er interface screenshots of RDmaster</w:t>
      </w:r>
      <w:r>
        <w:rPr>
          <w:rFonts w:ascii="Times New Roman" w:eastAsia="宋体" w:hAnsi="Times New Roman" w:cs="Times New Roman"/>
          <w:b/>
          <w:bCs/>
          <w:color w:val="222222"/>
          <w:kern w:val="0"/>
          <w:szCs w:val="21"/>
          <w:shd w:val="clear" w:color="auto" w:fill="FFFFFF"/>
        </w:rPr>
        <w:t>.</w:t>
      </w:r>
      <w:r w:rsidR="006F2D0D" w:rsidRPr="006F2D0D">
        <w:rPr>
          <w:rFonts w:ascii="Times New Roman" w:eastAsia="宋体" w:hAnsi="Times New Roman" w:cs="Times New Roman"/>
          <w:color w:val="222222"/>
          <w:kern w:val="0"/>
          <w:szCs w:val="21"/>
          <w:shd w:val="clear" w:color="auto" w:fill="FFFFFF"/>
        </w:rPr>
        <w:t xml:space="preserve"> </w:t>
      </w:r>
      <w:r w:rsidR="006F2D0D">
        <w:rPr>
          <w:rFonts w:ascii="Times New Roman" w:eastAsia="宋体" w:hAnsi="Times New Roman" w:cs="Times New Roman"/>
          <w:b/>
          <w:bCs/>
          <w:color w:val="222222"/>
          <w:kern w:val="0"/>
          <w:szCs w:val="21"/>
          <w:shd w:val="clear" w:color="auto" w:fill="FFFFFF"/>
        </w:rPr>
        <w:t xml:space="preserve">a </w:t>
      </w:r>
      <w:r w:rsidR="006F2D0D" w:rsidRPr="009C1F09">
        <w:rPr>
          <w:rFonts w:ascii="Times New Roman" w:hAnsi="Times New Roman" w:cs="Times New Roman"/>
        </w:rPr>
        <w:t>U</w:t>
      </w:r>
      <w:r w:rsidR="006F2D0D">
        <w:rPr>
          <w:rFonts w:ascii="Times New Roman" w:hAnsi="Times New Roman" w:cs="Times New Roman"/>
        </w:rPr>
        <w:t>ser interface</w:t>
      </w:r>
      <w:r w:rsidR="006F2D0D" w:rsidRPr="009C1F09">
        <w:rPr>
          <w:rFonts w:ascii="Times New Roman" w:hAnsi="Times New Roman" w:cs="Times New Roman"/>
        </w:rPr>
        <w:t xml:space="preserve"> for clinical information collection</w:t>
      </w:r>
      <w:r w:rsidR="006F2D0D">
        <w:rPr>
          <w:rFonts w:ascii="Times New Roman" w:hAnsi="Times New Roman" w:cs="Times New Roman"/>
        </w:rPr>
        <w:t xml:space="preserve">. </w:t>
      </w:r>
      <w:r w:rsidR="006F2D0D" w:rsidRPr="006F2D0D">
        <w:rPr>
          <w:rFonts w:ascii="Times New Roman" w:hAnsi="Times New Roman" w:cs="Times New Roman"/>
          <w:b/>
          <w:bCs/>
        </w:rPr>
        <w:t>b</w:t>
      </w:r>
      <w:r w:rsidR="006F2D0D">
        <w:rPr>
          <w:rFonts w:ascii="Times New Roman" w:hAnsi="Times New Roman" w:cs="Times New Roman"/>
        </w:rPr>
        <w:t xml:space="preserve"> </w:t>
      </w:r>
      <w:r w:rsidR="006F2D0D" w:rsidRPr="009C1F09">
        <w:rPr>
          <w:rFonts w:ascii="Times New Roman" w:hAnsi="Times New Roman" w:cs="Times New Roman"/>
        </w:rPr>
        <w:t>U</w:t>
      </w:r>
      <w:r w:rsidR="006F2D0D">
        <w:rPr>
          <w:rFonts w:ascii="Times New Roman" w:hAnsi="Times New Roman" w:cs="Times New Roman"/>
        </w:rPr>
        <w:t xml:space="preserve">ser interface for </w:t>
      </w:r>
      <w:r w:rsidR="006F2D0D" w:rsidRPr="00E114ED">
        <w:rPr>
          <w:rFonts w:ascii="Times New Roman" w:hAnsi="Times New Roman" w:cs="Times New Roman"/>
        </w:rPr>
        <w:t>dialogue diagnosis</w:t>
      </w:r>
      <w:r w:rsidR="006F2D0D">
        <w:rPr>
          <w:rFonts w:ascii="Times New Roman" w:hAnsi="Times New Roman" w:cs="Times New Roman"/>
        </w:rPr>
        <w:t>.</w:t>
      </w:r>
    </w:p>
    <w:p w14:paraId="46007CAE" w14:textId="77777777" w:rsidR="006F2D0D" w:rsidRPr="006F2D0D" w:rsidRDefault="006F2D0D" w:rsidP="00861C00">
      <w:pPr>
        <w:widowControl/>
        <w:rPr>
          <w:rFonts w:ascii="Times New Roman" w:eastAsia="宋体" w:hAnsi="Times New Roman" w:cs="Times New Roman"/>
          <w:b/>
          <w:bCs/>
          <w:color w:val="222222"/>
          <w:kern w:val="0"/>
          <w:szCs w:val="21"/>
          <w:shd w:val="clear" w:color="auto" w:fill="FFFFFF"/>
        </w:rPr>
        <w:pPrChange w:id="1365" w:author="yangjian" w:date="2023-04-04T18:10:00Z">
          <w:pPr>
            <w:widowControl/>
            <w:jc w:val="left"/>
          </w:pPr>
        </w:pPrChange>
      </w:pPr>
    </w:p>
    <w:p w14:paraId="615DB18D" w14:textId="159EAA4A" w:rsidR="003703BA" w:rsidRPr="0068259A" w:rsidRDefault="003703BA" w:rsidP="00861C00">
      <w:pPr>
        <w:widowControl/>
        <w:rPr>
          <w:rFonts w:ascii="Times New Roman" w:eastAsia="宋体" w:hAnsi="Times New Roman" w:cs="Times New Roman"/>
          <w:color w:val="222222"/>
          <w:kern w:val="0"/>
          <w:szCs w:val="21"/>
          <w:shd w:val="clear" w:color="auto" w:fill="FFFFFF"/>
        </w:rPr>
        <w:pPrChange w:id="1366" w:author="yangjian" w:date="2023-04-04T18:10:00Z">
          <w:pPr>
            <w:widowControl/>
            <w:jc w:val="left"/>
          </w:pPr>
        </w:pPrChange>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3</w:t>
      </w:r>
      <w:r w:rsidRPr="0052207B">
        <w:rPr>
          <w:rFonts w:ascii="Times New Roman" w:eastAsia="宋体" w:hAnsi="Times New Roman" w:cs="Times New Roman"/>
          <w:b/>
          <w:bCs/>
          <w:color w:val="222222"/>
          <w:kern w:val="0"/>
          <w:szCs w:val="21"/>
          <w:shd w:val="clear" w:color="auto" w:fill="FFFFFF"/>
        </w:rPr>
        <w:t xml:space="preserve">: </w:t>
      </w:r>
      <w:r w:rsidR="006F2D0D" w:rsidRPr="006F2D0D">
        <w:rPr>
          <w:rFonts w:ascii="Times New Roman" w:eastAsia="宋体" w:hAnsi="Times New Roman" w:cs="Times New Roman"/>
          <w:b/>
          <w:bCs/>
          <w:color w:val="222222"/>
          <w:kern w:val="0"/>
          <w:szCs w:val="21"/>
          <w:shd w:val="clear" w:color="auto" w:fill="FFFFFF"/>
        </w:rPr>
        <w:t xml:space="preserve">Brief statistics on </w:t>
      </w:r>
      <w:r w:rsidR="006F2D0D">
        <w:rPr>
          <w:rFonts w:ascii="Times New Roman" w:eastAsia="宋体" w:hAnsi="Times New Roman" w:cs="Times New Roman" w:hint="eastAsia"/>
          <w:b/>
          <w:bCs/>
          <w:color w:val="222222"/>
          <w:kern w:val="0"/>
          <w:szCs w:val="21"/>
          <w:shd w:val="clear" w:color="auto" w:fill="FFFFFF"/>
        </w:rPr>
        <w:t>RDmaster</w:t>
      </w:r>
      <w:r w:rsidR="006F2D0D">
        <w:rPr>
          <w:rFonts w:ascii="Times New Roman" w:eastAsia="宋体" w:hAnsi="Times New Roman" w:cs="Times New Roman"/>
          <w:b/>
          <w:bCs/>
          <w:color w:val="222222"/>
          <w:kern w:val="0"/>
          <w:szCs w:val="21"/>
          <w:shd w:val="clear" w:color="auto" w:fill="FFFFFF"/>
        </w:rPr>
        <w:t xml:space="preserve">’s </w:t>
      </w:r>
      <w:r w:rsidR="006F2D0D" w:rsidRPr="006F2D0D">
        <w:rPr>
          <w:rFonts w:ascii="Times New Roman" w:eastAsia="宋体" w:hAnsi="Times New Roman" w:cs="Times New Roman"/>
          <w:b/>
          <w:bCs/>
          <w:color w:val="222222"/>
          <w:kern w:val="0"/>
          <w:szCs w:val="21"/>
          <w:shd w:val="clear" w:color="auto" w:fill="FFFFFF"/>
        </w:rPr>
        <w:t>dialogue strateg</w:t>
      </w:r>
      <w:r w:rsidR="006F2D0D">
        <w:rPr>
          <w:rFonts w:ascii="Times New Roman" w:eastAsia="宋体" w:hAnsi="Times New Roman" w:cs="Times New Roman"/>
          <w:b/>
          <w:bCs/>
          <w:color w:val="222222"/>
          <w:kern w:val="0"/>
          <w:szCs w:val="21"/>
          <w:shd w:val="clear" w:color="auto" w:fill="FFFFFF"/>
        </w:rPr>
        <w:t>y</w:t>
      </w:r>
      <w:r>
        <w:rPr>
          <w:rFonts w:ascii="Times New Roman" w:eastAsia="宋体" w:hAnsi="Times New Roman" w:cs="Times New Roman"/>
          <w:b/>
          <w:bCs/>
          <w:color w:val="222222"/>
          <w:kern w:val="0"/>
          <w:szCs w:val="21"/>
          <w:shd w:val="clear" w:color="auto" w:fill="FFFFFF"/>
        </w:rPr>
        <w:t>.</w:t>
      </w:r>
      <w:r w:rsidR="006F2D0D" w:rsidRPr="004B349B">
        <w:rPr>
          <w:rFonts w:ascii="Times New Roman" w:eastAsia="宋体" w:hAnsi="Times New Roman" w:cs="Times New Roman"/>
          <w:color w:val="222222"/>
          <w:kern w:val="0"/>
          <w:szCs w:val="21"/>
          <w:shd w:val="clear" w:color="auto" w:fill="FFFFFF"/>
        </w:rPr>
        <w:t xml:space="preserve"> </w:t>
      </w:r>
      <w:r w:rsidR="004B349B" w:rsidRPr="004B349B">
        <w:rPr>
          <w:rFonts w:ascii="Times New Roman" w:eastAsia="宋体" w:hAnsi="Times New Roman" w:cs="Times New Roman"/>
          <w:color w:val="222222"/>
          <w:kern w:val="0"/>
          <w:szCs w:val="21"/>
          <w:shd w:val="clear" w:color="auto" w:fill="FFFFFF"/>
        </w:rPr>
        <w:t>Our</w:t>
      </w:r>
      <w:r w:rsidR="00A7657A">
        <w:rPr>
          <w:rFonts w:ascii="Times New Roman" w:eastAsia="宋体" w:hAnsi="Times New Roman" w:cs="Times New Roman"/>
          <w:color w:val="222222"/>
          <w:kern w:val="0"/>
          <w:szCs w:val="21"/>
          <w:shd w:val="clear" w:color="auto" w:fill="FFFFFF"/>
        </w:rPr>
        <w:t xml:space="preserve"> proposed</w:t>
      </w:r>
      <w:r w:rsidR="004B349B" w:rsidRPr="004B349B">
        <w:rPr>
          <w:rFonts w:ascii="Times New Roman" w:eastAsia="宋体" w:hAnsi="Times New Roman" w:cs="Times New Roman"/>
          <w:color w:val="222222"/>
          <w:kern w:val="0"/>
          <w:szCs w:val="21"/>
          <w:shd w:val="clear" w:color="auto" w:fill="FFFFFF"/>
        </w:rPr>
        <w:t xml:space="preserve"> three dialogue strategies are marked in the top right corner of </w:t>
      </w:r>
      <w:r w:rsidR="004B349B">
        <w:rPr>
          <w:rFonts w:ascii="Times New Roman" w:eastAsia="宋体" w:hAnsi="Times New Roman" w:cs="Times New Roman"/>
          <w:color w:val="222222"/>
          <w:kern w:val="0"/>
          <w:szCs w:val="21"/>
          <w:shd w:val="clear" w:color="auto" w:fill="FFFFFF"/>
        </w:rPr>
        <w:t>each</w:t>
      </w:r>
      <w:r w:rsidR="004B349B" w:rsidRPr="004B349B">
        <w:rPr>
          <w:rFonts w:ascii="Times New Roman" w:eastAsia="宋体" w:hAnsi="Times New Roman" w:cs="Times New Roman"/>
          <w:color w:val="222222"/>
          <w:kern w:val="0"/>
          <w:szCs w:val="21"/>
          <w:shd w:val="clear" w:color="auto" w:fill="FFFFFF"/>
        </w:rPr>
        <w:t xml:space="preserve"> legend</w:t>
      </w:r>
      <w:r w:rsidR="004B349B">
        <w:rPr>
          <w:rFonts w:ascii="Times New Roman" w:eastAsia="宋体" w:hAnsi="Times New Roman" w:cs="Times New Roman"/>
          <w:color w:val="222222"/>
          <w:kern w:val="0"/>
          <w:szCs w:val="21"/>
          <w:shd w:val="clear" w:color="auto" w:fill="FFFFFF"/>
        </w:rPr>
        <w:t>.</w:t>
      </w:r>
      <w:r w:rsidR="00786488">
        <w:rPr>
          <w:rFonts w:ascii="Times New Roman" w:eastAsia="宋体" w:hAnsi="Times New Roman" w:cs="Times New Roman"/>
          <w:color w:val="222222"/>
          <w:kern w:val="0"/>
          <w:szCs w:val="21"/>
          <w:shd w:val="clear" w:color="auto" w:fill="FFFFFF"/>
        </w:rPr>
        <w:t xml:space="preserve"> </w:t>
      </w:r>
      <w:r w:rsidR="00234721" w:rsidRPr="00234721">
        <w:rPr>
          <w:rFonts w:ascii="Times New Roman" w:eastAsia="宋体" w:hAnsi="Times New Roman" w:cs="Times New Roman"/>
          <w:color w:val="222222"/>
          <w:kern w:val="0"/>
          <w:szCs w:val="21"/>
          <w:shd w:val="clear" w:color="auto" w:fill="FFFFFF"/>
        </w:rPr>
        <w:t>All these graphs are averages of test results from tens of thousands of simulated cases</w:t>
      </w:r>
      <w:r w:rsidR="00786488">
        <w:rPr>
          <w:rFonts w:ascii="Times New Roman" w:eastAsia="宋体" w:hAnsi="Times New Roman" w:cs="Times New Roman"/>
          <w:color w:val="222222"/>
          <w:kern w:val="0"/>
          <w:szCs w:val="21"/>
          <w:shd w:val="clear" w:color="auto" w:fill="FFFFFF"/>
        </w:rPr>
        <w:t>.</w:t>
      </w:r>
      <w:r w:rsidR="004B349B" w:rsidRPr="004B349B">
        <w:rPr>
          <w:rFonts w:ascii="Times New Roman" w:eastAsia="宋体" w:hAnsi="Times New Roman" w:cs="Times New Roman"/>
          <w:color w:val="222222"/>
          <w:kern w:val="0"/>
          <w:szCs w:val="21"/>
          <w:shd w:val="clear" w:color="auto" w:fill="FFFFFF"/>
        </w:rPr>
        <w:t xml:space="preserve"> </w:t>
      </w:r>
      <w:proofErr w:type="spellStart"/>
      <w:proofErr w:type="gramStart"/>
      <w:r w:rsidR="006F2D0D">
        <w:rPr>
          <w:rFonts w:ascii="Times New Roman" w:eastAsia="宋体" w:hAnsi="Times New Roman" w:cs="Times New Roman"/>
          <w:b/>
          <w:bCs/>
          <w:color w:val="222222"/>
          <w:kern w:val="0"/>
          <w:szCs w:val="21"/>
          <w:shd w:val="clear" w:color="auto" w:fill="FFFFFF"/>
        </w:rPr>
        <w:t>a</w:t>
      </w:r>
      <w:proofErr w:type="spellEnd"/>
      <w:proofErr w:type="gramEnd"/>
      <w:r w:rsidR="000A274C">
        <w:rPr>
          <w:rFonts w:ascii="Times New Roman" w:eastAsia="宋体" w:hAnsi="Times New Roman" w:cs="Times New Roman" w:hint="eastAsia"/>
          <w:b/>
          <w:bCs/>
          <w:color w:val="222222"/>
          <w:kern w:val="0"/>
          <w:szCs w:val="21"/>
          <w:shd w:val="clear" w:color="auto" w:fill="FFFFFF"/>
        </w:rPr>
        <w:t xml:space="preserve"> </w:t>
      </w:r>
      <w:r w:rsidR="000A274C">
        <w:rPr>
          <w:rFonts w:ascii="Times New Roman" w:eastAsia="宋体" w:hAnsi="Times New Roman" w:cs="Times New Roman" w:hint="eastAsia"/>
          <w:color w:val="222222"/>
          <w:kern w:val="0"/>
          <w:szCs w:val="21"/>
          <w:shd w:val="clear" w:color="auto" w:fill="FFFFFF"/>
        </w:rPr>
        <w:t>Average</w:t>
      </w:r>
      <w:r w:rsidR="000A274C">
        <w:rPr>
          <w:rFonts w:ascii="Times New Roman" w:eastAsia="宋体" w:hAnsi="Times New Roman" w:cs="Times New Roman"/>
          <w:color w:val="222222"/>
          <w:kern w:val="0"/>
          <w:szCs w:val="21"/>
          <w:shd w:val="clear" w:color="auto" w:fill="FFFFFF"/>
        </w:rPr>
        <w:t xml:space="preserve"> </w:t>
      </w:r>
      <w:r w:rsidR="000A274C">
        <w:rPr>
          <w:rFonts w:ascii="Times New Roman" w:eastAsia="宋体" w:hAnsi="Times New Roman" w:cs="Times New Roman" w:hint="eastAsia"/>
          <w:color w:val="222222"/>
          <w:kern w:val="0"/>
          <w:szCs w:val="21"/>
          <w:shd w:val="clear" w:color="auto" w:fill="FFFFFF"/>
        </w:rPr>
        <w:t>a</w:t>
      </w:r>
      <w:r w:rsidR="000A274C" w:rsidRPr="000A274C">
        <w:rPr>
          <w:rFonts w:ascii="Times New Roman" w:eastAsia="宋体" w:hAnsi="Times New Roman" w:cs="Times New Roman"/>
          <w:color w:val="222222"/>
          <w:kern w:val="0"/>
          <w:szCs w:val="21"/>
          <w:shd w:val="clear" w:color="auto" w:fill="FFFFFF"/>
        </w:rPr>
        <w:t xml:space="preserve">ssociation scores of </w:t>
      </w:r>
      <w:r w:rsidR="000A274C">
        <w:rPr>
          <w:rFonts w:ascii="Times New Roman" w:eastAsia="宋体" w:hAnsi="Times New Roman" w:cs="Times New Roman" w:hint="eastAsia"/>
          <w:color w:val="222222"/>
          <w:kern w:val="0"/>
          <w:szCs w:val="21"/>
          <w:shd w:val="clear" w:color="auto" w:fill="FFFFFF"/>
        </w:rPr>
        <w:t>top</w:t>
      </w:r>
      <w:ins w:id="1367" w:author="yangjian" w:date="2023-04-04T17:45:00Z">
        <w:r w:rsidR="00C200A1">
          <w:rPr>
            <w:rFonts w:ascii="Times New Roman" w:eastAsia="宋体" w:hAnsi="Times New Roman" w:cs="Times New Roman"/>
            <w:color w:val="222222"/>
            <w:kern w:val="0"/>
            <w:szCs w:val="21"/>
            <w:shd w:val="clear" w:color="auto" w:fill="FFFFFF"/>
          </w:rPr>
          <w:t>-</w:t>
        </w:r>
      </w:ins>
      <w:del w:id="1368" w:author="yangjian" w:date="2023-04-04T17:45:00Z">
        <w:r w:rsidR="000A274C" w:rsidDel="00C200A1">
          <w:rPr>
            <w:rFonts w:ascii="Times New Roman" w:eastAsia="宋体" w:hAnsi="Times New Roman" w:cs="Times New Roman"/>
            <w:color w:val="222222"/>
            <w:kern w:val="0"/>
            <w:szCs w:val="21"/>
            <w:shd w:val="clear" w:color="auto" w:fill="FFFFFF"/>
          </w:rPr>
          <w:delText xml:space="preserve"> </w:delText>
        </w:r>
      </w:del>
      <w:r w:rsidR="000A274C">
        <w:rPr>
          <w:rFonts w:ascii="Times New Roman" w:eastAsia="宋体" w:hAnsi="Times New Roman" w:cs="Times New Roman"/>
          <w:color w:val="222222"/>
          <w:kern w:val="0"/>
          <w:szCs w:val="21"/>
          <w:shd w:val="clear" w:color="auto" w:fill="FFFFFF"/>
        </w:rPr>
        <w:t>5</w:t>
      </w:r>
      <w:ins w:id="1369" w:author="yangjian" w:date="2023-04-04T17:46:00Z">
        <w:r w:rsidR="00C200A1">
          <w:rPr>
            <w:rFonts w:ascii="Times New Roman" w:eastAsia="宋体" w:hAnsi="Times New Roman" w:cs="Times New Roman"/>
            <w:color w:val="222222"/>
            <w:kern w:val="0"/>
            <w:szCs w:val="21"/>
            <w:shd w:val="clear" w:color="auto" w:fill="FFFFFF"/>
          </w:rPr>
          <w:t xml:space="preserve"> ranked</w:t>
        </w:r>
      </w:ins>
      <w:r w:rsidR="000A274C">
        <w:rPr>
          <w:rFonts w:ascii="Times New Roman" w:eastAsia="宋体" w:hAnsi="Times New Roman" w:cs="Times New Roman"/>
          <w:color w:val="222222"/>
          <w:kern w:val="0"/>
          <w:szCs w:val="21"/>
          <w:shd w:val="clear" w:color="auto" w:fill="FFFFFF"/>
        </w:rPr>
        <w:t xml:space="preserve"> </w:t>
      </w:r>
      <w:r w:rsidR="000A274C" w:rsidRPr="000A274C">
        <w:rPr>
          <w:rFonts w:ascii="Times New Roman" w:eastAsia="宋体" w:hAnsi="Times New Roman" w:cs="Times New Roman"/>
          <w:color w:val="222222"/>
          <w:kern w:val="0"/>
          <w:szCs w:val="21"/>
          <w:shd w:val="clear" w:color="auto" w:fill="FFFFFF"/>
        </w:rPr>
        <w:t>diseases with the interrogated phenotype under different diagnostic states</w:t>
      </w:r>
      <w:r w:rsidR="000A274C">
        <w:rPr>
          <w:rFonts w:ascii="Times New Roman" w:eastAsia="宋体" w:hAnsi="Times New Roman" w:cs="Times New Roman"/>
          <w:color w:val="222222"/>
          <w:kern w:val="0"/>
          <w:szCs w:val="21"/>
          <w:shd w:val="clear" w:color="auto" w:fill="FFFFFF"/>
        </w:rPr>
        <w:t xml:space="preserve">. </w:t>
      </w:r>
      <w:r w:rsidR="006B57DE" w:rsidRPr="006B57DE">
        <w:rPr>
          <w:rFonts w:ascii="Times New Roman" w:eastAsia="宋体" w:hAnsi="Times New Roman" w:cs="Times New Roman"/>
          <w:color w:val="222222"/>
          <w:kern w:val="0"/>
          <w:szCs w:val="21"/>
          <w:shd w:val="clear" w:color="auto" w:fill="FFFFFF"/>
        </w:rPr>
        <w:t xml:space="preserve">The horizontal axis from </w:t>
      </w:r>
      <w:r w:rsidR="0015372C">
        <w:rPr>
          <w:rFonts w:ascii="Times New Roman" w:eastAsia="宋体" w:hAnsi="Times New Roman" w:cs="Times New Roman"/>
          <w:color w:val="222222"/>
          <w:kern w:val="0"/>
          <w:szCs w:val="21"/>
          <w:shd w:val="clear" w:color="auto" w:fill="FFFFFF"/>
        </w:rPr>
        <w:t>1</w:t>
      </w:r>
      <w:r w:rsidR="006B57DE" w:rsidRPr="006B57DE">
        <w:rPr>
          <w:rFonts w:ascii="Times New Roman" w:eastAsia="宋体" w:hAnsi="Times New Roman" w:cs="Times New Roman"/>
          <w:color w:val="222222"/>
          <w:kern w:val="0"/>
          <w:szCs w:val="21"/>
          <w:shd w:val="clear" w:color="auto" w:fill="FFFFFF"/>
        </w:rPr>
        <w:t xml:space="preserve"> to </w:t>
      </w:r>
      <w:r w:rsidR="0015372C">
        <w:rPr>
          <w:rFonts w:ascii="Times New Roman" w:eastAsia="宋体" w:hAnsi="Times New Roman" w:cs="Times New Roman"/>
          <w:color w:val="222222"/>
          <w:kern w:val="0"/>
          <w:szCs w:val="21"/>
          <w:shd w:val="clear" w:color="auto" w:fill="FFFFFF"/>
        </w:rPr>
        <w:t>0</w:t>
      </w:r>
      <w:r w:rsidR="006B57DE" w:rsidRPr="006B57DE">
        <w:rPr>
          <w:rFonts w:ascii="Times New Roman" w:eastAsia="宋体" w:hAnsi="Times New Roman" w:cs="Times New Roman"/>
          <w:color w:val="222222"/>
          <w:kern w:val="0"/>
          <w:szCs w:val="21"/>
          <w:shd w:val="clear" w:color="auto" w:fill="FFFFFF"/>
        </w:rPr>
        <w:t xml:space="preserve"> represents a decrease in diagnostic uncertainty</w:t>
      </w:r>
      <w:r w:rsidR="0030116E" w:rsidRPr="0030116E">
        <w:rPr>
          <w:rFonts w:ascii="Times New Roman" w:eastAsia="宋体" w:hAnsi="Times New Roman" w:cs="Times New Roman"/>
          <w:color w:val="222222"/>
          <w:kern w:val="0"/>
          <w:szCs w:val="21"/>
          <w:shd w:val="clear" w:color="auto" w:fill="FFFFFF"/>
        </w:rPr>
        <w:t xml:space="preserve">, i.e., the Gini index of the diagnostic status tends to </w:t>
      </w:r>
      <w:r w:rsidR="0015372C">
        <w:rPr>
          <w:rFonts w:ascii="Times New Roman" w:eastAsia="宋体" w:hAnsi="Times New Roman" w:cs="Times New Roman"/>
          <w:color w:val="222222"/>
          <w:kern w:val="0"/>
          <w:szCs w:val="21"/>
          <w:shd w:val="clear" w:color="auto" w:fill="FFFFFF"/>
        </w:rPr>
        <w:t>1</w:t>
      </w:r>
      <w:r w:rsidR="0030116E" w:rsidRPr="0030116E">
        <w:rPr>
          <w:rFonts w:ascii="Times New Roman" w:eastAsia="宋体" w:hAnsi="Times New Roman" w:cs="Times New Roman"/>
          <w:color w:val="222222"/>
          <w:kern w:val="0"/>
          <w:szCs w:val="21"/>
          <w:shd w:val="clear" w:color="auto" w:fill="FFFFFF"/>
        </w:rPr>
        <w:t xml:space="preserve"> when there are multiple competing candidate diagnoses, and tends to </w:t>
      </w:r>
      <w:r w:rsidR="0015372C">
        <w:rPr>
          <w:rFonts w:ascii="Times New Roman" w:eastAsia="宋体" w:hAnsi="Times New Roman" w:cs="Times New Roman"/>
          <w:color w:val="222222"/>
          <w:kern w:val="0"/>
          <w:szCs w:val="21"/>
          <w:shd w:val="clear" w:color="auto" w:fill="FFFFFF"/>
        </w:rPr>
        <w:t>0</w:t>
      </w:r>
      <w:r w:rsidR="0030116E" w:rsidRPr="0030116E">
        <w:rPr>
          <w:rFonts w:ascii="Times New Roman" w:eastAsia="宋体" w:hAnsi="Times New Roman" w:cs="Times New Roman"/>
          <w:color w:val="222222"/>
          <w:kern w:val="0"/>
          <w:szCs w:val="21"/>
          <w:shd w:val="clear" w:color="auto" w:fill="FFFFFF"/>
        </w:rPr>
        <w:t xml:space="preserve"> when there is only one obvious candidate diagnosis.</w:t>
      </w:r>
      <w:r w:rsidR="0068259A">
        <w:rPr>
          <w:rFonts w:ascii="Times New Roman" w:eastAsia="宋体" w:hAnsi="Times New Roman" w:cs="Times New Roman"/>
          <w:color w:val="222222"/>
          <w:kern w:val="0"/>
          <w:szCs w:val="21"/>
          <w:shd w:val="clear" w:color="auto" w:fill="FFFFFF"/>
        </w:rPr>
        <w:t xml:space="preserve"> </w:t>
      </w:r>
      <w:r w:rsidR="0068259A" w:rsidRPr="0068259A">
        <w:rPr>
          <w:rFonts w:ascii="Times New Roman" w:eastAsia="宋体" w:hAnsi="Times New Roman" w:cs="Times New Roman"/>
          <w:b/>
          <w:bCs/>
          <w:color w:val="222222"/>
          <w:kern w:val="0"/>
          <w:szCs w:val="21"/>
          <w:shd w:val="clear" w:color="auto" w:fill="FFFFFF"/>
        </w:rPr>
        <w:t>b</w:t>
      </w:r>
      <w:r w:rsidR="0068259A">
        <w:rPr>
          <w:rFonts w:ascii="Times New Roman" w:eastAsia="宋体" w:hAnsi="Times New Roman" w:cs="Times New Roman"/>
          <w:color w:val="222222"/>
          <w:kern w:val="0"/>
          <w:szCs w:val="21"/>
          <w:shd w:val="clear" w:color="auto" w:fill="FFFFFF"/>
        </w:rPr>
        <w:t xml:space="preserve"> Average </w:t>
      </w:r>
      <w:r w:rsidR="0068259A">
        <w:rPr>
          <w:rFonts w:ascii="Times New Roman" w:eastAsia="宋体" w:hAnsi="Times New Roman" w:cs="Times New Roman" w:hint="eastAsia"/>
          <w:color w:val="222222"/>
          <w:kern w:val="0"/>
          <w:szCs w:val="21"/>
          <w:shd w:val="clear" w:color="auto" w:fill="FFFFFF"/>
        </w:rPr>
        <w:t>a</w:t>
      </w:r>
      <w:r w:rsidR="0068259A" w:rsidRPr="000A274C">
        <w:rPr>
          <w:rFonts w:ascii="Times New Roman" w:eastAsia="宋体" w:hAnsi="Times New Roman" w:cs="Times New Roman"/>
          <w:color w:val="222222"/>
          <w:kern w:val="0"/>
          <w:szCs w:val="21"/>
          <w:shd w:val="clear" w:color="auto" w:fill="FFFFFF"/>
        </w:rPr>
        <w:t xml:space="preserve">ssociation </w:t>
      </w:r>
      <w:r w:rsidR="0068259A" w:rsidRPr="0068259A">
        <w:rPr>
          <w:rFonts w:ascii="Times New Roman" w:eastAsia="宋体" w:hAnsi="Times New Roman" w:cs="Times New Roman"/>
          <w:color w:val="222222"/>
          <w:kern w:val="0"/>
          <w:szCs w:val="21"/>
          <w:shd w:val="clear" w:color="auto" w:fill="FFFFFF"/>
        </w:rPr>
        <w:t>scores of top</w:t>
      </w:r>
      <w:ins w:id="1370" w:author="yangjian" w:date="2023-04-04T17:46:00Z">
        <w:r w:rsidR="00C200A1">
          <w:rPr>
            <w:rFonts w:ascii="Times New Roman" w:eastAsia="宋体" w:hAnsi="Times New Roman" w:cs="Times New Roman"/>
            <w:color w:val="222222"/>
            <w:kern w:val="0"/>
            <w:szCs w:val="21"/>
            <w:shd w:val="clear" w:color="auto" w:fill="FFFFFF"/>
          </w:rPr>
          <w:t>-</w:t>
        </w:r>
      </w:ins>
      <w:del w:id="1371" w:author="yangjian" w:date="2023-04-04T17:46:00Z">
        <w:r w:rsidR="0068259A" w:rsidRPr="0068259A" w:rsidDel="00C200A1">
          <w:rPr>
            <w:rFonts w:ascii="Times New Roman" w:eastAsia="宋体" w:hAnsi="Times New Roman" w:cs="Times New Roman"/>
            <w:color w:val="222222"/>
            <w:kern w:val="0"/>
            <w:szCs w:val="21"/>
            <w:shd w:val="clear" w:color="auto" w:fill="FFFFFF"/>
          </w:rPr>
          <w:delText xml:space="preserve"> </w:delText>
        </w:r>
      </w:del>
      <w:r w:rsidR="0068259A" w:rsidRPr="0068259A">
        <w:rPr>
          <w:rFonts w:ascii="Times New Roman" w:eastAsia="宋体" w:hAnsi="Times New Roman" w:cs="Times New Roman"/>
          <w:color w:val="222222"/>
          <w:kern w:val="0"/>
          <w:szCs w:val="21"/>
          <w:shd w:val="clear" w:color="auto" w:fill="FFFFFF"/>
        </w:rPr>
        <w:t xml:space="preserve">100 </w:t>
      </w:r>
      <w:ins w:id="1372" w:author="yangjian" w:date="2023-04-04T17:46:00Z">
        <w:r w:rsidR="00C200A1">
          <w:rPr>
            <w:rFonts w:ascii="Times New Roman" w:eastAsia="宋体" w:hAnsi="Times New Roman" w:cs="Times New Roman"/>
            <w:color w:val="222222"/>
            <w:kern w:val="0"/>
            <w:szCs w:val="21"/>
            <w:shd w:val="clear" w:color="auto" w:fill="FFFFFF"/>
          </w:rPr>
          <w:t xml:space="preserve">ranked </w:t>
        </w:r>
      </w:ins>
      <w:r w:rsidR="0068259A" w:rsidRPr="0068259A">
        <w:rPr>
          <w:rFonts w:ascii="Times New Roman" w:eastAsia="宋体" w:hAnsi="Times New Roman" w:cs="Times New Roman"/>
          <w:color w:val="222222"/>
          <w:kern w:val="0"/>
          <w:szCs w:val="21"/>
          <w:shd w:val="clear" w:color="auto" w:fill="FFFFFF"/>
        </w:rPr>
        <w:t xml:space="preserve">candidate phenotypes with </w:t>
      </w:r>
      <w:r w:rsidR="0068259A">
        <w:rPr>
          <w:rFonts w:ascii="Times New Roman" w:eastAsia="宋体" w:hAnsi="Times New Roman" w:cs="Times New Roman" w:hint="eastAsia"/>
          <w:color w:val="222222"/>
          <w:kern w:val="0"/>
          <w:szCs w:val="21"/>
          <w:shd w:val="clear" w:color="auto" w:fill="FFFFFF"/>
        </w:rPr>
        <w:t>top</w:t>
      </w:r>
      <w:ins w:id="1373" w:author="yangjian" w:date="2023-04-04T17:46:00Z">
        <w:r w:rsidR="00C200A1">
          <w:rPr>
            <w:rFonts w:ascii="Times New Roman" w:eastAsia="宋体" w:hAnsi="Times New Roman" w:cs="Times New Roman"/>
            <w:color w:val="222222"/>
            <w:kern w:val="0"/>
            <w:szCs w:val="21"/>
            <w:shd w:val="clear" w:color="auto" w:fill="FFFFFF"/>
          </w:rPr>
          <w:t>-</w:t>
        </w:r>
      </w:ins>
      <w:del w:id="1374" w:author="yangjian" w:date="2023-04-04T17:46:00Z">
        <w:r w:rsidR="0068259A" w:rsidDel="00C200A1">
          <w:rPr>
            <w:rFonts w:ascii="Times New Roman" w:eastAsia="宋体" w:hAnsi="Times New Roman" w:cs="Times New Roman"/>
            <w:color w:val="222222"/>
            <w:kern w:val="0"/>
            <w:szCs w:val="21"/>
            <w:shd w:val="clear" w:color="auto" w:fill="FFFFFF"/>
          </w:rPr>
          <w:delText xml:space="preserve"> </w:delText>
        </w:r>
      </w:del>
      <w:r w:rsidR="0068259A">
        <w:rPr>
          <w:rFonts w:ascii="Times New Roman" w:eastAsia="宋体" w:hAnsi="Times New Roman" w:cs="Times New Roman"/>
          <w:color w:val="222222"/>
          <w:kern w:val="0"/>
          <w:szCs w:val="21"/>
          <w:shd w:val="clear" w:color="auto" w:fill="FFFFFF"/>
        </w:rPr>
        <w:t xml:space="preserve">5 </w:t>
      </w:r>
      <w:ins w:id="1375" w:author="yangjian" w:date="2023-04-04T17:46:00Z">
        <w:r w:rsidR="00C200A1">
          <w:rPr>
            <w:rFonts w:ascii="Times New Roman" w:eastAsia="宋体" w:hAnsi="Times New Roman" w:cs="Times New Roman"/>
            <w:color w:val="222222"/>
            <w:kern w:val="0"/>
            <w:szCs w:val="21"/>
            <w:shd w:val="clear" w:color="auto" w:fill="FFFFFF"/>
          </w:rPr>
          <w:t xml:space="preserve">ranked </w:t>
        </w:r>
      </w:ins>
      <w:r w:rsidR="0068259A" w:rsidRPr="0068259A">
        <w:rPr>
          <w:rFonts w:ascii="Times New Roman" w:eastAsia="宋体" w:hAnsi="Times New Roman" w:cs="Times New Roman"/>
          <w:color w:val="222222"/>
          <w:kern w:val="0"/>
          <w:szCs w:val="21"/>
          <w:shd w:val="clear" w:color="auto" w:fill="FFFFFF"/>
        </w:rPr>
        <w:t>diseases</w:t>
      </w:r>
      <w:r w:rsidR="0068259A">
        <w:rPr>
          <w:rFonts w:ascii="Times New Roman" w:eastAsia="宋体" w:hAnsi="Times New Roman" w:cs="Times New Roman"/>
          <w:color w:val="222222"/>
          <w:kern w:val="0"/>
          <w:szCs w:val="21"/>
          <w:shd w:val="clear" w:color="auto" w:fill="FFFFFF"/>
        </w:rPr>
        <w:t>.</w:t>
      </w:r>
    </w:p>
    <w:p w14:paraId="68F7C71B" w14:textId="77777777" w:rsidR="006B57DE" w:rsidRPr="000A274C" w:rsidRDefault="006B57DE" w:rsidP="00861C00">
      <w:pPr>
        <w:widowControl/>
        <w:rPr>
          <w:rFonts w:ascii="Times New Roman" w:eastAsia="宋体" w:hAnsi="Times New Roman" w:cs="Times New Roman"/>
          <w:color w:val="222222"/>
          <w:kern w:val="0"/>
          <w:szCs w:val="21"/>
          <w:shd w:val="clear" w:color="auto" w:fill="FFFFFF"/>
        </w:rPr>
        <w:pPrChange w:id="1376" w:author="yangjian" w:date="2023-04-04T18:10:00Z">
          <w:pPr>
            <w:widowControl/>
            <w:jc w:val="left"/>
          </w:pPr>
        </w:pPrChange>
      </w:pPr>
    </w:p>
    <w:p w14:paraId="100EE317" w14:textId="450AE856" w:rsidR="00500EF9" w:rsidRDefault="003703BA" w:rsidP="00861C00">
      <w:pPr>
        <w:widowControl/>
        <w:rPr>
          <w:ins w:id="1377" w:author="yangjian" w:date="2023-03-30T10:28:00Z"/>
          <w:rFonts w:ascii="Times New Roman" w:eastAsia="宋体" w:hAnsi="Times New Roman" w:cs="Times New Roman"/>
          <w:color w:val="222222"/>
          <w:kern w:val="0"/>
          <w:szCs w:val="21"/>
          <w:shd w:val="clear" w:color="auto" w:fill="FFFFFF"/>
        </w:rPr>
        <w:pPrChange w:id="1378" w:author="yangjian" w:date="2023-04-04T18:10:00Z">
          <w:pPr>
            <w:widowControl/>
            <w:jc w:val="left"/>
          </w:pPr>
        </w:pPrChange>
      </w:pPr>
      <w:r w:rsidRPr="0052207B">
        <w:rPr>
          <w:rFonts w:ascii="Times New Roman" w:eastAsia="宋体" w:hAnsi="Times New Roman" w:cs="Times New Roman"/>
          <w:b/>
          <w:bCs/>
          <w:color w:val="222222"/>
          <w:kern w:val="0"/>
          <w:szCs w:val="21"/>
          <w:shd w:val="clear" w:color="auto" w:fill="FFFFFF"/>
        </w:rPr>
        <w:t xml:space="preserve">Fig. </w:t>
      </w:r>
      <w:r>
        <w:rPr>
          <w:rFonts w:ascii="Times New Roman" w:eastAsia="宋体" w:hAnsi="Times New Roman" w:cs="Times New Roman"/>
          <w:b/>
          <w:bCs/>
          <w:color w:val="222222"/>
          <w:kern w:val="0"/>
          <w:szCs w:val="21"/>
          <w:shd w:val="clear" w:color="auto" w:fill="FFFFFF"/>
        </w:rPr>
        <w:t>4</w:t>
      </w:r>
      <w:r w:rsidRPr="0052207B">
        <w:rPr>
          <w:rFonts w:ascii="Times New Roman" w:eastAsia="宋体" w:hAnsi="Times New Roman" w:cs="Times New Roman"/>
          <w:b/>
          <w:bCs/>
          <w:color w:val="222222"/>
          <w:kern w:val="0"/>
          <w:szCs w:val="21"/>
          <w:shd w:val="clear" w:color="auto" w:fill="FFFFFF"/>
        </w:rPr>
        <w:t xml:space="preserve">: </w:t>
      </w:r>
      <w:r w:rsidR="00786488">
        <w:rPr>
          <w:rFonts w:ascii="Times New Roman" w:eastAsia="宋体" w:hAnsi="Times New Roman" w:cs="Times New Roman"/>
          <w:b/>
          <w:bCs/>
          <w:color w:val="222222"/>
          <w:kern w:val="0"/>
          <w:szCs w:val="21"/>
          <w:shd w:val="clear" w:color="auto" w:fill="FFFFFF"/>
        </w:rPr>
        <w:t>Diagnostic performance of RDmaster</w:t>
      </w:r>
      <w:r>
        <w:rPr>
          <w:rFonts w:ascii="Times New Roman" w:eastAsia="宋体" w:hAnsi="Times New Roman" w:cs="Times New Roman"/>
          <w:b/>
          <w:bCs/>
          <w:color w:val="222222"/>
          <w:kern w:val="0"/>
          <w:szCs w:val="21"/>
          <w:shd w:val="clear" w:color="auto" w:fill="FFFFFF"/>
        </w:rPr>
        <w:t>.</w:t>
      </w:r>
      <w:r w:rsidR="00786488">
        <w:rPr>
          <w:rFonts w:ascii="Times New Roman" w:eastAsia="宋体" w:hAnsi="Times New Roman" w:cs="Times New Roman"/>
          <w:b/>
          <w:bCs/>
          <w:color w:val="222222"/>
          <w:kern w:val="0"/>
          <w:szCs w:val="21"/>
          <w:shd w:val="clear" w:color="auto" w:fill="FFFFFF"/>
        </w:rPr>
        <w:t xml:space="preserve"> </w:t>
      </w:r>
      <w:r w:rsidR="00786488" w:rsidRPr="00786488">
        <w:rPr>
          <w:rFonts w:ascii="Times New Roman" w:eastAsia="宋体" w:hAnsi="Times New Roman" w:cs="Times New Roman"/>
          <w:color w:val="222222"/>
          <w:kern w:val="0"/>
          <w:szCs w:val="21"/>
          <w:shd w:val="clear" w:color="auto" w:fill="FFFFFF"/>
        </w:rPr>
        <w:t xml:space="preserve">DS_T0 represents the diagnostic effect of RDmaster before the dialogue, DS_T10 represents after 10 </w:t>
      </w:r>
      <w:r w:rsidR="00786488">
        <w:rPr>
          <w:rFonts w:ascii="Times New Roman" w:eastAsia="宋体" w:hAnsi="Times New Roman" w:cs="Times New Roman"/>
          <w:color w:val="222222"/>
          <w:kern w:val="0"/>
          <w:szCs w:val="21"/>
          <w:shd w:val="clear" w:color="auto" w:fill="FFFFFF"/>
        </w:rPr>
        <w:t>turns</w:t>
      </w:r>
      <w:r w:rsidR="00786488" w:rsidRPr="00786488">
        <w:rPr>
          <w:rFonts w:ascii="Times New Roman" w:eastAsia="宋体" w:hAnsi="Times New Roman" w:cs="Times New Roman"/>
          <w:color w:val="222222"/>
          <w:kern w:val="0"/>
          <w:szCs w:val="21"/>
          <w:shd w:val="clear" w:color="auto" w:fill="FFFFFF"/>
        </w:rPr>
        <w:t xml:space="preserve"> of dialogue, DS_T20</w:t>
      </w:r>
      <w:r w:rsidR="00786488">
        <w:rPr>
          <w:rFonts w:ascii="Times New Roman" w:eastAsia="宋体" w:hAnsi="Times New Roman" w:cs="Times New Roman"/>
          <w:color w:val="222222"/>
          <w:kern w:val="0"/>
          <w:szCs w:val="21"/>
          <w:shd w:val="clear" w:color="auto" w:fill="FFFFFF"/>
        </w:rPr>
        <w:t xml:space="preserve"> </w:t>
      </w:r>
      <w:r w:rsidR="00786488">
        <w:rPr>
          <w:rFonts w:ascii="Times New Roman" w:eastAsia="宋体" w:hAnsi="Times New Roman" w:cs="Times New Roman" w:hint="eastAsia"/>
          <w:color w:val="222222"/>
          <w:kern w:val="0"/>
          <w:szCs w:val="21"/>
          <w:shd w:val="clear" w:color="auto" w:fill="FFFFFF"/>
        </w:rPr>
        <w:t>is</w:t>
      </w:r>
      <w:r w:rsidR="00786488" w:rsidRPr="00786488">
        <w:rPr>
          <w:rFonts w:ascii="Times New Roman" w:eastAsia="宋体" w:hAnsi="Times New Roman" w:cs="Times New Roman"/>
          <w:color w:val="222222"/>
          <w:kern w:val="0"/>
          <w:szCs w:val="21"/>
          <w:shd w:val="clear" w:color="auto" w:fill="FFFFFF"/>
        </w:rPr>
        <w:t xml:space="preserve"> after 20 </w:t>
      </w:r>
      <w:r w:rsidR="00786488">
        <w:rPr>
          <w:rFonts w:ascii="Times New Roman" w:eastAsia="宋体" w:hAnsi="Times New Roman" w:cs="Times New Roman"/>
          <w:color w:val="222222"/>
          <w:kern w:val="0"/>
          <w:szCs w:val="21"/>
          <w:shd w:val="clear" w:color="auto" w:fill="FFFFFF"/>
        </w:rPr>
        <w:t>turns</w:t>
      </w:r>
      <w:ins w:id="1379" w:author="yangjian" w:date="2023-04-04T17:47:00Z">
        <w:r w:rsidR="00C200A1">
          <w:rPr>
            <w:rFonts w:ascii="Times New Roman" w:eastAsia="宋体" w:hAnsi="Times New Roman" w:cs="Times New Roman"/>
            <w:color w:val="222222"/>
            <w:kern w:val="0"/>
            <w:szCs w:val="21"/>
            <w:shd w:val="clear" w:color="auto" w:fill="FFFFFF"/>
          </w:rPr>
          <w:t>,</w:t>
        </w:r>
      </w:ins>
      <w:r w:rsidR="00786488">
        <w:rPr>
          <w:rFonts w:ascii="Times New Roman" w:eastAsia="宋体" w:hAnsi="Times New Roman" w:cs="Times New Roman"/>
          <w:color w:val="222222"/>
          <w:kern w:val="0"/>
          <w:szCs w:val="21"/>
          <w:shd w:val="clear" w:color="auto" w:fill="FFFFFF"/>
        </w:rPr>
        <w:t xml:space="preserve"> </w:t>
      </w:r>
      <w:r w:rsidR="00786488">
        <w:rPr>
          <w:rFonts w:ascii="Times New Roman" w:eastAsia="宋体" w:hAnsi="Times New Roman" w:cs="Times New Roman" w:hint="eastAsia"/>
          <w:color w:val="222222"/>
          <w:kern w:val="0"/>
          <w:szCs w:val="21"/>
          <w:shd w:val="clear" w:color="auto" w:fill="FFFFFF"/>
        </w:rPr>
        <w:t>and</w:t>
      </w:r>
      <w:r w:rsidR="00786488">
        <w:rPr>
          <w:rFonts w:ascii="Times New Roman" w:eastAsia="宋体" w:hAnsi="Times New Roman" w:cs="Times New Roman"/>
          <w:color w:val="222222"/>
          <w:kern w:val="0"/>
          <w:szCs w:val="21"/>
          <w:shd w:val="clear" w:color="auto" w:fill="FFFFFF"/>
        </w:rPr>
        <w:t xml:space="preserve"> so on</w:t>
      </w:r>
      <w:r w:rsidR="00786488" w:rsidRPr="00786488">
        <w:rPr>
          <w:rFonts w:ascii="Times New Roman" w:eastAsia="宋体" w:hAnsi="Times New Roman" w:cs="Times New Roman"/>
          <w:color w:val="222222"/>
          <w:kern w:val="0"/>
          <w:szCs w:val="21"/>
          <w:shd w:val="clear" w:color="auto" w:fill="FFFFFF"/>
        </w:rPr>
        <w:t>.</w:t>
      </w:r>
      <w:r w:rsidR="00786488">
        <w:rPr>
          <w:rFonts w:ascii="Times New Roman" w:eastAsia="宋体" w:hAnsi="Times New Roman" w:cs="Times New Roman"/>
          <w:color w:val="222222"/>
          <w:kern w:val="0"/>
          <w:szCs w:val="21"/>
          <w:shd w:val="clear" w:color="auto" w:fill="FFFFFF"/>
        </w:rPr>
        <w:t xml:space="preserve"> </w:t>
      </w:r>
      <w:r w:rsidR="00786488" w:rsidRPr="00046E8D">
        <w:rPr>
          <w:rFonts w:ascii="Times New Roman" w:eastAsia="宋体" w:hAnsi="Times New Roman" w:cs="Times New Roman"/>
          <w:b/>
          <w:bCs/>
          <w:color w:val="222222"/>
          <w:kern w:val="0"/>
          <w:szCs w:val="21"/>
          <w:shd w:val="clear" w:color="auto" w:fill="FFFFFF"/>
        </w:rPr>
        <w:t>a</w:t>
      </w:r>
      <w:r w:rsidR="00786488">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 xml:space="preserve">Ranking distribution of target diseases </w:t>
      </w:r>
      <w:r w:rsidR="00046E8D">
        <w:rPr>
          <w:rFonts w:ascii="Times New Roman" w:eastAsia="宋体" w:hAnsi="Times New Roman" w:cs="Times New Roman" w:hint="eastAsia"/>
          <w:color w:val="222222"/>
          <w:kern w:val="0"/>
          <w:szCs w:val="21"/>
          <w:shd w:val="clear" w:color="auto" w:fill="FFFFFF"/>
        </w:rPr>
        <w:t>in</w:t>
      </w:r>
      <w:r w:rsidR="00046E8D">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phenotype-driven diagnosis</w:t>
      </w:r>
      <w:r w:rsidR="00046E8D">
        <w:rPr>
          <w:rFonts w:ascii="Times New Roman" w:eastAsia="宋体" w:hAnsi="Times New Roman" w:cs="Times New Roman"/>
          <w:color w:val="222222"/>
          <w:kern w:val="0"/>
          <w:szCs w:val="21"/>
          <w:shd w:val="clear" w:color="auto" w:fill="FFFFFF"/>
        </w:rPr>
        <w:t xml:space="preserve">. </w:t>
      </w:r>
      <w:r w:rsidR="00046E8D" w:rsidRPr="00046E8D">
        <w:rPr>
          <w:rFonts w:ascii="Times New Roman" w:eastAsia="宋体" w:hAnsi="Times New Roman" w:cs="Times New Roman"/>
          <w:color w:val="222222"/>
          <w:kern w:val="0"/>
          <w:szCs w:val="21"/>
          <w:shd w:val="clear" w:color="auto" w:fill="FFFFFF"/>
        </w:rPr>
        <w:t>Note that there are two vertical coordinates, the left-hand one corresponding to the blue box plot and the right-hand one to the grey.</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b/>
          <w:bCs/>
          <w:color w:val="222222"/>
          <w:kern w:val="0"/>
          <w:szCs w:val="21"/>
          <w:shd w:val="clear" w:color="auto" w:fill="FFFFFF"/>
        </w:rPr>
        <w:t>b</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color w:val="222222"/>
          <w:kern w:val="0"/>
          <w:szCs w:val="21"/>
          <w:shd w:val="clear" w:color="auto" w:fill="FFFFFF"/>
        </w:rPr>
        <w:t xml:space="preserve">Cumulative number of target diseases ranked in the top </w:t>
      </w:r>
      <w:r w:rsidR="00E877A1">
        <w:rPr>
          <w:rFonts w:ascii="Times New Roman" w:eastAsia="宋体" w:hAnsi="Times New Roman" w:cs="Times New Roman"/>
          <w:color w:val="222222"/>
          <w:kern w:val="0"/>
          <w:szCs w:val="21"/>
          <w:shd w:val="clear" w:color="auto" w:fill="FFFFFF"/>
        </w:rPr>
        <w:t>10</w:t>
      </w:r>
      <w:r w:rsidR="00E877A1" w:rsidRPr="00E877A1">
        <w:rPr>
          <w:rFonts w:ascii="Times New Roman" w:eastAsia="宋体" w:hAnsi="Times New Roman" w:cs="Times New Roman"/>
          <w:color w:val="222222"/>
          <w:kern w:val="0"/>
          <w:szCs w:val="21"/>
          <w:shd w:val="clear" w:color="auto" w:fill="FFFFFF"/>
        </w:rPr>
        <w:t xml:space="preserve"> in phenotype-driven </w:t>
      </w:r>
      <w:r w:rsidR="00E877A1" w:rsidRPr="00046E8D">
        <w:rPr>
          <w:rFonts w:ascii="Times New Roman" w:eastAsia="宋体" w:hAnsi="Times New Roman" w:cs="Times New Roman"/>
          <w:color w:val="222222"/>
          <w:kern w:val="0"/>
          <w:szCs w:val="21"/>
          <w:shd w:val="clear" w:color="auto" w:fill="FFFFFF"/>
        </w:rPr>
        <w:t>diagnosis</w:t>
      </w:r>
      <w:r w:rsidR="00E877A1">
        <w:rPr>
          <w:rFonts w:ascii="Times New Roman" w:eastAsia="宋体" w:hAnsi="Times New Roman" w:cs="Times New Roman"/>
          <w:color w:val="222222"/>
          <w:kern w:val="0"/>
          <w:szCs w:val="21"/>
          <w:shd w:val="clear" w:color="auto" w:fill="FFFFFF"/>
        </w:rPr>
        <w:t xml:space="preserve">. </w:t>
      </w:r>
      <w:r w:rsidR="00E877A1" w:rsidRPr="004E109D">
        <w:rPr>
          <w:rFonts w:ascii="Times New Roman" w:eastAsia="宋体" w:hAnsi="Times New Roman" w:cs="Times New Roman"/>
          <w:b/>
          <w:bCs/>
          <w:color w:val="222222"/>
          <w:kern w:val="0"/>
          <w:szCs w:val="21"/>
          <w:shd w:val="clear" w:color="auto" w:fill="FFFFFF"/>
        </w:rPr>
        <w:t>c</w:t>
      </w:r>
      <w:r w:rsidR="00E877A1">
        <w:rPr>
          <w:rFonts w:ascii="Times New Roman" w:eastAsia="宋体" w:hAnsi="Times New Roman" w:cs="Times New Roman"/>
          <w:color w:val="222222"/>
          <w:kern w:val="0"/>
          <w:szCs w:val="21"/>
          <w:shd w:val="clear" w:color="auto" w:fill="FFFFFF"/>
        </w:rPr>
        <w:t xml:space="preserve"> </w:t>
      </w:r>
      <w:r w:rsidR="00E877A1" w:rsidRPr="00E877A1">
        <w:rPr>
          <w:rFonts w:ascii="Times New Roman" w:eastAsia="宋体" w:hAnsi="Times New Roman" w:cs="Times New Roman"/>
          <w:color w:val="222222"/>
          <w:kern w:val="0"/>
          <w:szCs w:val="21"/>
          <w:shd w:val="clear" w:color="auto" w:fill="FFFFFF"/>
        </w:rPr>
        <w:t xml:space="preserve">Distribution of </w:t>
      </w:r>
      <w:r w:rsidR="00E877A1">
        <w:rPr>
          <w:rFonts w:ascii="Times New Roman" w:eastAsia="宋体" w:hAnsi="Times New Roman" w:cs="Times New Roman" w:hint="eastAsia"/>
          <w:color w:val="222222"/>
          <w:kern w:val="0"/>
          <w:szCs w:val="21"/>
          <w:shd w:val="clear" w:color="auto" w:fill="FFFFFF"/>
        </w:rPr>
        <w:t>disease</w:t>
      </w:r>
      <w:r w:rsidR="00E877A1">
        <w:rPr>
          <w:rFonts w:ascii="Times New Roman" w:eastAsia="宋体" w:hAnsi="Times New Roman" w:cs="Times New Roman"/>
          <w:color w:val="222222"/>
          <w:kern w:val="0"/>
          <w:szCs w:val="21"/>
          <w:shd w:val="clear" w:color="auto" w:fill="FFFFFF"/>
        </w:rPr>
        <w:t xml:space="preserve">-causing </w:t>
      </w:r>
      <w:r w:rsidR="00E877A1" w:rsidRPr="00E877A1">
        <w:rPr>
          <w:rFonts w:ascii="Times New Roman" w:eastAsia="宋体" w:hAnsi="Times New Roman" w:cs="Times New Roman"/>
          <w:color w:val="222222"/>
          <w:kern w:val="0"/>
          <w:szCs w:val="21"/>
          <w:shd w:val="clear" w:color="auto" w:fill="FFFFFF"/>
        </w:rPr>
        <w:t>gene rankings in phenotyp</w:t>
      </w:r>
      <w:r w:rsidR="00E877A1">
        <w:rPr>
          <w:rFonts w:ascii="Times New Roman" w:eastAsia="宋体" w:hAnsi="Times New Roman" w:cs="Times New Roman"/>
          <w:color w:val="222222"/>
          <w:kern w:val="0"/>
          <w:szCs w:val="21"/>
          <w:shd w:val="clear" w:color="auto" w:fill="FFFFFF"/>
        </w:rPr>
        <w:t>e-</w:t>
      </w:r>
      <w:r w:rsidR="00E877A1" w:rsidRPr="00E877A1">
        <w:rPr>
          <w:rFonts w:ascii="Times New Roman" w:eastAsia="宋体" w:hAnsi="Times New Roman" w:cs="Times New Roman"/>
          <w:color w:val="222222"/>
          <w:kern w:val="0"/>
          <w:szCs w:val="21"/>
          <w:shd w:val="clear" w:color="auto" w:fill="FFFFFF"/>
        </w:rPr>
        <w:t>genotype</w:t>
      </w:r>
      <w:r w:rsidR="00E877A1">
        <w:rPr>
          <w:rFonts w:ascii="Times New Roman" w:eastAsia="宋体" w:hAnsi="Times New Roman" w:cs="Times New Roman"/>
          <w:color w:val="222222"/>
          <w:kern w:val="0"/>
          <w:szCs w:val="21"/>
          <w:shd w:val="clear" w:color="auto" w:fill="FFFFFF"/>
        </w:rPr>
        <w:t xml:space="preserve"> diagnosis.</w:t>
      </w:r>
    </w:p>
    <w:p w14:paraId="4FF413B4" w14:textId="77777777" w:rsidR="00500EF9" w:rsidRDefault="00500EF9">
      <w:pPr>
        <w:widowControl/>
        <w:jc w:val="left"/>
        <w:rPr>
          <w:ins w:id="1380" w:author="yangjian" w:date="2023-03-30T10:28:00Z"/>
          <w:rFonts w:ascii="Times New Roman" w:eastAsia="宋体" w:hAnsi="Times New Roman" w:cs="Times New Roman"/>
          <w:color w:val="222222"/>
          <w:kern w:val="0"/>
          <w:szCs w:val="21"/>
          <w:shd w:val="clear" w:color="auto" w:fill="FFFFFF"/>
        </w:rPr>
      </w:pPr>
      <w:ins w:id="1381" w:author="yangjian" w:date="2023-03-30T10:28:00Z">
        <w:r>
          <w:rPr>
            <w:rFonts w:ascii="Times New Roman" w:eastAsia="宋体" w:hAnsi="Times New Roman" w:cs="Times New Roman"/>
            <w:color w:val="222222"/>
            <w:kern w:val="0"/>
            <w:szCs w:val="21"/>
            <w:shd w:val="clear" w:color="auto" w:fill="FFFFFF"/>
          </w:rPr>
          <w:br w:type="page"/>
        </w:r>
      </w:ins>
    </w:p>
    <w:p w14:paraId="1C159D56" w14:textId="11C7D195" w:rsidR="00500EF9" w:rsidRDefault="00500EF9" w:rsidP="00500EF9">
      <w:pPr>
        <w:pStyle w:val="1"/>
        <w:spacing w:line="480" w:lineRule="auto"/>
        <w:rPr>
          <w:rFonts w:ascii="Times New Roman" w:hAnsi="Times New Roman" w:cs="Times New Roman"/>
        </w:rPr>
      </w:pPr>
      <w:ins w:id="1382" w:author="yangjian" w:date="2023-03-30T10:28:00Z">
        <w:r>
          <w:rPr>
            <w:rFonts w:ascii="Times New Roman" w:hAnsi="Times New Roman" w:cs="Times New Roman"/>
          </w:rPr>
          <w:lastRenderedPageBreak/>
          <w:t>Table</w:t>
        </w:r>
        <w:r w:rsidRPr="0052207B">
          <w:rPr>
            <w:rFonts w:ascii="Times New Roman" w:hAnsi="Times New Roman" w:cs="Times New Roman"/>
          </w:rPr>
          <w:t>s</w:t>
        </w:r>
      </w:ins>
    </w:p>
    <w:p w14:paraId="39BFEB77" w14:textId="60F33593" w:rsidR="00D6206E" w:rsidRPr="00D6206E" w:rsidRDefault="00D6206E" w:rsidP="00D6206E">
      <w:pPr>
        <w:widowControl/>
        <w:rPr>
          <w:ins w:id="1383" w:author="yangjian" w:date="2023-03-30T11:21:00Z"/>
          <w:rFonts w:ascii="Times New Roman" w:eastAsia="宋体" w:hAnsi="Times New Roman" w:cs="Times New Roman"/>
          <w:b/>
          <w:bCs/>
          <w:color w:val="222222"/>
          <w:kern w:val="0"/>
          <w:szCs w:val="21"/>
          <w:shd w:val="clear" w:color="auto" w:fill="FFFFFF"/>
        </w:rPr>
      </w:pPr>
      <w:ins w:id="1384" w:author="yangjian" w:date="2023-03-31T16:13:00Z">
        <w:r w:rsidRPr="00D6206E">
          <w:rPr>
            <w:rFonts w:ascii="Times New Roman" w:eastAsia="宋体" w:hAnsi="Times New Roman" w:cs="Times New Roman"/>
            <w:b/>
            <w:bCs/>
            <w:color w:val="222222"/>
            <w:kern w:val="0"/>
            <w:szCs w:val="21"/>
            <w:shd w:val="clear" w:color="auto" w:fill="FFFFFF"/>
          </w:rPr>
          <w:t xml:space="preserve">Table 1 </w:t>
        </w:r>
        <w:bookmarkStart w:id="1385" w:name="_Hlk131152023"/>
        <w:r w:rsidRPr="00D6206E">
          <w:rPr>
            <w:rFonts w:ascii="Times New Roman" w:eastAsia="宋体" w:hAnsi="Times New Roman" w:cs="Times New Roman"/>
            <w:b/>
            <w:bCs/>
            <w:color w:val="222222"/>
            <w:kern w:val="0"/>
            <w:szCs w:val="21"/>
            <w:shd w:val="clear" w:color="auto" w:fill="FFFFFF"/>
          </w:rPr>
          <w:t xml:space="preserve">Summary of </w:t>
        </w:r>
      </w:ins>
      <w:ins w:id="1386" w:author="yangjian" w:date="2023-03-31T16:20:00Z">
        <w:r w:rsidR="002E3894">
          <w:rPr>
            <w:rFonts w:ascii="Times New Roman" w:eastAsia="宋体" w:hAnsi="Times New Roman" w:cs="Times New Roman"/>
            <w:b/>
            <w:bCs/>
            <w:color w:val="222222"/>
            <w:kern w:val="0"/>
            <w:szCs w:val="21"/>
            <w:shd w:val="clear" w:color="auto" w:fill="FFFFFF"/>
          </w:rPr>
          <w:t xml:space="preserve">collected </w:t>
        </w:r>
      </w:ins>
      <w:ins w:id="1387" w:author="yangjian" w:date="2023-03-31T16:13:00Z">
        <w:r w:rsidRPr="00D6206E">
          <w:rPr>
            <w:rFonts w:ascii="Times New Roman" w:eastAsia="宋体" w:hAnsi="Times New Roman" w:cs="Times New Roman"/>
            <w:b/>
            <w:bCs/>
            <w:color w:val="222222"/>
            <w:kern w:val="0"/>
            <w:szCs w:val="21"/>
            <w:shd w:val="clear" w:color="auto" w:fill="FFFFFF"/>
          </w:rPr>
          <w:t>published cases</w:t>
        </w:r>
        <w:bookmarkEnd w:id="1385"/>
        <w:r w:rsidRPr="00D6206E">
          <w:rPr>
            <w:rFonts w:ascii="Times New Roman" w:eastAsia="宋体" w:hAnsi="Times New Roman" w:cs="Times New Roman"/>
            <w:b/>
            <w:bCs/>
            <w:color w:val="222222"/>
            <w:kern w:val="0"/>
            <w:szCs w:val="21"/>
            <w:shd w:val="clear" w:color="auto" w:fill="FFFFFF"/>
          </w:rPr>
          <w:t xml:space="preserve"> for evalua</w:t>
        </w:r>
      </w:ins>
      <w:ins w:id="1388" w:author="yangjian" w:date="2023-03-31T16:20:00Z">
        <w:r w:rsidR="002E3894">
          <w:rPr>
            <w:rFonts w:ascii="Times New Roman" w:eastAsia="宋体" w:hAnsi="Times New Roman" w:cs="Times New Roman"/>
            <w:b/>
            <w:bCs/>
            <w:color w:val="222222"/>
            <w:kern w:val="0"/>
            <w:szCs w:val="21"/>
            <w:shd w:val="clear" w:color="auto" w:fill="FFFFFF"/>
          </w:rPr>
          <w:t>tion</w:t>
        </w:r>
      </w:ins>
      <w:ins w:id="1389" w:author="yangjian" w:date="2023-03-31T16:13:00Z">
        <w:r w:rsidRPr="00D6206E">
          <w:rPr>
            <w:rFonts w:ascii="Times New Roman" w:eastAsia="宋体" w:hAnsi="Times New Roman" w:cs="Times New Roman"/>
            <w:b/>
            <w:bCs/>
            <w:color w:val="222222"/>
            <w:kern w:val="0"/>
            <w:szCs w:val="21"/>
            <w:shd w:val="clear" w:color="auto" w:fill="FFFFFF"/>
          </w:rPr>
          <w:t>.</w:t>
        </w:r>
      </w:ins>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6102"/>
        <w:gridCol w:w="2204"/>
      </w:tblGrid>
      <w:tr w:rsidR="00D6206E" w:rsidRPr="00D6206E" w14:paraId="162624F4" w14:textId="77777777" w:rsidTr="00976446">
        <w:trPr>
          <w:trHeight w:val="454"/>
          <w:jc w:val="center"/>
        </w:trPr>
        <w:tc>
          <w:tcPr>
            <w:tcW w:w="6102" w:type="dxa"/>
            <w:tcBorders>
              <w:right w:val="nil"/>
            </w:tcBorders>
            <w:vAlign w:val="center"/>
          </w:tcPr>
          <w:p w14:paraId="205A7DA9"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published case reports</w:t>
            </w:r>
          </w:p>
        </w:tc>
        <w:tc>
          <w:tcPr>
            <w:tcW w:w="2204" w:type="dxa"/>
            <w:tcBorders>
              <w:left w:val="nil"/>
            </w:tcBorders>
            <w:vAlign w:val="center"/>
          </w:tcPr>
          <w:p w14:paraId="4A937617"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238</w:t>
            </w:r>
          </w:p>
        </w:tc>
      </w:tr>
      <w:tr w:rsidR="00D6206E" w:rsidRPr="00D6206E" w14:paraId="34FFA3C9" w14:textId="77777777" w:rsidTr="00976446">
        <w:trPr>
          <w:trHeight w:val="454"/>
          <w:jc w:val="center"/>
        </w:trPr>
        <w:tc>
          <w:tcPr>
            <w:tcW w:w="8306" w:type="dxa"/>
            <w:gridSpan w:val="2"/>
            <w:vAlign w:val="center"/>
          </w:tcPr>
          <w:p w14:paraId="50645AE3"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Patient</w:t>
            </w:r>
          </w:p>
        </w:tc>
      </w:tr>
      <w:tr w:rsidR="00D6206E" w:rsidRPr="00D6206E" w14:paraId="79B371D7" w14:textId="77777777" w:rsidTr="00976446">
        <w:trPr>
          <w:trHeight w:val="283"/>
          <w:jc w:val="center"/>
        </w:trPr>
        <w:tc>
          <w:tcPr>
            <w:tcW w:w="6102" w:type="dxa"/>
            <w:tcBorders>
              <w:right w:val="nil"/>
            </w:tcBorders>
            <w:vAlign w:val="center"/>
          </w:tcPr>
          <w:p w14:paraId="4E3B306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Male</w:t>
            </w:r>
          </w:p>
        </w:tc>
        <w:tc>
          <w:tcPr>
            <w:tcW w:w="2204" w:type="dxa"/>
            <w:tcBorders>
              <w:left w:val="nil"/>
            </w:tcBorders>
            <w:vAlign w:val="center"/>
          </w:tcPr>
          <w:p w14:paraId="4FBBFBB0"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113</w:t>
            </w:r>
          </w:p>
        </w:tc>
      </w:tr>
      <w:tr w:rsidR="00D6206E" w:rsidRPr="00D6206E" w14:paraId="1FA387F8" w14:textId="77777777" w:rsidTr="00976446">
        <w:trPr>
          <w:trHeight w:val="283"/>
          <w:jc w:val="center"/>
        </w:trPr>
        <w:tc>
          <w:tcPr>
            <w:tcW w:w="6102" w:type="dxa"/>
            <w:tcBorders>
              <w:right w:val="nil"/>
            </w:tcBorders>
            <w:vAlign w:val="center"/>
          </w:tcPr>
          <w:p w14:paraId="74233C50"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Female</w:t>
            </w:r>
          </w:p>
        </w:tc>
        <w:tc>
          <w:tcPr>
            <w:tcW w:w="2204" w:type="dxa"/>
            <w:tcBorders>
              <w:left w:val="nil"/>
            </w:tcBorders>
            <w:vAlign w:val="center"/>
          </w:tcPr>
          <w:p w14:paraId="06CDC8F8"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119</w:t>
            </w:r>
          </w:p>
        </w:tc>
      </w:tr>
      <w:tr w:rsidR="00D6206E" w:rsidRPr="00D6206E" w14:paraId="0D98EDF2" w14:textId="77777777" w:rsidTr="00976446">
        <w:trPr>
          <w:trHeight w:val="283"/>
          <w:jc w:val="center"/>
        </w:trPr>
        <w:tc>
          <w:tcPr>
            <w:tcW w:w="6102" w:type="dxa"/>
            <w:tcBorders>
              <w:right w:val="nil"/>
            </w:tcBorders>
            <w:vAlign w:val="center"/>
          </w:tcPr>
          <w:p w14:paraId="5FA3FF9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Unrecorded gender</w:t>
            </w:r>
          </w:p>
        </w:tc>
        <w:tc>
          <w:tcPr>
            <w:tcW w:w="2204" w:type="dxa"/>
            <w:tcBorders>
              <w:left w:val="nil"/>
            </w:tcBorders>
            <w:vAlign w:val="center"/>
          </w:tcPr>
          <w:p w14:paraId="3190730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6</w:t>
            </w:r>
          </w:p>
        </w:tc>
      </w:tr>
      <w:tr w:rsidR="00D6206E" w:rsidRPr="00D6206E" w14:paraId="25DA322D" w14:textId="77777777" w:rsidTr="00976446">
        <w:trPr>
          <w:trHeight w:val="454"/>
          <w:jc w:val="center"/>
        </w:trPr>
        <w:tc>
          <w:tcPr>
            <w:tcW w:w="8306" w:type="dxa"/>
            <w:gridSpan w:val="2"/>
            <w:vAlign w:val="center"/>
          </w:tcPr>
          <w:p w14:paraId="3EED04B4"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Rare diseases</w:t>
            </w:r>
          </w:p>
        </w:tc>
      </w:tr>
      <w:tr w:rsidR="00D6206E" w:rsidRPr="00D6206E" w14:paraId="75F3AEC6" w14:textId="77777777" w:rsidTr="00976446">
        <w:trPr>
          <w:trHeight w:val="283"/>
          <w:jc w:val="center"/>
        </w:trPr>
        <w:tc>
          <w:tcPr>
            <w:tcW w:w="6102" w:type="dxa"/>
            <w:tcBorders>
              <w:right w:val="nil"/>
            </w:tcBorders>
            <w:vAlign w:val="center"/>
          </w:tcPr>
          <w:p w14:paraId="3EC3B87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disease number</w:t>
            </w:r>
          </w:p>
        </w:tc>
        <w:tc>
          <w:tcPr>
            <w:tcW w:w="2204" w:type="dxa"/>
            <w:tcBorders>
              <w:left w:val="nil"/>
            </w:tcBorders>
            <w:vAlign w:val="center"/>
          </w:tcPr>
          <w:p w14:paraId="7587CDEB"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92</w:t>
            </w:r>
          </w:p>
        </w:tc>
      </w:tr>
      <w:tr w:rsidR="00D6206E" w:rsidRPr="00D6206E" w14:paraId="122D4B5F" w14:textId="77777777" w:rsidTr="00976446">
        <w:trPr>
          <w:trHeight w:val="283"/>
          <w:jc w:val="center"/>
        </w:trPr>
        <w:tc>
          <w:tcPr>
            <w:tcW w:w="6102" w:type="dxa"/>
            <w:tcBorders>
              <w:right w:val="nil"/>
            </w:tcBorders>
            <w:vAlign w:val="center"/>
          </w:tcPr>
          <w:p w14:paraId="2084CC4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Mean-median-maximum # cases per disease</w:t>
            </w:r>
          </w:p>
        </w:tc>
        <w:tc>
          <w:tcPr>
            <w:tcW w:w="2204" w:type="dxa"/>
            <w:tcBorders>
              <w:left w:val="nil"/>
            </w:tcBorders>
            <w:vAlign w:val="center"/>
          </w:tcPr>
          <w:p w14:paraId="219CA9DD"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2.6-1-18</w:t>
            </w:r>
          </w:p>
        </w:tc>
      </w:tr>
      <w:tr w:rsidR="00D6206E" w:rsidRPr="00D6206E" w14:paraId="558ACD2B" w14:textId="77777777" w:rsidTr="00976446">
        <w:trPr>
          <w:trHeight w:val="283"/>
          <w:jc w:val="center"/>
        </w:trPr>
        <w:tc>
          <w:tcPr>
            <w:tcW w:w="6102" w:type="dxa"/>
            <w:tcBorders>
              <w:right w:val="nil"/>
            </w:tcBorders>
            <w:vAlign w:val="center"/>
          </w:tcPr>
          <w:p w14:paraId="6EB124F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cases</w:t>
            </w:r>
          </w:p>
        </w:tc>
        <w:tc>
          <w:tcPr>
            <w:tcW w:w="2204" w:type="dxa"/>
            <w:tcBorders>
              <w:left w:val="nil"/>
            </w:tcBorders>
            <w:vAlign w:val="center"/>
          </w:tcPr>
          <w:p w14:paraId="1CE342E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238</w:t>
            </w:r>
          </w:p>
        </w:tc>
      </w:tr>
      <w:tr w:rsidR="00D6206E" w:rsidRPr="00D6206E" w14:paraId="66D2BACD" w14:textId="77777777" w:rsidTr="00976446">
        <w:trPr>
          <w:trHeight w:val="454"/>
          <w:jc w:val="center"/>
        </w:trPr>
        <w:tc>
          <w:tcPr>
            <w:tcW w:w="8306" w:type="dxa"/>
            <w:gridSpan w:val="2"/>
            <w:vAlign w:val="center"/>
          </w:tcPr>
          <w:p w14:paraId="48EDD35F"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b/>
                <w:szCs w:val="21"/>
              </w:rPr>
              <w:t>Rare genetic diseases</w:t>
            </w:r>
          </w:p>
        </w:tc>
      </w:tr>
      <w:tr w:rsidR="00D6206E" w:rsidRPr="00D6206E" w14:paraId="55449777" w14:textId="77777777" w:rsidTr="00976446">
        <w:trPr>
          <w:trHeight w:val="283"/>
          <w:jc w:val="center"/>
        </w:trPr>
        <w:tc>
          <w:tcPr>
            <w:tcW w:w="6102" w:type="dxa"/>
            <w:tcBorders>
              <w:right w:val="nil"/>
            </w:tcBorders>
            <w:vAlign w:val="center"/>
          </w:tcPr>
          <w:p w14:paraId="3D553BC4"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disease number</w:t>
            </w:r>
          </w:p>
        </w:tc>
        <w:tc>
          <w:tcPr>
            <w:tcW w:w="2204" w:type="dxa"/>
            <w:tcBorders>
              <w:left w:val="nil"/>
            </w:tcBorders>
            <w:vAlign w:val="center"/>
          </w:tcPr>
          <w:p w14:paraId="09E29A4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86</w:t>
            </w:r>
          </w:p>
        </w:tc>
      </w:tr>
      <w:tr w:rsidR="00D6206E" w:rsidRPr="00D6206E" w14:paraId="2F4120C9" w14:textId="77777777" w:rsidTr="00976446">
        <w:trPr>
          <w:trHeight w:val="283"/>
          <w:jc w:val="center"/>
        </w:trPr>
        <w:tc>
          <w:tcPr>
            <w:tcW w:w="6102" w:type="dxa"/>
            <w:tcBorders>
              <w:right w:val="nil"/>
            </w:tcBorders>
            <w:vAlign w:val="center"/>
          </w:tcPr>
          <w:p w14:paraId="437380A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Autosomal-dominant diseases</w:t>
            </w:r>
          </w:p>
        </w:tc>
        <w:tc>
          <w:tcPr>
            <w:tcW w:w="2204" w:type="dxa"/>
            <w:tcBorders>
              <w:left w:val="nil"/>
            </w:tcBorders>
            <w:vAlign w:val="center"/>
          </w:tcPr>
          <w:p w14:paraId="411A768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34</w:t>
            </w:r>
          </w:p>
        </w:tc>
      </w:tr>
      <w:tr w:rsidR="00D6206E" w:rsidRPr="00D6206E" w14:paraId="709F1188" w14:textId="77777777" w:rsidTr="00976446">
        <w:trPr>
          <w:trHeight w:val="283"/>
          <w:jc w:val="center"/>
        </w:trPr>
        <w:tc>
          <w:tcPr>
            <w:tcW w:w="6102" w:type="dxa"/>
            <w:tcBorders>
              <w:right w:val="nil"/>
            </w:tcBorders>
            <w:vAlign w:val="center"/>
          </w:tcPr>
          <w:p w14:paraId="70938467"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Autosomal-recessive diseases</w:t>
            </w:r>
          </w:p>
        </w:tc>
        <w:tc>
          <w:tcPr>
            <w:tcW w:w="2204" w:type="dxa"/>
            <w:tcBorders>
              <w:left w:val="nil"/>
            </w:tcBorders>
            <w:vAlign w:val="center"/>
          </w:tcPr>
          <w:p w14:paraId="664B44E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42</w:t>
            </w:r>
          </w:p>
        </w:tc>
      </w:tr>
      <w:tr w:rsidR="00D6206E" w:rsidRPr="00D6206E" w14:paraId="0A08FF6D" w14:textId="77777777" w:rsidTr="00976446">
        <w:trPr>
          <w:trHeight w:val="283"/>
          <w:jc w:val="center"/>
        </w:trPr>
        <w:tc>
          <w:tcPr>
            <w:tcW w:w="6102" w:type="dxa"/>
            <w:tcBorders>
              <w:right w:val="nil"/>
            </w:tcBorders>
            <w:vAlign w:val="center"/>
          </w:tcPr>
          <w:p w14:paraId="2170706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X-linked dominant diseases</w:t>
            </w:r>
          </w:p>
        </w:tc>
        <w:tc>
          <w:tcPr>
            <w:tcW w:w="2204" w:type="dxa"/>
            <w:tcBorders>
              <w:left w:val="nil"/>
            </w:tcBorders>
            <w:vAlign w:val="center"/>
          </w:tcPr>
          <w:p w14:paraId="71955C7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w:t>
            </w:r>
          </w:p>
        </w:tc>
      </w:tr>
      <w:tr w:rsidR="00D6206E" w:rsidRPr="00D6206E" w14:paraId="68E40BE9" w14:textId="77777777" w:rsidTr="00976446">
        <w:trPr>
          <w:trHeight w:val="283"/>
          <w:jc w:val="center"/>
        </w:trPr>
        <w:tc>
          <w:tcPr>
            <w:tcW w:w="6102" w:type="dxa"/>
            <w:tcBorders>
              <w:right w:val="nil"/>
            </w:tcBorders>
            <w:vAlign w:val="center"/>
          </w:tcPr>
          <w:p w14:paraId="163BA31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X-linked recessive diseases</w:t>
            </w:r>
          </w:p>
        </w:tc>
        <w:tc>
          <w:tcPr>
            <w:tcW w:w="2204" w:type="dxa"/>
            <w:tcBorders>
              <w:left w:val="nil"/>
            </w:tcBorders>
            <w:vAlign w:val="center"/>
          </w:tcPr>
          <w:p w14:paraId="08EC3619"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3</w:t>
            </w:r>
          </w:p>
        </w:tc>
      </w:tr>
      <w:tr w:rsidR="00D6206E" w:rsidRPr="00D6206E" w14:paraId="1CF2D9D3" w14:textId="77777777" w:rsidTr="00976446">
        <w:trPr>
          <w:trHeight w:val="283"/>
          <w:jc w:val="center"/>
        </w:trPr>
        <w:tc>
          <w:tcPr>
            <w:tcW w:w="6102" w:type="dxa"/>
            <w:tcBorders>
              <w:right w:val="nil"/>
            </w:tcBorders>
            <w:vAlign w:val="center"/>
          </w:tcPr>
          <w:p w14:paraId="0FA9D7A4"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Disease-causing genes</w:t>
            </w:r>
          </w:p>
        </w:tc>
        <w:tc>
          <w:tcPr>
            <w:tcW w:w="2204" w:type="dxa"/>
            <w:tcBorders>
              <w:left w:val="nil"/>
            </w:tcBorders>
            <w:vAlign w:val="center"/>
          </w:tcPr>
          <w:p w14:paraId="01C27AEF"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86</w:t>
            </w:r>
          </w:p>
        </w:tc>
      </w:tr>
      <w:tr w:rsidR="00D6206E" w:rsidRPr="00D6206E" w14:paraId="7A43C4EE" w14:textId="77777777" w:rsidTr="00976446">
        <w:trPr>
          <w:trHeight w:val="283"/>
          <w:jc w:val="center"/>
        </w:trPr>
        <w:tc>
          <w:tcPr>
            <w:tcW w:w="6102" w:type="dxa"/>
            <w:tcBorders>
              <w:right w:val="nil"/>
            </w:tcBorders>
            <w:vAlign w:val="center"/>
          </w:tcPr>
          <w:p w14:paraId="2B9B3392"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Mean-median-maximum # cases per disease</w:t>
            </w:r>
          </w:p>
        </w:tc>
        <w:tc>
          <w:tcPr>
            <w:tcW w:w="2204" w:type="dxa"/>
            <w:tcBorders>
              <w:left w:val="nil"/>
            </w:tcBorders>
            <w:vAlign w:val="center"/>
          </w:tcPr>
          <w:p w14:paraId="7C16303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2.6-1-18</w:t>
            </w:r>
          </w:p>
        </w:tc>
      </w:tr>
      <w:tr w:rsidR="00D6206E" w:rsidRPr="00D6206E" w14:paraId="67EAC6F5" w14:textId="77777777" w:rsidTr="00976446">
        <w:trPr>
          <w:trHeight w:val="283"/>
          <w:jc w:val="center"/>
        </w:trPr>
        <w:tc>
          <w:tcPr>
            <w:tcW w:w="6102" w:type="dxa"/>
            <w:tcBorders>
              <w:right w:val="nil"/>
            </w:tcBorders>
            <w:vAlign w:val="center"/>
          </w:tcPr>
          <w:p w14:paraId="14E6C57E"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cases</w:t>
            </w:r>
          </w:p>
        </w:tc>
        <w:tc>
          <w:tcPr>
            <w:tcW w:w="2204" w:type="dxa"/>
            <w:tcBorders>
              <w:left w:val="nil"/>
            </w:tcBorders>
            <w:vAlign w:val="center"/>
          </w:tcPr>
          <w:p w14:paraId="74331CF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225</w:t>
            </w:r>
          </w:p>
        </w:tc>
      </w:tr>
      <w:tr w:rsidR="00D6206E" w:rsidRPr="00D6206E" w14:paraId="7EDDE172" w14:textId="77777777" w:rsidTr="00976446">
        <w:trPr>
          <w:trHeight w:val="454"/>
          <w:jc w:val="center"/>
        </w:trPr>
        <w:tc>
          <w:tcPr>
            <w:tcW w:w="8306" w:type="dxa"/>
            <w:gridSpan w:val="2"/>
            <w:tcBorders>
              <w:right w:val="nil"/>
            </w:tcBorders>
            <w:vAlign w:val="center"/>
          </w:tcPr>
          <w:p w14:paraId="34DF8AD5" w14:textId="77777777" w:rsidR="00D6206E" w:rsidRPr="00D6206E" w:rsidRDefault="00D6206E" w:rsidP="00976446">
            <w:pPr>
              <w:rPr>
                <w:rFonts w:ascii="Times New Roman" w:hAnsi="Times New Roman" w:cs="Times New Roman"/>
                <w:b/>
                <w:szCs w:val="21"/>
              </w:rPr>
            </w:pPr>
            <w:r w:rsidRPr="00D6206E">
              <w:rPr>
                <w:rFonts w:ascii="Times New Roman" w:hAnsi="Times New Roman" w:cs="Times New Roman"/>
                <w:b/>
                <w:szCs w:val="21"/>
              </w:rPr>
              <w:t>HPO terms</w:t>
            </w:r>
          </w:p>
        </w:tc>
      </w:tr>
      <w:tr w:rsidR="00D6206E" w:rsidRPr="00D6206E" w14:paraId="625D3FF3" w14:textId="77777777" w:rsidTr="00976446">
        <w:trPr>
          <w:trHeight w:val="283"/>
          <w:jc w:val="center"/>
        </w:trPr>
        <w:tc>
          <w:tcPr>
            <w:tcW w:w="6102" w:type="dxa"/>
            <w:tcBorders>
              <w:right w:val="nil"/>
            </w:tcBorders>
            <w:vAlign w:val="center"/>
          </w:tcPr>
          <w:p w14:paraId="211ECAFA"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Total recorded HPO terms over all cases</w:t>
            </w:r>
          </w:p>
        </w:tc>
        <w:tc>
          <w:tcPr>
            <w:tcW w:w="2204" w:type="dxa"/>
            <w:tcBorders>
              <w:left w:val="nil"/>
            </w:tcBorders>
            <w:vAlign w:val="center"/>
          </w:tcPr>
          <w:p w14:paraId="355D9656"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811</w:t>
            </w:r>
          </w:p>
        </w:tc>
      </w:tr>
      <w:tr w:rsidR="00D6206E" w:rsidRPr="00D6206E" w14:paraId="1CD72831" w14:textId="77777777" w:rsidTr="00976446">
        <w:trPr>
          <w:trHeight w:val="283"/>
          <w:jc w:val="center"/>
        </w:trPr>
        <w:tc>
          <w:tcPr>
            <w:tcW w:w="6102" w:type="dxa"/>
            <w:tcBorders>
              <w:right w:val="nil"/>
            </w:tcBorders>
            <w:vAlign w:val="center"/>
          </w:tcPr>
          <w:p w14:paraId="2E6B3DE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 # HPO terms per case</w:t>
            </w:r>
          </w:p>
        </w:tc>
        <w:tc>
          <w:tcPr>
            <w:tcW w:w="2204" w:type="dxa"/>
            <w:tcBorders>
              <w:left w:val="nil"/>
            </w:tcBorders>
            <w:vAlign w:val="center"/>
          </w:tcPr>
          <w:p w14:paraId="63325441"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9.1</w:t>
            </w:r>
          </w:p>
        </w:tc>
      </w:tr>
      <w:tr w:rsidR="00D6206E" w:rsidRPr="00D6206E" w14:paraId="351CA756" w14:textId="77777777" w:rsidTr="00976446">
        <w:trPr>
          <w:trHeight w:val="283"/>
          <w:jc w:val="center"/>
        </w:trPr>
        <w:tc>
          <w:tcPr>
            <w:tcW w:w="6102" w:type="dxa"/>
            <w:tcBorders>
              <w:right w:val="nil"/>
            </w:tcBorders>
            <w:vAlign w:val="center"/>
          </w:tcPr>
          <w:p w14:paraId="052DACD5"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Mean # excluded HPO terms per case</w:t>
            </w:r>
          </w:p>
        </w:tc>
        <w:tc>
          <w:tcPr>
            <w:tcW w:w="2204" w:type="dxa"/>
            <w:tcBorders>
              <w:left w:val="nil"/>
            </w:tcBorders>
            <w:vAlign w:val="center"/>
          </w:tcPr>
          <w:p w14:paraId="444C105D" w14:textId="77777777" w:rsidR="00D6206E" w:rsidRPr="00D6206E" w:rsidRDefault="00D6206E" w:rsidP="00976446">
            <w:pPr>
              <w:rPr>
                <w:rFonts w:ascii="Times New Roman" w:hAnsi="Times New Roman" w:cs="Times New Roman"/>
                <w:szCs w:val="21"/>
              </w:rPr>
            </w:pPr>
            <w:r w:rsidRPr="00D6206E">
              <w:rPr>
                <w:rFonts w:ascii="Times New Roman" w:hAnsi="Times New Roman" w:cs="Times New Roman"/>
                <w:szCs w:val="21"/>
              </w:rPr>
              <w:t>1.0</w:t>
            </w:r>
          </w:p>
        </w:tc>
      </w:tr>
    </w:tbl>
    <w:p w14:paraId="042942C3" w14:textId="77777777" w:rsidR="00D6206E" w:rsidRDefault="00D6206E" w:rsidP="00843037">
      <w:pPr>
        <w:widowControl/>
        <w:rPr>
          <w:ins w:id="1390" w:author="yangjian" w:date="2023-03-31T16:10:00Z"/>
          <w:rFonts w:ascii="Times New Roman" w:eastAsia="宋体" w:hAnsi="Times New Roman" w:cs="Times New Roman"/>
          <w:b/>
          <w:bCs/>
          <w:color w:val="222222"/>
          <w:kern w:val="0"/>
          <w:szCs w:val="21"/>
          <w:shd w:val="clear" w:color="auto" w:fill="FFFFFF"/>
        </w:rPr>
      </w:pPr>
    </w:p>
    <w:p w14:paraId="7329BF24" w14:textId="40FAF9B3" w:rsidR="00843037" w:rsidRPr="00843037" w:rsidRDefault="00843037" w:rsidP="00843037">
      <w:pPr>
        <w:widowControl/>
        <w:rPr>
          <w:ins w:id="1391" w:author="yangjian" w:date="2023-03-30T10:28:00Z"/>
          <w:rFonts w:ascii="Times New Roman" w:eastAsia="宋体" w:hAnsi="Times New Roman" w:cs="Times New Roman"/>
          <w:b/>
          <w:bCs/>
          <w:color w:val="222222"/>
          <w:kern w:val="0"/>
          <w:szCs w:val="21"/>
          <w:shd w:val="clear" w:color="auto" w:fill="FFFFFF"/>
        </w:rPr>
      </w:pPr>
      <w:ins w:id="1392" w:author="yangjian" w:date="2023-03-30T11:22:00Z">
        <w:r>
          <w:rPr>
            <w:rFonts w:ascii="Times New Roman" w:eastAsia="宋体" w:hAnsi="Times New Roman" w:cs="Times New Roman"/>
            <w:b/>
            <w:bCs/>
            <w:color w:val="222222"/>
            <w:kern w:val="0"/>
            <w:szCs w:val="21"/>
            <w:shd w:val="clear" w:color="auto" w:fill="FFFFFF"/>
          </w:rPr>
          <w:t>Table</w:t>
        </w:r>
      </w:ins>
      <w:ins w:id="1393" w:author="yangjian" w:date="2023-03-30T11:21:00Z">
        <w:r w:rsidRPr="0052207B">
          <w:rPr>
            <w:rFonts w:ascii="Times New Roman" w:eastAsia="宋体" w:hAnsi="Times New Roman" w:cs="Times New Roman"/>
            <w:b/>
            <w:bCs/>
            <w:color w:val="222222"/>
            <w:kern w:val="0"/>
            <w:szCs w:val="21"/>
            <w:shd w:val="clear" w:color="auto" w:fill="FFFFFF"/>
          </w:rPr>
          <w:t xml:space="preserve"> </w:t>
        </w:r>
      </w:ins>
      <w:ins w:id="1394" w:author="yangjian" w:date="2023-03-31T16:12:00Z">
        <w:r w:rsidR="00D6206E">
          <w:rPr>
            <w:rFonts w:ascii="Times New Roman" w:eastAsia="宋体" w:hAnsi="Times New Roman" w:cs="Times New Roman"/>
            <w:b/>
            <w:bCs/>
            <w:color w:val="222222"/>
            <w:kern w:val="0"/>
            <w:szCs w:val="21"/>
            <w:shd w:val="clear" w:color="auto" w:fill="FFFFFF"/>
          </w:rPr>
          <w:t>2</w:t>
        </w:r>
      </w:ins>
      <w:ins w:id="1395" w:author="yangjian" w:date="2023-03-30T11:21:00Z">
        <w:r w:rsidRPr="0052207B">
          <w:rPr>
            <w:rFonts w:ascii="Times New Roman" w:eastAsia="宋体" w:hAnsi="Times New Roman" w:cs="Times New Roman"/>
            <w:b/>
            <w:bCs/>
            <w:color w:val="222222"/>
            <w:kern w:val="0"/>
            <w:szCs w:val="21"/>
            <w:shd w:val="clear" w:color="auto" w:fill="FFFFFF"/>
          </w:rPr>
          <w:t xml:space="preserve"> </w:t>
        </w:r>
      </w:ins>
      <w:ins w:id="1396" w:author="yangjian" w:date="2023-03-30T11:38:00Z">
        <w:r w:rsidR="00724C28" w:rsidRPr="00724C28">
          <w:rPr>
            <w:rFonts w:ascii="Times New Roman" w:eastAsia="宋体" w:hAnsi="Times New Roman" w:cs="Times New Roman"/>
            <w:b/>
            <w:bCs/>
            <w:color w:val="222222"/>
            <w:kern w:val="0"/>
            <w:szCs w:val="21"/>
            <w:shd w:val="clear" w:color="auto" w:fill="FFFFFF"/>
          </w:rPr>
          <w:t>Statistic results of target disease rankings of collected patients in differential diagnosis list</w:t>
        </w:r>
      </w:ins>
      <w:ins w:id="1397" w:author="yangjian" w:date="2023-03-30T19:31:00Z">
        <w:r w:rsidR="00AB04F8">
          <w:rPr>
            <w:rFonts w:ascii="Times New Roman" w:eastAsia="宋体" w:hAnsi="Times New Roman" w:cs="Times New Roman"/>
            <w:b/>
            <w:bCs/>
            <w:color w:val="222222"/>
            <w:kern w:val="0"/>
            <w:szCs w:val="21"/>
            <w:shd w:val="clear" w:color="auto" w:fill="FFFFFF"/>
          </w:rPr>
          <w:t>s</w:t>
        </w:r>
      </w:ins>
      <w:ins w:id="1398" w:author="yangjian" w:date="2023-03-30T11:38:00Z">
        <w:r w:rsidR="00724C28" w:rsidRPr="00724C28">
          <w:rPr>
            <w:rFonts w:ascii="Times New Roman" w:eastAsia="宋体" w:hAnsi="Times New Roman" w:cs="Times New Roman"/>
            <w:b/>
            <w:bCs/>
            <w:color w:val="222222"/>
            <w:kern w:val="0"/>
            <w:szCs w:val="21"/>
            <w:shd w:val="clear" w:color="auto" w:fill="FFFFFF"/>
          </w:rPr>
          <w:t xml:space="preserve"> generated by </w:t>
        </w:r>
      </w:ins>
      <w:ins w:id="1399" w:author="yangjian" w:date="2023-03-30T11:39:00Z">
        <w:r w:rsidR="00B86BCA">
          <w:rPr>
            <w:rFonts w:ascii="Times New Roman" w:eastAsia="宋体" w:hAnsi="Times New Roman" w:cs="Times New Roman"/>
            <w:b/>
            <w:bCs/>
            <w:color w:val="222222"/>
            <w:kern w:val="0"/>
            <w:szCs w:val="21"/>
            <w:shd w:val="clear" w:color="auto" w:fill="FFFFFF"/>
          </w:rPr>
          <w:t>KB</w:t>
        </w:r>
      </w:ins>
      <w:ins w:id="1400" w:author="yangjian" w:date="2023-03-30T11:40:00Z">
        <w:r w:rsidR="00B86BCA">
          <w:rPr>
            <w:rFonts w:ascii="Times New Roman" w:eastAsia="宋体" w:hAnsi="Times New Roman" w:cs="Times New Roman"/>
            <w:b/>
            <w:bCs/>
            <w:color w:val="222222"/>
            <w:kern w:val="0"/>
            <w:szCs w:val="21"/>
            <w:shd w:val="clear" w:color="auto" w:fill="FFFFFF"/>
          </w:rPr>
          <w:t>-based tools and LLMs</w:t>
        </w:r>
      </w:ins>
      <w:ins w:id="1401" w:author="yangjian" w:date="2023-03-30T11:26:00Z">
        <w:r w:rsidR="00F1675B" w:rsidRPr="00F1675B">
          <w:rPr>
            <w:rFonts w:ascii="Times New Roman" w:eastAsia="宋体" w:hAnsi="Times New Roman" w:cs="Times New Roman"/>
            <w:b/>
            <w:bCs/>
            <w:color w:val="222222"/>
            <w:kern w:val="0"/>
            <w:szCs w:val="21"/>
            <w:shd w:val="clear" w:color="auto" w:fill="FFFFFF"/>
          </w:rPr>
          <w:t>.</w:t>
        </w:r>
      </w:ins>
    </w:p>
    <w:tbl>
      <w:tblPr>
        <w:tblStyle w:val="af4"/>
        <w:tblW w:w="5000" w:type="pct"/>
        <w:tblLook w:val="04A0" w:firstRow="1" w:lastRow="0" w:firstColumn="1" w:lastColumn="0" w:noHBand="0" w:noVBand="1"/>
      </w:tblPr>
      <w:tblGrid>
        <w:gridCol w:w="3130"/>
        <w:gridCol w:w="1293"/>
        <w:gridCol w:w="1291"/>
        <w:gridCol w:w="1291"/>
        <w:gridCol w:w="1291"/>
      </w:tblGrid>
      <w:tr w:rsidR="00500EF9" w:rsidRPr="00D6206E" w14:paraId="6DF72F0D" w14:textId="77777777" w:rsidTr="002166B8">
        <w:tc>
          <w:tcPr>
            <w:tcW w:w="1887" w:type="pct"/>
            <w:vMerge w:val="restart"/>
          </w:tcPr>
          <w:p w14:paraId="620E5C5B" w14:textId="590F3EB4"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Methods</w:t>
            </w:r>
          </w:p>
        </w:tc>
        <w:tc>
          <w:tcPr>
            <w:tcW w:w="3113" w:type="pct"/>
            <w:gridSpan w:val="4"/>
          </w:tcPr>
          <w:p w14:paraId="1B322662" w14:textId="274166D5" w:rsidR="00500EF9" w:rsidRPr="00D6206E" w:rsidRDefault="00500EF9" w:rsidP="00796C99">
            <w:pPr>
              <w:widowControl/>
              <w:jc w:val="center"/>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Target disease in</w:t>
            </w:r>
          </w:p>
        </w:tc>
      </w:tr>
      <w:tr w:rsidR="00500EF9" w:rsidRPr="00D6206E" w14:paraId="3BABA666" w14:textId="77777777" w:rsidTr="002166B8">
        <w:tc>
          <w:tcPr>
            <w:tcW w:w="1887" w:type="pct"/>
            <w:vMerge/>
          </w:tcPr>
          <w:p w14:paraId="3ED5016E" w14:textId="77777777"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p>
        </w:tc>
        <w:tc>
          <w:tcPr>
            <w:tcW w:w="779" w:type="pct"/>
          </w:tcPr>
          <w:p w14:paraId="0CA4AE9C" w14:textId="03F170D3"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1</w:t>
            </w:r>
          </w:p>
        </w:tc>
        <w:tc>
          <w:tcPr>
            <w:tcW w:w="778" w:type="pct"/>
          </w:tcPr>
          <w:p w14:paraId="24CB3B64" w14:textId="1DB60A63"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3</w:t>
            </w:r>
          </w:p>
        </w:tc>
        <w:tc>
          <w:tcPr>
            <w:tcW w:w="778" w:type="pct"/>
          </w:tcPr>
          <w:p w14:paraId="23B21EF5" w14:textId="1263A95D"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5</w:t>
            </w:r>
          </w:p>
        </w:tc>
        <w:tc>
          <w:tcPr>
            <w:tcW w:w="778" w:type="pct"/>
          </w:tcPr>
          <w:p w14:paraId="035A5641" w14:textId="01E59460" w:rsidR="00500EF9" w:rsidRPr="00D6206E" w:rsidRDefault="00500EF9"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Top 10</w:t>
            </w:r>
          </w:p>
        </w:tc>
      </w:tr>
      <w:tr w:rsidR="00246073" w:rsidRPr="00D6206E" w14:paraId="2BEB6935" w14:textId="77777777" w:rsidTr="002166B8">
        <w:tc>
          <w:tcPr>
            <w:tcW w:w="5000" w:type="pct"/>
            <w:gridSpan w:val="5"/>
          </w:tcPr>
          <w:p w14:paraId="1B55214E" w14:textId="0AE5C3C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Isolated Approach</w:t>
            </w:r>
            <w:r w:rsidR="00915416" w:rsidRPr="00D6206E">
              <w:rPr>
                <w:rFonts w:ascii="Times New Roman" w:eastAsia="宋体" w:hAnsi="Times New Roman" w:cs="Times New Roman"/>
                <w:bCs/>
                <w:color w:val="222222"/>
                <w:kern w:val="0"/>
                <w:szCs w:val="21"/>
                <w:shd w:val="clear" w:color="auto" w:fill="FFFFFF"/>
              </w:rPr>
              <w:t>es</w:t>
            </w:r>
            <w:r w:rsidRPr="00D6206E">
              <w:rPr>
                <w:rFonts w:ascii="Times New Roman" w:eastAsia="宋体" w:hAnsi="Times New Roman" w:cs="Times New Roman"/>
                <w:bCs/>
                <w:color w:val="222222"/>
                <w:kern w:val="0"/>
                <w:szCs w:val="21"/>
                <w:shd w:val="clear" w:color="auto" w:fill="FFFFFF"/>
              </w:rPr>
              <w:t>:</w:t>
            </w:r>
          </w:p>
        </w:tc>
      </w:tr>
      <w:tr w:rsidR="00246073" w:rsidRPr="00D6206E" w14:paraId="7FC1F65C" w14:textId="77777777" w:rsidTr="002166B8">
        <w:tc>
          <w:tcPr>
            <w:tcW w:w="1887" w:type="pct"/>
          </w:tcPr>
          <w:p w14:paraId="0BC5ADF2" w14:textId="1C313EE2"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GPT-4</w:t>
            </w:r>
          </w:p>
        </w:tc>
        <w:tc>
          <w:tcPr>
            <w:tcW w:w="779" w:type="pct"/>
          </w:tcPr>
          <w:p w14:paraId="39AEE140" w14:textId="4896108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33.61%</w:t>
            </w:r>
          </w:p>
        </w:tc>
        <w:tc>
          <w:tcPr>
            <w:tcW w:w="778" w:type="pct"/>
          </w:tcPr>
          <w:p w14:paraId="050420E8" w14:textId="1679777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41.60%</w:t>
            </w:r>
          </w:p>
        </w:tc>
        <w:tc>
          <w:tcPr>
            <w:tcW w:w="778" w:type="pct"/>
          </w:tcPr>
          <w:p w14:paraId="0A6F10CB" w14:textId="039F175E"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44.54%</w:t>
            </w:r>
          </w:p>
        </w:tc>
        <w:tc>
          <w:tcPr>
            <w:tcW w:w="778" w:type="pct"/>
          </w:tcPr>
          <w:p w14:paraId="61E3EB2D" w14:textId="7442DA33"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46.22%</w:t>
            </w:r>
          </w:p>
        </w:tc>
      </w:tr>
      <w:tr w:rsidR="00246073" w:rsidRPr="00D6206E" w14:paraId="4A985307" w14:textId="77777777" w:rsidTr="002166B8">
        <w:tc>
          <w:tcPr>
            <w:tcW w:w="1887" w:type="pct"/>
          </w:tcPr>
          <w:p w14:paraId="095EB0A5" w14:textId="4870152D"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GPT-3.5</w:t>
            </w:r>
          </w:p>
        </w:tc>
        <w:tc>
          <w:tcPr>
            <w:tcW w:w="779" w:type="pct"/>
          </w:tcPr>
          <w:p w14:paraId="10AB60DE" w14:textId="70FD13B7"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24</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79</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19AFDD99" w14:textId="68042D2D" w:rsidR="00246073" w:rsidRPr="00D6206E" w:rsidRDefault="00915416" w:rsidP="00915416">
            <w:pPr>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31</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09%</w:t>
            </w:r>
          </w:p>
        </w:tc>
        <w:tc>
          <w:tcPr>
            <w:tcW w:w="778" w:type="pct"/>
          </w:tcPr>
          <w:p w14:paraId="0AD4EBDC" w14:textId="7F314BBC"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35.29%</w:t>
            </w:r>
          </w:p>
        </w:tc>
        <w:tc>
          <w:tcPr>
            <w:tcW w:w="778" w:type="pct"/>
          </w:tcPr>
          <w:p w14:paraId="25691005" w14:textId="535040B0"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41.18%</w:t>
            </w:r>
          </w:p>
        </w:tc>
      </w:tr>
      <w:tr w:rsidR="00246073" w:rsidRPr="00D6206E" w14:paraId="7D59C4B7" w14:textId="77777777" w:rsidTr="002166B8">
        <w:tc>
          <w:tcPr>
            <w:tcW w:w="1887" w:type="pct"/>
          </w:tcPr>
          <w:p w14:paraId="78E06B34" w14:textId="00E98CC8"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p>
        </w:tc>
        <w:tc>
          <w:tcPr>
            <w:tcW w:w="779" w:type="pct"/>
          </w:tcPr>
          <w:p w14:paraId="547D9F61" w14:textId="4F3C10BD" w:rsidR="00246073" w:rsidRPr="00D6206E" w:rsidRDefault="00246073"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41</w:t>
            </w:r>
            <w:r w:rsidR="00915416" w:rsidRPr="00D6206E">
              <w:rPr>
                <w:rFonts w:ascii="Times New Roman" w:eastAsia="宋体" w:hAnsi="Times New Roman" w:cs="Times New Roman"/>
                <w:b/>
                <w:bCs/>
                <w:color w:val="222222"/>
                <w:kern w:val="0"/>
                <w:szCs w:val="21"/>
                <w:shd w:val="clear" w:color="auto" w:fill="FFFFFF"/>
              </w:rPr>
              <w:t>.</w:t>
            </w:r>
            <w:r w:rsidRPr="00D6206E">
              <w:rPr>
                <w:rFonts w:ascii="Times New Roman" w:eastAsia="宋体" w:hAnsi="Times New Roman" w:cs="Times New Roman"/>
                <w:b/>
                <w:bCs/>
                <w:color w:val="222222"/>
                <w:kern w:val="0"/>
                <w:szCs w:val="21"/>
                <w:shd w:val="clear" w:color="auto" w:fill="FFFFFF"/>
              </w:rPr>
              <w:t>6</w:t>
            </w:r>
            <w:r w:rsidR="00915416" w:rsidRPr="00D6206E">
              <w:rPr>
                <w:rFonts w:ascii="Times New Roman" w:eastAsia="宋体" w:hAnsi="Times New Roman" w:cs="Times New Roman"/>
                <w:b/>
                <w:bCs/>
                <w:color w:val="222222"/>
                <w:kern w:val="0"/>
                <w:szCs w:val="21"/>
                <w:shd w:val="clear" w:color="auto" w:fill="FFFFFF"/>
              </w:rPr>
              <w:t>0%</w:t>
            </w:r>
          </w:p>
        </w:tc>
        <w:tc>
          <w:tcPr>
            <w:tcW w:w="778" w:type="pct"/>
          </w:tcPr>
          <w:p w14:paraId="725835F6" w14:textId="7872DD17"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51</w:t>
            </w:r>
            <w:r w:rsidR="00F1675B" w:rsidRPr="00D6206E">
              <w:rPr>
                <w:rFonts w:ascii="Times New Roman" w:eastAsia="宋体" w:hAnsi="Times New Roman" w:cs="Times New Roman"/>
                <w:b/>
                <w:bCs/>
                <w:color w:val="222222"/>
                <w:kern w:val="0"/>
                <w:szCs w:val="21"/>
                <w:shd w:val="clear" w:color="auto" w:fill="FFFFFF"/>
              </w:rPr>
              <w:t>.</w:t>
            </w:r>
            <w:r w:rsidRPr="00D6206E">
              <w:rPr>
                <w:rFonts w:ascii="Times New Roman" w:eastAsia="宋体" w:hAnsi="Times New Roman" w:cs="Times New Roman"/>
                <w:b/>
                <w:bCs/>
                <w:color w:val="222222"/>
                <w:kern w:val="0"/>
                <w:szCs w:val="21"/>
                <w:shd w:val="clear" w:color="auto" w:fill="FFFFFF"/>
              </w:rPr>
              <w:t>26%</w:t>
            </w:r>
          </w:p>
        </w:tc>
        <w:tc>
          <w:tcPr>
            <w:tcW w:w="778" w:type="pct"/>
          </w:tcPr>
          <w:p w14:paraId="3D1B0385" w14:textId="3AF95AAE"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58.40%</w:t>
            </w:r>
          </w:p>
        </w:tc>
        <w:tc>
          <w:tcPr>
            <w:tcW w:w="778" w:type="pct"/>
          </w:tcPr>
          <w:p w14:paraId="5062E78C" w14:textId="69518EEC" w:rsidR="00246073" w:rsidRPr="00D6206E" w:rsidRDefault="0091541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68.49%</w:t>
            </w:r>
          </w:p>
        </w:tc>
      </w:tr>
      <w:tr w:rsidR="00246073" w:rsidRPr="00D6206E" w14:paraId="0FFD5E69" w14:textId="77777777" w:rsidTr="002166B8">
        <w:tc>
          <w:tcPr>
            <w:tcW w:w="1887" w:type="pct"/>
          </w:tcPr>
          <w:p w14:paraId="70DB8563" w14:textId="0AC9839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LIRICAL</w:t>
            </w:r>
          </w:p>
        </w:tc>
        <w:tc>
          <w:tcPr>
            <w:tcW w:w="779" w:type="pct"/>
          </w:tcPr>
          <w:p w14:paraId="30991051" w14:textId="1E85DCDE"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37</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39</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7B13B5E2" w14:textId="1005FD5B"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51</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26%</w:t>
            </w:r>
          </w:p>
        </w:tc>
        <w:tc>
          <w:tcPr>
            <w:tcW w:w="778" w:type="pct"/>
          </w:tcPr>
          <w:p w14:paraId="3E35A3BA" w14:textId="62943930"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57.56%</w:t>
            </w:r>
          </w:p>
        </w:tc>
        <w:tc>
          <w:tcPr>
            <w:tcW w:w="778" w:type="pct"/>
          </w:tcPr>
          <w:p w14:paraId="2AD6DD87" w14:textId="12229B8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66.81%</w:t>
            </w:r>
          </w:p>
        </w:tc>
      </w:tr>
      <w:tr w:rsidR="00246073" w:rsidRPr="00D6206E" w14:paraId="27F62BE0" w14:textId="77777777" w:rsidTr="002166B8">
        <w:tc>
          <w:tcPr>
            <w:tcW w:w="1887" w:type="pct"/>
          </w:tcPr>
          <w:p w14:paraId="3372FFC2" w14:textId="4A5C2854"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PhenoPro</w:t>
            </w:r>
          </w:p>
        </w:tc>
        <w:tc>
          <w:tcPr>
            <w:tcW w:w="779" w:type="pct"/>
          </w:tcPr>
          <w:p w14:paraId="5DCA8EB7" w14:textId="2D96B1A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34</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45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3ED1E922" w14:textId="7B7539A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96%</w:t>
            </w:r>
          </w:p>
        </w:tc>
        <w:tc>
          <w:tcPr>
            <w:tcW w:w="778" w:type="pct"/>
          </w:tcPr>
          <w:p w14:paraId="15E99159" w14:textId="7039FA6D"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53.78%</w:t>
            </w:r>
          </w:p>
        </w:tc>
        <w:tc>
          <w:tcPr>
            <w:tcW w:w="778" w:type="pct"/>
          </w:tcPr>
          <w:p w14:paraId="3C79CE90" w14:textId="6CBD1DF6"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65.55%</w:t>
            </w:r>
          </w:p>
        </w:tc>
      </w:tr>
      <w:tr w:rsidR="00246073" w:rsidRPr="00D6206E" w14:paraId="7753716A" w14:textId="77777777" w:rsidTr="002166B8">
        <w:tc>
          <w:tcPr>
            <w:tcW w:w="1887" w:type="pct"/>
          </w:tcPr>
          <w:p w14:paraId="2700E40E" w14:textId="49D09346"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BOQA</w:t>
            </w:r>
          </w:p>
        </w:tc>
        <w:tc>
          <w:tcPr>
            <w:tcW w:w="779" w:type="pct"/>
          </w:tcPr>
          <w:p w14:paraId="6839AE32" w14:textId="7E18835B"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32</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35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07DCAE73" w14:textId="3F736A03"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w:t>
            </w:r>
            <w:r w:rsidR="00F1675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96%</w:t>
            </w:r>
          </w:p>
        </w:tc>
        <w:tc>
          <w:tcPr>
            <w:tcW w:w="778" w:type="pct"/>
          </w:tcPr>
          <w:p w14:paraId="381D360A" w14:textId="2A707ADC"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50.42%</w:t>
            </w:r>
          </w:p>
        </w:tc>
        <w:tc>
          <w:tcPr>
            <w:tcW w:w="778" w:type="pct"/>
          </w:tcPr>
          <w:p w14:paraId="53AEE351" w14:textId="667E2A9A"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58.82%</w:t>
            </w:r>
          </w:p>
        </w:tc>
      </w:tr>
      <w:tr w:rsidR="00246073" w:rsidRPr="00D6206E" w14:paraId="71F5940E" w14:textId="77777777" w:rsidTr="002166B8">
        <w:tc>
          <w:tcPr>
            <w:tcW w:w="1887" w:type="pct"/>
          </w:tcPr>
          <w:p w14:paraId="263A6D2C" w14:textId="1E9493D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Phenomizer</w:t>
            </w:r>
          </w:p>
        </w:tc>
        <w:tc>
          <w:tcPr>
            <w:tcW w:w="779" w:type="pct"/>
          </w:tcPr>
          <w:p w14:paraId="2A7B09A0" w14:textId="49F0B229" w:rsidR="00246073" w:rsidRPr="00D6206E" w:rsidRDefault="00246073"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26</w:t>
            </w:r>
            <w:r w:rsidR="00915416"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05</w:t>
            </w:r>
            <w:r w:rsidR="00915416" w:rsidRPr="00D6206E">
              <w:rPr>
                <w:rFonts w:ascii="Times New Roman" w:eastAsia="宋体" w:hAnsi="Times New Roman" w:cs="Times New Roman"/>
                <w:bCs/>
                <w:color w:val="222222"/>
                <w:kern w:val="0"/>
                <w:szCs w:val="21"/>
                <w:shd w:val="clear" w:color="auto" w:fill="FFFFFF"/>
              </w:rPr>
              <w:t>%</w:t>
            </w:r>
          </w:p>
        </w:tc>
        <w:tc>
          <w:tcPr>
            <w:tcW w:w="778" w:type="pct"/>
          </w:tcPr>
          <w:p w14:paraId="4D2D1465" w14:textId="3777C239"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36</w:t>
            </w:r>
            <w:r w:rsidR="004F3B3B" w:rsidRPr="00D6206E">
              <w:rPr>
                <w:rFonts w:ascii="Times New Roman" w:eastAsia="宋体" w:hAnsi="Times New Roman" w:cs="Times New Roman"/>
                <w:bCs/>
                <w:color w:val="222222"/>
                <w:kern w:val="0"/>
                <w:szCs w:val="21"/>
                <w:shd w:val="clear" w:color="auto" w:fill="FFFFFF"/>
              </w:rPr>
              <w:t>.</w:t>
            </w:r>
            <w:r w:rsidRPr="00D6206E">
              <w:rPr>
                <w:rFonts w:ascii="Times New Roman" w:eastAsia="宋体" w:hAnsi="Times New Roman" w:cs="Times New Roman"/>
                <w:bCs/>
                <w:color w:val="222222"/>
                <w:kern w:val="0"/>
                <w:szCs w:val="21"/>
                <w:shd w:val="clear" w:color="auto" w:fill="FFFFFF"/>
              </w:rPr>
              <w:t>97%</w:t>
            </w:r>
          </w:p>
        </w:tc>
        <w:tc>
          <w:tcPr>
            <w:tcW w:w="778" w:type="pct"/>
          </w:tcPr>
          <w:p w14:paraId="5574354A" w14:textId="0B460C64"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662D467A" w14:textId="0E73006A" w:rsidR="00246073"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55.04%</w:t>
            </w:r>
          </w:p>
        </w:tc>
      </w:tr>
      <w:tr w:rsidR="00915416" w:rsidRPr="00D6206E" w14:paraId="58934E77" w14:textId="77777777" w:rsidTr="002166B8">
        <w:tc>
          <w:tcPr>
            <w:tcW w:w="5000" w:type="pct"/>
            <w:gridSpan w:val="5"/>
          </w:tcPr>
          <w:p w14:paraId="23A052C0" w14:textId="7D208205"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Joint Approaches (</w:t>
            </w:r>
            <w:r w:rsidR="005E3786" w:rsidRPr="00D6206E">
              <w:rPr>
                <w:rFonts w:ascii="Times New Roman" w:eastAsia="宋体" w:hAnsi="Times New Roman" w:cs="Times New Roman"/>
                <w:bCs/>
                <w:color w:val="222222"/>
                <w:kern w:val="0"/>
                <w:szCs w:val="21"/>
                <w:shd w:val="clear" w:color="auto" w:fill="FFFFFF"/>
              </w:rPr>
              <w:t>min_target_disease_rank (A, B)</w:t>
            </w:r>
            <w:r w:rsidRPr="00D6206E">
              <w:rPr>
                <w:rFonts w:ascii="Times New Roman" w:eastAsia="宋体" w:hAnsi="Times New Roman" w:cs="Times New Roman"/>
                <w:bCs/>
                <w:color w:val="222222"/>
                <w:kern w:val="0"/>
                <w:szCs w:val="21"/>
                <w:shd w:val="clear" w:color="auto" w:fill="FFFFFF"/>
              </w:rPr>
              <w:t>):</w:t>
            </w:r>
          </w:p>
        </w:tc>
      </w:tr>
      <w:tr w:rsidR="00915416" w:rsidRPr="00D6206E" w14:paraId="14F9E39C" w14:textId="77777777" w:rsidTr="002166B8">
        <w:tc>
          <w:tcPr>
            <w:tcW w:w="1887" w:type="pct"/>
          </w:tcPr>
          <w:p w14:paraId="23592E80" w14:textId="68C1FE0B"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GPT-4</w:t>
            </w:r>
          </w:p>
        </w:tc>
        <w:tc>
          <w:tcPr>
            <w:tcW w:w="779" w:type="pct"/>
          </w:tcPr>
          <w:p w14:paraId="2F599A60" w14:textId="283E6487"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57.56%</w:t>
            </w:r>
          </w:p>
        </w:tc>
        <w:tc>
          <w:tcPr>
            <w:tcW w:w="778" w:type="pct"/>
          </w:tcPr>
          <w:p w14:paraId="1B841F5B" w14:textId="06D2AB76"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67.23%</w:t>
            </w:r>
          </w:p>
        </w:tc>
        <w:tc>
          <w:tcPr>
            <w:tcW w:w="778" w:type="pct"/>
          </w:tcPr>
          <w:p w14:paraId="36B3AEAA" w14:textId="456CD2D0"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72.69%</w:t>
            </w:r>
          </w:p>
        </w:tc>
        <w:tc>
          <w:tcPr>
            <w:tcW w:w="778" w:type="pct"/>
          </w:tcPr>
          <w:p w14:paraId="264089F9" w14:textId="4D6D0611" w:rsidR="00915416" w:rsidRPr="00D6206E" w:rsidRDefault="005E3786" w:rsidP="00500EF9">
            <w:pPr>
              <w:widowControl/>
              <w:jc w:val="left"/>
              <w:rPr>
                <w:rFonts w:ascii="Times New Roman" w:eastAsia="宋体" w:hAnsi="Times New Roman" w:cs="Times New Roman"/>
                <w:b/>
                <w:bCs/>
                <w:color w:val="222222"/>
                <w:kern w:val="0"/>
                <w:szCs w:val="21"/>
                <w:shd w:val="clear" w:color="auto" w:fill="FFFFFF"/>
              </w:rPr>
            </w:pPr>
            <w:r w:rsidRPr="00D6206E">
              <w:rPr>
                <w:rFonts w:ascii="Times New Roman" w:eastAsia="宋体" w:hAnsi="Times New Roman" w:cs="Times New Roman"/>
                <w:b/>
                <w:bCs/>
                <w:color w:val="222222"/>
                <w:kern w:val="0"/>
                <w:szCs w:val="21"/>
                <w:shd w:val="clear" w:color="auto" w:fill="FFFFFF"/>
              </w:rPr>
              <w:t>77.31%</w:t>
            </w:r>
          </w:p>
        </w:tc>
      </w:tr>
      <w:tr w:rsidR="00915416" w:rsidRPr="00D6206E" w14:paraId="5BF18472" w14:textId="77777777" w:rsidTr="002166B8">
        <w:tc>
          <w:tcPr>
            <w:tcW w:w="1887" w:type="pct"/>
          </w:tcPr>
          <w:p w14:paraId="1F05D656" w14:textId="06B82CB2"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lastRenderedPageBreak/>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GPT-3.5</w:t>
            </w:r>
          </w:p>
        </w:tc>
        <w:tc>
          <w:tcPr>
            <w:tcW w:w="779" w:type="pct"/>
          </w:tcPr>
          <w:p w14:paraId="3DFC602F" w14:textId="35725F09"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51.68%</w:t>
            </w:r>
          </w:p>
        </w:tc>
        <w:tc>
          <w:tcPr>
            <w:tcW w:w="778" w:type="pct"/>
          </w:tcPr>
          <w:p w14:paraId="1602C03C" w14:textId="322A567A"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60.92%</w:t>
            </w:r>
          </w:p>
        </w:tc>
        <w:tc>
          <w:tcPr>
            <w:tcW w:w="778" w:type="pct"/>
          </w:tcPr>
          <w:p w14:paraId="02956ECE" w14:textId="34FF01C9"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68.49%</w:t>
            </w:r>
          </w:p>
        </w:tc>
        <w:tc>
          <w:tcPr>
            <w:tcW w:w="778" w:type="pct"/>
          </w:tcPr>
          <w:p w14:paraId="39C8805F" w14:textId="7CC15747"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76.47%</w:t>
            </w:r>
          </w:p>
        </w:tc>
      </w:tr>
      <w:tr w:rsidR="00915416" w:rsidRPr="00D6206E" w14:paraId="5224168D" w14:textId="77777777" w:rsidTr="002166B8">
        <w:tc>
          <w:tcPr>
            <w:tcW w:w="1887" w:type="pct"/>
          </w:tcPr>
          <w:p w14:paraId="2F9E32AC" w14:textId="65BB862F" w:rsidR="00915416" w:rsidRPr="00D6206E" w:rsidRDefault="0091541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w:t>
            </w:r>
            <w:r w:rsidR="005E3786" w:rsidRPr="00D6206E">
              <w:rPr>
                <w:rFonts w:ascii="Times New Roman" w:eastAsia="宋体" w:hAnsi="Times New Roman" w:cs="Times New Roman"/>
                <w:bCs/>
                <w:color w:val="222222"/>
                <w:kern w:val="0"/>
                <w:szCs w:val="21"/>
                <w:shd w:val="clear" w:color="auto" w:fill="FFFFFF"/>
              </w:rPr>
              <w:t xml:space="preserve"> </w:t>
            </w:r>
            <w:r w:rsidRPr="00D6206E">
              <w:rPr>
                <w:rFonts w:ascii="Times New Roman" w:eastAsia="宋体" w:hAnsi="Times New Roman" w:cs="Times New Roman"/>
                <w:bCs/>
                <w:color w:val="222222"/>
                <w:kern w:val="0"/>
                <w:szCs w:val="21"/>
                <w:shd w:val="clear" w:color="auto" w:fill="FFFFFF"/>
              </w:rPr>
              <w:t>&amp;</w:t>
            </w:r>
            <w:r w:rsidR="005E3786" w:rsidRPr="00D6206E">
              <w:rPr>
                <w:rFonts w:ascii="Times New Roman" w:eastAsia="宋体" w:hAnsi="Times New Roman" w:cs="Times New Roman"/>
                <w:bCs/>
                <w:color w:val="222222"/>
                <w:kern w:val="0"/>
                <w:szCs w:val="21"/>
                <w:shd w:val="clear" w:color="auto" w:fill="FFFFFF"/>
              </w:rPr>
              <w:t xml:space="preserve"> LIRICAL</w:t>
            </w:r>
          </w:p>
        </w:tc>
        <w:tc>
          <w:tcPr>
            <w:tcW w:w="779" w:type="pct"/>
          </w:tcPr>
          <w:p w14:paraId="630ACF6B" w14:textId="4C4D8802"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30C41B08" w14:textId="1FC48E20"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56.30%</w:t>
            </w:r>
          </w:p>
        </w:tc>
        <w:tc>
          <w:tcPr>
            <w:tcW w:w="778" w:type="pct"/>
          </w:tcPr>
          <w:p w14:paraId="6E4DCF9B" w14:textId="6DC1281C"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63.03%</w:t>
            </w:r>
          </w:p>
        </w:tc>
        <w:tc>
          <w:tcPr>
            <w:tcW w:w="778" w:type="pct"/>
          </w:tcPr>
          <w:p w14:paraId="3A225503" w14:textId="198DD491" w:rsidR="00915416" w:rsidRPr="00D6206E" w:rsidRDefault="005E3786" w:rsidP="00500EF9">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72.27%</w:t>
            </w:r>
          </w:p>
        </w:tc>
      </w:tr>
      <w:tr w:rsidR="005E3786" w:rsidRPr="00D6206E" w14:paraId="325724BA" w14:textId="77777777" w:rsidTr="002166B8">
        <w:tc>
          <w:tcPr>
            <w:tcW w:w="1887" w:type="pct"/>
          </w:tcPr>
          <w:p w14:paraId="5ACB106C" w14:textId="795C844E"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PhenoPro</w:t>
            </w:r>
          </w:p>
        </w:tc>
        <w:tc>
          <w:tcPr>
            <w:tcW w:w="779" w:type="pct"/>
          </w:tcPr>
          <w:p w14:paraId="3B41E55D" w14:textId="18663F6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44.54%</w:t>
            </w:r>
          </w:p>
        </w:tc>
        <w:tc>
          <w:tcPr>
            <w:tcW w:w="778" w:type="pct"/>
          </w:tcPr>
          <w:p w14:paraId="6A08EA5D" w14:textId="6AA8158F"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54.20%</w:t>
            </w:r>
          </w:p>
        </w:tc>
        <w:tc>
          <w:tcPr>
            <w:tcW w:w="778" w:type="pct"/>
          </w:tcPr>
          <w:p w14:paraId="7313D9DC" w14:textId="6B9A177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61.34%</w:t>
            </w:r>
          </w:p>
        </w:tc>
        <w:tc>
          <w:tcPr>
            <w:tcW w:w="778" w:type="pct"/>
          </w:tcPr>
          <w:p w14:paraId="5B99B239" w14:textId="0F38FFC7"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72.69%</w:t>
            </w:r>
          </w:p>
        </w:tc>
      </w:tr>
      <w:tr w:rsidR="005E3786" w:rsidRPr="00D6206E" w14:paraId="2A6253A0" w14:textId="77777777" w:rsidTr="002166B8">
        <w:tc>
          <w:tcPr>
            <w:tcW w:w="1887" w:type="pct"/>
          </w:tcPr>
          <w:p w14:paraId="682CCBDB" w14:textId="37F81D3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BOQA</w:t>
            </w:r>
          </w:p>
        </w:tc>
        <w:tc>
          <w:tcPr>
            <w:tcW w:w="779" w:type="pct"/>
          </w:tcPr>
          <w:p w14:paraId="1995817A" w14:textId="268E1FCC"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45.80%</w:t>
            </w:r>
          </w:p>
        </w:tc>
        <w:tc>
          <w:tcPr>
            <w:tcW w:w="778" w:type="pct"/>
          </w:tcPr>
          <w:p w14:paraId="1794F4E6" w14:textId="6D5DED4B"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56.72%</w:t>
            </w:r>
          </w:p>
        </w:tc>
        <w:tc>
          <w:tcPr>
            <w:tcW w:w="778" w:type="pct"/>
          </w:tcPr>
          <w:p w14:paraId="4883CB49" w14:textId="1685EF9E"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61.76%</w:t>
            </w:r>
          </w:p>
        </w:tc>
        <w:tc>
          <w:tcPr>
            <w:tcW w:w="778" w:type="pct"/>
          </w:tcPr>
          <w:p w14:paraId="031A7E0C" w14:textId="195873F3"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72.69%</w:t>
            </w:r>
          </w:p>
        </w:tc>
      </w:tr>
      <w:tr w:rsidR="005E3786" w:rsidRPr="00D6206E" w14:paraId="53DF3A2C" w14:textId="77777777" w:rsidTr="002166B8">
        <w:tc>
          <w:tcPr>
            <w:tcW w:w="1887" w:type="pct"/>
          </w:tcPr>
          <w:p w14:paraId="53886DC3" w14:textId="058EF7D5"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RDmaster &amp; Phenomizer</w:t>
            </w:r>
          </w:p>
        </w:tc>
        <w:tc>
          <w:tcPr>
            <w:tcW w:w="779" w:type="pct"/>
          </w:tcPr>
          <w:p w14:paraId="33E7C72E" w14:textId="0007A5A1"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44.96%</w:t>
            </w:r>
          </w:p>
        </w:tc>
        <w:tc>
          <w:tcPr>
            <w:tcW w:w="778" w:type="pct"/>
          </w:tcPr>
          <w:p w14:paraId="5DD0F46B" w14:textId="49F08008"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54.20%</w:t>
            </w:r>
          </w:p>
        </w:tc>
        <w:tc>
          <w:tcPr>
            <w:tcW w:w="778" w:type="pct"/>
          </w:tcPr>
          <w:p w14:paraId="343D9C5E" w14:textId="7FF37AB1"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61.76%</w:t>
            </w:r>
          </w:p>
        </w:tc>
        <w:tc>
          <w:tcPr>
            <w:tcW w:w="778" w:type="pct"/>
          </w:tcPr>
          <w:p w14:paraId="3AA4806A" w14:textId="275020B2" w:rsidR="005E3786" w:rsidRPr="00D6206E" w:rsidRDefault="005E3786"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72.27%</w:t>
            </w:r>
          </w:p>
        </w:tc>
      </w:tr>
      <w:tr w:rsidR="00C4594B" w:rsidRPr="00D6206E" w14:paraId="0F47247C" w14:textId="77777777" w:rsidTr="002166B8">
        <w:tc>
          <w:tcPr>
            <w:tcW w:w="5000" w:type="pct"/>
            <w:gridSpan w:val="5"/>
          </w:tcPr>
          <w:p w14:paraId="696CD57E" w14:textId="485F6775" w:rsidR="00C4594B" w:rsidRPr="00D6206E" w:rsidRDefault="00C4594B" w:rsidP="005E3786">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LLMs, considered the potentially correct recommendation, which is a broader concept of the target disease</w:t>
            </w:r>
          </w:p>
        </w:tc>
      </w:tr>
      <w:tr w:rsidR="00C4594B" w:rsidRPr="00D6206E" w14:paraId="391F0D0A" w14:textId="77777777" w:rsidTr="002166B8">
        <w:tc>
          <w:tcPr>
            <w:tcW w:w="1887" w:type="pct"/>
          </w:tcPr>
          <w:p w14:paraId="3C68DEB8" w14:textId="174E51ED"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GPT-4</w:t>
            </w:r>
          </w:p>
        </w:tc>
        <w:tc>
          <w:tcPr>
            <w:tcW w:w="779" w:type="pct"/>
          </w:tcPr>
          <w:p w14:paraId="1E350E57" w14:textId="16EA7493"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38.66%</w:t>
            </w:r>
          </w:p>
        </w:tc>
        <w:tc>
          <w:tcPr>
            <w:tcW w:w="778" w:type="pct"/>
          </w:tcPr>
          <w:p w14:paraId="7473DCBE" w14:textId="30BF4FD9"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48.32%</w:t>
            </w:r>
          </w:p>
        </w:tc>
        <w:tc>
          <w:tcPr>
            <w:tcW w:w="778" w:type="pct"/>
          </w:tcPr>
          <w:p w14:paraId="1BE86D9F" w14:textId="0A53BF1A"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53.78%</w:t>
            </w:r>
          </w:p>
        </w:tc>
        <w:tc>
          <w:tcPr>
            <w:tcW w:w="778" w:type="pct"/>
          </w:tcPr>
          <w:p w14:paraId="3EC22555" w14:textId="7E24969F"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56.30%</w:t>
            </w:r>
          </w:p>
        </w:tc>
      </w:tr>
      <w:tr w:rsidR="00C4594B" w:rsidRPr="00D6206E" w14:paraId="30CD9EDA" w14:textId="77777777" w:rsidTr="002166B8">
        <w:tc>
          <w:tcPr>
            <w:tcW w:w="1887" w:type="pct"/>
          </w:tcPr>
          <w:p w14:paraId="29713DF3" w14:textId="32A9B5A8"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GPT-3.5</w:t>
            </w:r>
          </w:p>
        </w:tc>
        <w:tc>
          <w:tcPr>
            <w:tcW w:w="779" w:type="pct"/>
          </w:tcPr>
          <w:p w14:paraId="7862665F" w14:textId="60CE4E7E"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29.41%</w:t>
            </w:r>
          </w:p>
        </w:tc>
        <w:tc>
          <w:tcPr>
            <w:tcW w:w="778" w:type="pct"/>
          </w:tcPr>
          <w:p w14:paraId="71FE3535" w14:textId="6795A1E7"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36.97%</w:t>
            </w:r>
          </w:p>
        </w:tc>
        <w:tc>
          <w:tcPr>
            <w:tcW w:w="778" w:type="pct"/>
          </w:tcPr>
          <w:p w14:paraId="404C2545" w14:textId="5E37B129"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43.70%</w:t>
            </w:r>
          </w:p>
        </w:tc>
        <w:tc>
          <w:tcPr>
            <w:tcW w:w="778" w:type="pct"/>
          </w:tcPr>
          <w:p w14:paraId="443E9B03" w14:textId="7EA386F6" w:rsidR="00C4594B" w:rsidRPr="00D6206E" w:rsidRDefault="00C4594B" w:rsidP="00C4594B">
            <w:pPr>
              <w:widowControl/>
              <w:jc w:val="left"/>
              <w:rPr>
                <w:rFonts w:ascii="Times New Roman" w:eastAsia="宋体" w:hAnsi="Times New Roman" w:cs="Times New Roman"/>
                <w:bCs/>
                <w:color w:val="222222"/>
                <w:kern w:val="0"/>
                <w:szCs w:val="21"/>
                <w:shd w:val="clear" w:color="auto" w:fill="FFFFFF"/>
              </w:rPr>
            </w:pPr>
            <w:r w:rsidRPr="00D6206E">
              <w:rPr>
                <w:rFonts w:ascii="Times New Roman" w:eastAsia="宋体" w:hAnsi="Times New Roman" w:cs="Times New Roman"/>
                <w:bCs/>
                <w:color w:val="222222"/>
                <w:kern w:val="0"/>
                <w:szCs w:val="21"/>
                <w:shd w:val="clear" w:color="auto" w:fill="FFFFFF"/>
              </w:rPr>
              <w:t>50.42%</w:t>
            </w:r>
          </w:p>
        </w:tc>
      </w:tr>
    </w:tbl>
    <w:p w14:paraId="299D35A5" w14:textId="77777777" w:rsidR="0052207B" w:rsidRPr="00F10E1C" w:rsidRDefault="0052207B" w:rsidP="00500EF9">
      <w:pPr>
        <w:widowControl/>
        <w:jc w:val="left"/>
        <w:rPr>
          <w:rFonts w:ascii="Times New Roman" w:eastAsia="宋体" w:hAnsi="Times New Roman" w:cs="Times New Roman"/>
          <w:b/>
          <w:bCs/>
          <w:color w:val="222222"/>
          <w:kern w:val="0"/>
          <w:szCs w:val="21"/>
          <w:shd w:val="clear" w:color="auto" w:fill="FFFFFF"/>
        </w:rPr>
      </w:pPr>
    </w:p>
    <w:sectPr w:rsidR="0052207B" w:rsidRPr="00F10E1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李 昊旻" w:date="2023-02-07T09:31:00Z" w:initials="李">
    <w:p w14:paraId="1E8AA706" w14:textId="4BD9C908" w:rsidR="00C200A1" w:rsidRDefault="00C200A1">
      <w:pPr>
        <w:pStyle w:val="ab"/>
      </w:pPr>
      <w:r>
        <w:rPr>
          <w:rStyle w:val="aa"/>
        </w:rPr>
        <w:annotationRef/>
      </w:r>
      <w:r>
        <w:rPr>
          <w:rFonts w:hint="eastAsia"/>
        </w:rPr>
        <w:t>这里应该再加一个很重要的点：</w:t>
      </w:r>
    </w:p>
    <w:p w14:paraId="324DDDAF" w14:textId="7BD834DE" w:rsidR="00C200A1" w:rsidRDefault="00C200A1">
      <w:pPr>
        <w:pStyle w:val="ab"/>
      </w:pPr>
      <w:r>
        <w:rPr>
          <w:rFonts w:hint="eastAsia"/>
        </w:rPr>
        <w:t>临床采集的表型不精准、不完整，甚至不相关的噪音</w:t>
      </w:r>
    </w:p>
  </w:comment>
  <w:comment w:id="287" w:author="李 昊旻" w:date="2023-02-07T09:40:00Z" w:initials="李">
    <w:p w14:paraId="7A67101A" w14:textId="515A753A" w:rsidR="00C200A1" w:rsidRDefault="00C200A1">
      <w:pPr>
        <w:pStyle w:val="ab"/>
      </w:pPr>
      <w:r>
        <w:rPr>
          <w:rFonts w:hint="eastAsia"/>
        </w:rPr>
        <w:t>图2</w:t>
      </w:r>
      <w:r>
        <w:t xml:space="preserve"> </w:t>
      </w:r>
      <w:r>
        <w:rPr>
          <w:rFonts w:hint="eastAsia"/>
        </w:rPr>
        <w:t>需要再优化一下，边框可以处理一下</w:t>
      </w:r>
      <w:r>
        <w:rPr>
          <w:rStyle w:val="aa"/>
          <w:rFonts w:hint="eastAsia"/>
        </w:rPr>
        <w:annotationRef/>
      </w:r>
      <w:r>
        <w:rPr>
          <w:rFonts w:hint="eastAsia"/>
        </w:rPr>
        <w:t>，尤其是b部分可以和下面的介绍结合起来</w:t>
      </w:r>
    </w:p>
  </w:comment>
  <w:comment w:id="438" w:author="李 昊旻" w:date="2023-02-07T09:56:00Z" w:initials="李">
    <w:p w14:paraId="75921D61" w14:textId="569E11D7" w:rsidR="00C200A1" w:rsidRDefault="00C200A1">
      <w:pPr>
        <w:pStyle w:val="ab"/>
      </w:pPr>
      <w:r>
        <w:rPr>
          <w:rStyle w:val="aa"/>
        </w:rPr>
        <w:annotationRef/>
      </w:r>
      <w:r>
        <w:rPr>
          <w:rFonts w:hint="eastAsia"/>
        </w:rPr>
        <w:t>AIGGI如果还没有介绍过的话，读者在这个地方比较难理解</w:t>
      </w:r>
    </w:p>
  </w:comment>
  <w:comment w:id="966" w:author="李 昊旻" w:date="2023-02-07T10:22:00Z" w:initials="李">
    <w:p w14:paraId="3EE7E1E1" w14:textId="078A9C69" w:rsidR="00C200A1" w:rsidRDefault="00C200A1">
      <w:pPr>
        <w:pStyle w:val="ab"/>
      </w:pPr>
      <w:r>
        <w:rPr>
          <w:rStyle w:val="aa"/>
        </w:rPr>
        <w:annotationRef/>
      </w:r>
      <w:r>
        <w:rPr>
          <w:rFonts w:hint="eastAsia"/>
        </w:rPr>
        <w:t>还是要介绍或者再引用一下，让读者理解这是一个什么算法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DDDAF" w15:done="0"/>
  <w15:commentEx w15:paraId="7A67101A" w15:done="0"/>
  <w15:commentEx w15:paraId="75921D61" w15:done="0"/>
  <w15:commentEx w15:paraId="3EE7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8C98EA" w16cex:dateUtc="2023-02-07T01:31:00Z"/>
  <w16cex:commentExtensible w16cex:durableId="278C9B12" w16cex:dateUtc="2023-02-07T01:40:00Z"/>
  <w16cex:commentExtensible w16cex:durableId="278C9EC8" w16cex:dateUtc="2023-02-07T01:56:00Z"/>
  <w16cex:commentExtensible w16cex:durableId="278CA4CA" w16cex:dateUtc="2023-02-07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DDDAF" w16cid:durableId="278C98EA"/>
  <w16cid:commentId w16cid:paraId="7A67101A" w16cid:durableId="278C9B12"/>
  <w16cid:commentId w16cid:paraId="75921D61" w16cid:durableId="278C9EC8"/>
  <w16cid:commentId w16cid:paraId="3EE7E1E1" w16cid:durableId="278CA4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A7BFE" w14:textId="77777777" w:rsidR="000942A0" w:rsidRDefault="000942A0" w:rsidP="00C451B3">
      <w:r>
        <w:separator/>
      </w:r>
    </w:p>
  </w:endnote>
  <w:endnote w:type="continuationSeparator" w:id="0">
    <w:p w14:paraId="4D15C168" w14:textId="77777777" w:rsidR="000942A0" w:rsidRDefault="000942A0" w:rsidP="00C4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8EF3A" w14:textId="77777777" w:rsidR="000942A0" w:rsidRDefault="000942A0" w:rsidP="00C451B3">
      <w:r>
        <w:separator/>
      </w:r>
    </w:p>
  </w:footnote>
  <w:footnote w:type="continuationSeparator" w:id="0">
    <w:p w14:paraId="1CDDC382" w14:textId="77777777" w:rsidR="000942A0" w:rsidRDefault="000942A0" w:rsidP="00C45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660A6"/>
    <w:multiLevelType w:val="hybridMultilevel"/>
    <w:tmpl w:val="06A89F1A"/>
    <w:lvl w:ilvl="0" w:tplc="101ECCD0">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6B2848"/>
    <w:multiLevelType w:val="hybridMultilevel"/>
    <w:tmpl w:val="A42EEDD8"/>
    <w:lvl w:ilvl="0" w:tplc="EAE4D908">
      <w:start w:val="1"/>
      <w:numFmt w:val="bullet"/>
      <w:lvlText w:val=""/>
      <w:lvlJc w:val="left"/>
      <w:pPr>
        <w:ind w:left="284" w:hanging="284"/>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A21878"/>
    <w:multiLevelType w:val="hybridMultilevel"/>
    <w:tmpl w:val="A062386E"/>
    <w:lvl w:ilvl="0" w:tplc="A64EB1CE">
      <w:start w:val="1"/>
      <w:numFmt w:val="lowerRoman"/>
      <w:suff w:val="space"/>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jian">
    <w15:presenceInfo w15:providerId="Windows Live" w15:userId="57cc642c4e5abb37"/>
  </w15:person>
  <w15:person w15:author="李 昊旻">
    <w15:presenceInfo w15:providerId="Windows Live" w15:userId="757e471ea50e5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DE"/>
    <w:rsid w:val="00000D92"/>
    <w:rsid w:val="0000109B"/>
    <w:rsid w:val="00001BDF"/>
    <w:rsid w:val="000023A1"/>
    <w:rsid w:val="0000267D"/>
    <w:rsid w:val="00004AD6"/>
    <w:rsid w:val="0000765E"/>
    <w:rsid w:val="00010E34"/>
    <w:rsid w:val="000118A5"/>
    <w:rsid w:val="00011E4E"/>
    <w:rsid w:val="000165B6"/>
    <w:rsid w:val="00017786"/>
    <w:rsid w:val="0002000D"/>
    <w:rsid w:val="00020C16"/>
    <w:rsid w:val="00020D24"/>
    <w:rsid w:val="0002105F"/>
    <w:rsid w:val="00022144"/>
    <w:rsid w:val="00024D8D"/>
    <w:rsid w:val="00024EC9"/>
    <w:rsid w:val="00026FF2"/>
    <w:rsid w:val="00027F46"/>
    <w:rsid w:val="00031209"/>
    <w:rsid w:val="0003130A"/>
    <w:rsid w:val="0003145D"/>
    <w:rsid w:val="00032B49"/>
    <w:rsid w:val="000334D7"/>
    <w:rsid w:val="00033AB3"/>
    <w:rsid w:val="00033BDD"/>
    <w:rsid w:val="0003579A"/>
    <w:rsid w:val="00036BAB"/>
    <w:rsid w:val="00036D5C"/>
    <w:rsid w:val="0003706B"/>
    <w:rsid w:val="0004072E"/>
    <w:rsid w:val="00040D8A"/>
    <w:rsid w:val="00041133"/>
    <w:rsid w:val="000431E1"/>
    <w:rsid w:val="00046E8D"/>
    <w:rsid w:val="0004754D"/>
    <w:rsid w:val="000505BD"/>
    <w:rsid w:val="00052EBF"/>
    <w:rsid w:val="00055E3E"/>
    <w:rsid w:val="00057376"/>
    <w:rsid w:val="0006192D"/>
    <w:rsid w:val="00061AB7"/>
    <w:rsid w:val="00061C5C"/>
    <w:rsid w:val="0006461D"/>
    <w:rsid w:val="00066ABF"/>
    <w:rsid w:val="0007041F"/>
    <w:rsid w:val="00070915"/>
    <w:rsid w:val="0007184F"/>
    <w:rsid w:val="0007231A"/>
    <w:rsid w:val="000741D1"/>
    <w:rsid w:val="000747B9"/>
    <w:rsid w:val="000751BA"/>
    <w:rsid w:val="00075BE1"/>
    <w:rsid w:val="00075E97"/>
    <w:rsid w:val="000769EA"/>
    <w:rsid w:val="00076D34"/>
    <w:rsid w:val="00080DED"/>
    <w:rsid w:val="00081B4E"/>
    <w:rsid w:val="0008322B"/>
    <w:rsid w:val="00087B5F"/>
    <w:rsid w:val="00091EF0"/>
    <w:rsid w:val="0009233B"/>
    <w:rsid w:val="00093636"/>
    <w:rsid w:val="0009398B"/>
    <w:rsid w:val="0009412F"/>
    <w:rsid w:val="000942A0"/>
    <w:rsid w:val="00094F54"/>
    <w:rsid w:val="0009519C"/>
    <w:rsid w:val="000957CD"/>
    <w:rsid w:val="000974A2"/>
    <w:rsid w:val="000A0BDA"/>
    <w:rsid w:val="000A1997"/>
    <w:rsid w:val="000A274C"/>
    <w:rsid w:val="000A2A0A"/>
    <w:rsid w:val="000A3942"/>
    <w:rsid w:val="000A5EC4"/>
    <w:rsid w:val="000A68CD"/>
    <w:rsid w:val="000A7F7F"/>
    <w:rsid w:val="000B2453"/>
    <w:rsid w:val="000B5916"/>
    <w:rsid w:val="000B5C85"/>
    <w:rsid w:val="000B64A8"/>
    <w:rsid w:val="000B7340"/>
    <w:rsid w:val="000B73F8"/>
    <w:rsid w:val="000C061A"/>
    <w:rsid w:val="000C1500"/>
    <w:rsid w:val="000C1748"/>
    <w:rsid w:val="000C2723"/>
    <w:rsid w:val="000C371E"/>
    <w:rsid w:val="000C3AC1"/>
    <w:rsid w:val="000D19F3"/>
    <w:rsid w:val="000D401D"/>
    <w:rsid w:val="000D482C"/>
    <w:rsid w:val="000E435F"/>
    <w:rsid w:val="000E43AE"/>
    <w:rsid w:val="000E585B"/>
    <w:rsid w:val="000E6A9E"/>
    <w:rsid w:val="000F1F12"/>
    <w:rsid w:val="000F22C3"/>
    <w:rsid w:val="000F2846"/>
    <w:rsid w:val="000F4337"/>
    <w:rsid w:val="000F43F1"/>
    <w:rsid w:val="000F44DD"/>
    <w:rsid w:val="000F600B"/>
    <w:rsid w:val="000F65B8"/>
    <w:rsid w:val="001016FB"/>
    <w:rsid w:val="00101BA2"/>
    <w:rsid w:val="001034D7"/>
    <w:rsid w:val="001077A4"/>
    <w:rsid w:val="00107A47"/>
    <w:rsid w:val="00111607"/>
    <w:rsid w:val="0011183C"/>
    <w:rsid w:val="00111A5B"/>
    <w:rsid w:val="00111A7D"/>
    <w:rsid w:val="00112C91"/>
    <w:rsid w:val="001149ED"/>
    <w:rsid w:val="00114E98"/>
    <w:rsid w:val="0011605D"/>
    <w:rsid w:val="00116F33"/>
    <w:rsid w:val="00120C84"/>
    <w:rsid w:val="001217EE"/>
    <w:rsid w:val="00121CCE"/>
    <w:rsid w:val="001224E7"/>
    <w:rsid w:val="00122904"/>
    <w:rsid w:val="00122957"/>
    <w:rsid w:val="00122E0C"/>
    <w:rsid w:val="001254FD"/>
    <w:rsid w:val="00126B2C"/>
    <w:rsid w:val="00127BC4"/>
    <w:rsid w:val="00131362"/>
    <w:rsid w:val="00132C74"/>
    <w:rsid w:val="00132FC7"/>
    <w:rsid w:val="00133010"/>
    <w:rsid w:val="00133011"/>
    <w:rsid w:val="00133C2C"/>
    <w:rsid w:val="00134FFA"/>
    <w:rsid w:val="0013646F"/>
    <w:rsid w:val="001366BC"/>
    <w:rsid w:val="001400A0"/>
    <w:rsid w:val="0014021D"/>
    <w:rsid w:val="001406D1"/>
    <w:rsid w:val="00140BDC"/>
    <w:rsid w:val="001413BA"/>
    <w:rsid w:val="0014436C"/>
    <w:rsid w:val="001458A4"/>
    <w:rsid w:val="00145B9A"/>
    <w:rsid w:val="00146A0F"/>
    <w:rsid w:val="001475D6"/>
    <w:rsid w:val="0015372C"/>
    <w:rsid w:val="001541FA"/>
    <w:rsid w:val="00155C42"/>
    <w:rsid w:val="00157FA7"/>
    <w:rsid w:val="00160427"/>
    <w:rsid w:val="0016209D"/>
    <w:rsid w:val="001625A5"/>
    <w:rsid w:val="001635BC"/>
    <w:rsid w:val="00164792"/>
    <w:rsid w:val="00170CEC"/>
    <w:rsid w:val="0017432E"/>
    <w:rsid w:val="00174F5D"/>
    <w:rsid w:val="00175C3F"/>
    <w:rsid w:val="00175FC1"/>
    <w:rsid w:val="0017728C"/>
    <w:rsid w:val="00177432"/>
    <w:rsid w:val="00180D83"/>
    <w:rsid w:val="001828BD"/>
    <w:rsid w:val="0018462D"/>
    <w:rsid w:val="001877DE"/>
    <w:rsid w:val="00187D00"/>
    <w:rsid w:val="00191791"/>
    <w:rsid w:val="0019206C"/>
    <w:rsid w:val="00193D2C"/>
    <w:rsid w:val="0019540F"/>
    <w:rsid w:val="001965B7"/>
    <w:rsid w:val="00197171"/>
    <w:rsid w:val="00197403"/>
    <w:rsid w:val="001979C1"/>
    <w:rsid w:val="001A07E1"/>
    <w:rsid w:val="001A17E5"/>
    <w:rsid w:val="001A1858"/>
    <w:rsid w:val="001A2826"/>
    <w:rsid w:val="001A2934"/>
    <w:rsid w:val="001A3BC4"/>
    <w:rsid w:val="001A3F85"/>
    <w:rsid w:val="001A52E5"/>
    <w:rsid w:val="001A68EC"/>
    <w:rsid w:val="001A69E5"/>
    <w:rsid w:val="001B1D76"/>
    <w:rsid w:val="001B21BD"/>
    <w:rsid w:val="001B29D3"/>
    <w:rsid w:val="001B2A05"/>
    <w:rsid w:val="001B39CA"/>
    <w:rsid w:val="001B644E"/>
    <w:rsid w:val="001B6F77"/>
    <w:rsid w:val="001B75D7"/>
    <w:rsid w:val="001C034E"/>
    <w:rsid w:val="001C352F"/>
    <w:rsid w:val="001C3AE6"/>
    <w:rsid w:val="001C475E"/>
    <w:rsid w:val="001C6DCA"/>
    <w:rsid w:val="001C783B"/>
    <w:rsid w:val="001C7F2D"/>
    <w:rsid w:val="001D1D62"/>
    <w:rsid w:val="001D1DC5"/>
    <w:rsid w:val="001D275F"/>
    <w:rsid w:val="001D5253"/>
    <w:rsid w:val="001D5565"/>
    <w:rsid w:val="001D6654"/>
    <w:rsid w:val="001D729A"/>
    <w:rsid w:val="001E1DCA"/>
    <w:rsid w:val="001E26F0"/>
    <w:rsid w:val="001E63E9"/>
    <w:rsid w:val="001E6DE7"/>
    <w:rsid w:val="001E7D40"/>
    <w:rsid w:val="001F1A63"/>
    <w:rsid w:val="001F1B7B"/>
    <w:rsid w:val="001F256A"/>
    <w:rsid w:val="001F2861"/>
    <w:rsid w:val="001F3DEE"/>
    <w:rsid w:val="001F4288"/>
    <w:rsid w:val="001F45AA"/>
    <w:rsid w:val="001F4BB3"/>
    <w:rsid w:val="001F6540"/>
    <w:rsid w:val="001F67AB"/>
    <w:rsid w:val="001F692A"/>
    <w:rsid w:val="001F75E2"/>
    <w:rsid w:val="002020E5"/>
    <w:rsid w:val="0020211A"/>
    <w:rsid w:val="00203235"/>
    <w:rsid w:val="002047FC"/>
    <w:rsid w:val="00206F39"/>
    <w:rsid w:val="00207704"/>
    <w:rsid w:val="002109D9"/>
    <w:rsid w:val="0021169F"/>
    <w:rsid w:val="00211F6B"/>
    <w:rsid w:val="002149D2"/>
    <w:rsid w:val="00214B2F"/>
    <w:rsid w:val="00214CBD"/>
    <w:rsid w:val="00216612"/>
    <w:rsid w:val="002166B8"/>
    <w:rsid w:val="002168C8"/>
    <w:rsid w:val="00216A20"/>
    <w:rsid w:val="00217098"/>
    <w:rsid w:val="00217C7C"/>
    <w:rsid w:val="00217F74"/>
    <w:rsid w:val="00223C5C"/>
    <w:rsid w:val="0022450A"/>
    <w:rsid w:val="002263B4"/>
    <w:rsid w:val="00226B30"/>
    <w:rsid w:val="00230B24"/>
    <w:rsid w:val="00232447"/>
    <w:rsid w:val="00234480"/>
    <w:rsid w:val="00234719"/>
    <w:rsid w:val="00234721"/>
    <w:rsid w:val="00235BC8"/>
    <w:rsid w:val="00236524"/>
    <w:rsid w:val="002365CF"/>
    <w:rsid w:val="002423FE"/>
    <w:rsid w:val="00243C35"/>
    <w:rsid w:val="00246073"/>
    <w:rsid w:val="002505A6"/>
    <w:rsid w:val="00251A68"/>
    <w:rsid w:val="00251C2F"/>
    <w:rsid w:val="002522E4"/>
    <w:rsid w:val="00254C0C"/>
    <w:rsid w:val="00255E4D"/>
    <w:rsid w:val="00256991"/>
    <w:rsid w:val="00257908"/>
    <w:rsid w:val="002579E0"/>
    <w:rsid w:val="00260026"/>
    <w:rsid w:val="0026042B"/>
    <w:rsid w:val="00261A0C"/>
    <w:rsid w:val="0026300C"/>
    <w:rsid w:val="002663C7"/>
    <w:rsid w:val="002665AC"/>
    <w:rsid w:val="00266AFB"/>
    <w:rsid w:val="00266DA3"/>
    <w:rsid w:val="0026737A"/>
    <w:rsid w:val="00267913"/>
    <w:rsid w:val="00270DBE"/>
    <w:rsid w:val="00271392"/>
    <w:rsid w:val="002743B0"/>
    <w:rsid w:val="00275839"/>
    <w:rsid w:val="00275CAB"/>
    <w:rsid w:val="00276C04"/>
    <w:rsid w:val="00280E47"/>
    <w:rsid w:val="00282C2D"/>
    <w:rsid w:val="002860F2"/>
    <w:rsid w:val="00286EB1"/>
    <w:rsid w:val="0029145F"/>
    <w:rsid w:val="00292763"/>
    <w:rsid w:val="00292F2B"/>
    <w:rsid w:val="00293D4C"/>
    <w:rsid w:val="002945A3"/>
    <w:rsid w:val="00294A8F"/>
    <w:rsid w:val="00294F5F"/>
    <w:rsid w:val="00295CD8"/>
    <w:rsid w:val="00296AAB"/>
    <w:rsid w:val="002A06C7"/>
    <w:rsid w:val="002A0B70"/>
    <w:rsid w:val="002A1CD9"/>
    <w:rsid w:val="002A1D86"/>
    <w:rsid w:val="002A1D99"/>
    <w:rsid w:val="002A1DF7"/>
    <w:rsid w:val="002A2F3C"/>
    <w:rsid w:val="002A3482"/>
    <w:rsid w:val="002A7CED"/>
    <w:rsid w:val="002A7FA2"/>
    <w:rsid w:val="002B03B0"/>
    <w:rsid w:val="002B1B87"/>
    <w:rsid w:val="002B3896"/>
    <w:rsid w:val="002B3CB0"/>
    <w:rsid w:val="002B3E0B"/>
    <w:rsid w:val="002B4B3E"/>
    <w:rsid w:val="002B4F80"/>
    <w:rsid w:val="002B5511"/>
    <w:rsid w:val="002B55AE"/>
    <w:rsid w:val="002B6DA0"/>
    <w:rsid w:val="002C1C01"/>
    <w:rsid w:val="002C1F69"/>
    <w:rsid w:val="002C23C9"/>
    <w:rsid w:val="002C2FC1"/>
    <w:rsid w:val="002C3291"/>
    <w:rsid w:val="002C3C32"/>
    <w:rsid w:val="002C460A"/>
    <w:rsid w:val="002C4953"/>
    <w:rsid w:val="002C5D99"/>
    <w:rsid w:val="002C6F15"/>
    <w:rsid w:val="002C733E"/>
    <w:rsid w:val="002C776C"/>
    <w:rsid w:val="002D077B"/>
    <w:rsid w:val="002D1033"/>
    <w:rsid w:val="002D2A21"/>
    <w:rsid w:val="002D47E3"/>
    <w:rsid w:val="002D550B"/>
    <w:rsid w:val="002D660B"/>
    <w:rsid w:val="002E085D"/>
    <w:rsid w:val="002E10CB"/>
    <w:rsid w:val="002E11F0"/>
    <w:rsid w:val="002E157A"/>
    <w:rsid w:val="002E1826"/>
    <w:rsid w:val="002E2689"/>
    <w:rsid w:val="002E3366"/>
    <w:rsid w:val="002E33AB"/>
    <w:rsid w:val="002E3894"/>
    <w:rsid w:val="002E412B"/>
    <w:rsid w:val="002E4C6D"/>
    <w:rsid w:val="002E5AE0"/>
    <w:rsid w:val="002F0B4D"/>
    <w:rsid w:val="002F0FA4"/>
    <w:rsid w:val="002F1C62"/>
    <w:rsid w:val="002F220C"/>
    <w:rsid w:val="002F35AC"/>
    <w:rsid w:val="002F3DE3"/>
    <w:rsid w:val="002F4492"/>
    <w:rsid w:val="002F68F4"/>
    <w:rsid w:val="00300F87"/>
    <w:rsid w:val="003010ED"/>
    <w:rsid w:val="0030116E"/>
    <w:rsid w:val="003039FF"/>
    <w:rsid w:val="00303FCD"/>
    <w:rsid w:val="00305E70"/>
    <w:rsid w:val="00306B5B"/>
    <w:rsid w:val="0031273D"/>
    <w:rsid w:val="00312F38"/>
    <w:rsid w:val="00314D43"/>
    <w:rsid w:val="0031642D"/>
    <w:rsid w:val="00316EE3"/>
    <w:rsid w:val="00317E79"/>
    <w:rsid w:val="00322CBF"/>
    <w:rsid w:val="0032370D"/>
    <w:rsid w:val="00325435"/>
    <w:rsid w:val="00325D65"/>
    <w:rsid w:val="00331F75"/>
    <w:rsid w:val="0033367A"/>
    <w:rsid w:val="00333DE3"/>
    <w:rsid w:val="003347BB"/>
    <w:rsid w:val="00334A54"/>
    <w:rsid w:val="003360F0"/>
    <w:rsid w:val="00340E15"/>
    <w:rsid w:val="003411BA"/>
    <w:rsid w:val="00341B64"/>
    <w:rsid w:val="003420AF"/>
    <w:rsid w:val="00343C08"/>
    <w:rsid w:val="003441C4"/>
    <w:rsid w:val="00345AA1"/>
    <w:rsid w:val="0034659A"/>
    <w:rsid w:val="00351001"/>
    <w:rsid w:val="00351832"/>
    <w:rsid w:val="00352555"/>
    <w:rsid w:val="00352F2D"/>
    <w:rsid w:val="003543B4"/>
    <w:rsid w:val="003550FE"/>
    <w:rsid w:val="00355311"/>
    <w:rsid w:val="00355FFE"/>
    <w:rsid w:val="00356203"/>
    <w:rsid w:val="003578B5"/>
    <w:rsid w:val="0036266F"/>
    <w:rsid w:val="00362E66"/>
    <w:rsid w:val="00364399"/>
    <w:rsid w:val="00364EE2"/>
    <w:rsid w:val="003655CC"/>
    <w:rsid w:val="00365A8C"/>
    <w:rsid w:val="00366052"/>
    <w:rsid w:val="00366380"/>
    <w:rsid w:val="00366E42"/>
    <w:rsid w:val="003676EA"/>
    <w:rsid w:val="003700A9"/>
    <w:rsid w:val="003701AF"/>
    <w:rsid w:val="003703BA"/>
    <w:rsid w:val="00370732"/>
    <w:rsid w:val="00370931"/>
    <w:rsid w:val="00371464"/>
    <w:rsid w:val="00371D52"/>
    <w:rsid w:val="003737A6"/>
    <w:rsid w:val="00373C4A"/>
    <w:rsid w:val="00373D3F"/>
    <w:rsid w:val="00374ED7"/>
    <w:rsid w:val="003770AD"/>
    <w:rsid w:val="0038364E"/>
    <w:rsid w:val="0038484E"/>
    <w:rsid w:val="0038581F"/>
    <w:rsid w:val="003859FF"/>
    <w:rsid w:val="00385B28"/>
    <w:rsid w:val="00386B86"/>
    <w:rsid w:val="00387095"/>
    <w:rsid w:val="00395293"/>
    <w:rsid w:val="003967AA"/>
    <w:rsid w:val="003A29B9"/>
    <w:rsid w:val="003A3B7F"/>
    <w:rsid w:val="003A47DF"/>
    <w:rsid w:val="003A54FE"/>
    <w:rsid w:val="003A593F"/>
    <w:rsid w:val="003A6B1F"/>
    <w:rsid w:val="003A72A5"/>
    <w:rsid w:val="003A793B"/>
    <w:rsid w:val="003A7F5B"/>
    <w:rsid w:val="003A7F83"/>
    <w:rsid w:val="003B00A3"/>
    <w:rsid w:val="003B0C46"/>
    <w:rsid w:val="003B0FC4"/>
    <w:rsid w:val="003B10E9"/>
    <w:rsid w:val="003B1757"/>
    <w:rsid w:val="003B2DAC"/>
    <w:rsid w:val="003B4169"/>
    <w:rsid w:val="003B493D"/>
    <w:rsid w:val="003B4BF9"/>
    <w:rsid w:val="003B65AA"/>
    <w:rsid w:val="003C0FC7"/>
    <w:rsid w:val="003C257F"/>
    <w:rsid w:val="003C25DC"/>
    <w:rsid w:val="003C3BF0"/>
    <w:rsid w:val="003C4032"/>
    <w:rsid w:val="003C515B"/>
    <w:rsid w:val="003C5613"/>
    <w:rsid w:val="003C56B4"/>
    <w:rsid w:val="003D056C"/>
    <w:rsid w:val="003D1E5D"/>
    <w:rsid w:val="003D2BCA"/>
    <w:rsid w:val="003D3B32"/>
    <w:rsid w:val="003E1691"/>
    <w:rsid w:val="003E2021"/>
    <w:rsid w:val="003E21F7"/>
    <w:rsid w:val="003E339E"/>
    <w:rsid w:val="003E3DB0"/>
    <w:rsid w:val="003E4850"/>
    <w:rsid w:val="003E633B"/>
    <w:rsid w:val="003E6B64"/>
    <w:rsid w:val="003E790C"/>
    <w:rsid w:val="003E7918"/>
    <w:rsid w:val="003F0A99"/>
    <w:rsid w:val="003F2CC8"/>
    <w:rsid w:val="003F4B52"/>
    <w:rsid w:val="003F5D5D"/>
    <w:rsid w:val="003F6249"/>
    <w:rsid w:val="004008B1"/>
    <w:rsid w:val="00400A82"/>
    <w:rsid w:val="00403019"/>
    <w:rsid w:val="00403BA7"/>
    <w:rsid w:val="00406842"/>
    <w:rsid w:val="00406BE8"/>
    <w:rsid w:val="00410739"/>
    <w:rsid w:val="00410EF4"/>
    <w:rsid w:val="0041123A"/>
    <w:rsid w:val="00411C4A"/>
    <w:rsid w:val="004122F2"/>
    <w:rsid w:val="004213B1"/>
    <w:rsid w:val="00421E2D"/>
    <w:rsid w:val="004233E7"/>
    <w:rsid w:val="004244CF"/>
    <w:rsid w:val="00424A58"/>
    <w:rsid w:val="0042510A"/>
    <w:rsid w:val="004263B6"/>
    <w:rsid w:val="00426A96"/>
    <w:rsid w:val="00427D2B"/>
    <w:rsid w:val="004358FF"/>
    <w:rsid w:val="00435E64"/>
    <w:rsid w:val="004373A3"/>
    <w:rsid w:val="00437B1D"/>
    <w:rsid w:val="00437E69"/>
    <w:rsid w:val="004412F4"/>
    <w:rsid w:val="00441A74"/>
    <w:rsid w:val="0044225F"/>
    <w:rsid w:val="00442789"/>
    <w:rsid w:val="004435DF"/>
    <w:rsid w:val="00443E1B"/>
    <w:rsid w:val="0044438E"/>
    <w:rsid w:val="00445AE2"/>
    <w:rsid w:val="00447536"/>
    <w:rsid w:val="004509E2"/>
    <w:rsid w:val="00452782"/>
    <w:rsid w:val="004529AB"/>
    <w:rsid w:val="00454332"/>
    <w:rsid w:val="0045590A"/>
    <w:rsid w:val="004565CC"/>
    <w:rsid w:val="00456E2B"/>
    <w:rsid w:val="0046079B"/>
    <w:rsid w:val="00462A37"/>
    <w:rsid w:val="004634BA"/>
    <w:rsid w:val="00463BA8"/>
    <w:rsid w:val="00463E38"/>
    <w:rsid w:val="004668C2"/>
    <w:rsid w:val="00466B2C"/>
    <w:rsid w:val="00466EFB"/>
    <w:rsid w:val="00467866"/>
    <w:rsid w:val="0047031C"/>
    <w:rsid w:val="004727B5"/>
    <w:rsid w:val="00475594"/>
    <w:rsid w:val="00480CF2"/>
    <w:rsid w:val="00480ED7"/>
    <w:rsid w:val="00481E88"/>
    <w:rsid w:val="00482656"/>
    <w:rsid w:val="0048283A"/>
    <w:rsid w:val="00483936"/>
    <w:rsid w:val="00483E6A"/>
    <w:rsid w:val="00484E6C"/>
    <w:rsid w:val="00485573"/>
    <w:rsid w:val="0048734A"/>
    <w:rsid w:val="00487B86"/>
    <w:rsid w:val="00492647"/>
    <w:rsid w:val="00492F1E"/>
    <w:rsid w:val="004933D7"/>
    <w:rsid w:val="00494CE1"/>
    <w:rsid w:val="00495396"/>
    <w:rsid w:val="00496515"/>
    <w:rsid w:val="004A00C7"/>
    <w:rsid w:val="004A0B3F"/>
    <w:rsid w:val="004A15EF"/>
    <w:rsid w:val="004A222B"/>
    <w:rsid w:val="004A29DE"/>
    <w:rsid w:val="004A2E28"/>
    <w:rsid w:val="004A331A"/>
    <w:rsid w:val="004A35FE"/>
    <w:rsid w:val="004A3914"/>
    <w:rsid w:val="004A3B1F"/>
    <w:rsid w:val="004A54D9"/>
    <w:rsid w:val="004B13DF"/>
    <w:rsid w:val="004B230F"/>
    <w:rsid w:val="004B2470"/>
    <w:rsid w:val="004B2826"/>
    <w:rsid w:val="004B33FE"/>
    <w:rsid w:val="004B349B"/>
    <w:rsid w:val="004B4142"/>
    <w:rsid w:val="004B50E9"/>
    <w:rsid w:val="004B5403"/>
    <w:rsid w:val="004B58E8"/>
    <w:rsid w:val="004B67BF"/>
    <w:rsid w:val="004C192E"/>
    <w:rsid w:val="004C2559"/>
    <w:rsid w:val="004C257C"/>
    <w:rsid w:val="004C2D57"/>
    <w:rsid w:val="004C3AFE"/>
    <w:rsid w:val="004C5526"/>
    <w:rsid w:val="004C7BAD"/>
    <w:rsid w:val="004D0474"/>
    <w:rsid w:val="004D0E6A"/>
    <w:rsid w:val="004D171B"/>
    <w:rsid w:val="004D239A"/>
    <w:rsid w:val="004D2421"/>
    <w:rsid w:val="004D338A"/>
    <w:rsid w:val="004D4BC8"/>
    <w:rsid w:val="004D58DC"/>
    <w:rsid w:val="004D5D5D"/>
    <w:rsid w:val="004D6380"/>
    <w:rsid w:val="004E105A"/>
    <w:rsid w:val="004E109D"/>
    <w:rsid w:val="004E24BA"/>
    <w:rsid w:val="004E32FD"/>
    <w:rsid w:val="004E40FE"/>
    <w:rsid w:val="004E46EF"/>
    <w:rsid w:val="004E722A"/>
    <w:rsid w:val="004E783C"/>
    <w:rsid w:val="004F23FC"/>
    <w:rsid w:val="004F3B3B"/>
    <w:rsid w:val="004F42E2"/>
    <w:rsid w:val="004F4B3F"/>
    <w:rsid w:val="004F4C04"/>
    <w:rsid w:val="004F64EE"/>
    <w:rsid w:val="004F7B05"/>
    <w:rsid w:val="00500EF9"/>
    <w:rsid w:val="00500F50"/>
    <w:rsid w:val="0050108E"/>
    <w:rsid w:val="005013C7"/>
    <w:rsid w:val="00502358"/>
    <w:rsid w:val="0050452F"/>
    <w:rsid w:val="005070BF"/>
    <w:rsid w:val="00511785"/>
    <w:rsid w:val="00511835"/>
    <w:rsid w:val="00513A15"/>
    <w:rsid w:val="00513C8F"/>
    <w:rsid w:val="00513D2D"/>
    <w:rsid w:val="005141EA"/>
    <w:rsid w:val="00514F4C"/>
    <w:rsid w:val="0051568D"/>
    <w:rsid w:val="005159D8"/>
    <w:rsid w:val="00515EF6"/>
    <w:rsid w:val="005174C9"/>
    <w:rsid w:val="0052093E"/>
    <w:rsid w:val="005215F3"/>
    <w:rsid w:val="0052207B"/>
    <w:rsid w:val="005244C9"/>
    <w:rsid w:val="005259CA"/>
    <w:rsid w:val="00527325"/>
    <w:rsid w:val="00527BC9"/>
    <w:rsid w:val="00531408"/>
    <w:rsid w:val="00531459"/>
    <w:rsid w:val="005321EF"/>
    <w:rsid w:val="0053342F"/>
    <w:rsid w:val="00534068"/>
    <w:rsid w:val="00534BCA"/>
    <w:rsid w:val="00534CD2"/>
    <w:rsid w:val="00534FA6"/>
    <w:rsid w:val="005360D6"/>
    <w:rsid w:val="00536116"/>
    <w:rsid w:val="005363E7"/>
    <w:rsid w:val="00537121"/>
    <w:rsid w:val="0054004A"/>
    <w:rsid w:val="00540DB3"/>
    <w:rsid w:val="00541E33"/>
    <w:rsid w:val="00543A9F"/>
    <w:rsid w:val="005444C5"/>
    <w:rsid w:val="0054549F"/>
    <w:rsid w:val="00547162"/>
    <w:rsid w:val="00550B5C"/>
    <w:rsid w:val="00551271"/>
    <w:rsid w:val="00551A71"/>
    <w:rsid w:val="00552AE4"/>
    <w:rsid w:val="0055367B"/>
    <w:rsid w:val="00553F91"/>
    <w:rsid w:val="0055523D"/>
    <w:rsid w:val="005571FD"/>
    <w:rsid w:val="00561A26"/>
    <w:rsid w:val="00562294"/>
    <w:rsid w:val="00562AD8"/>
    <w:rsid w:val="00562F05"/>
    <w:rsid w:val="005637DE"/>
    <w:rsid w:val="00563884"/>
    <w:rsid w:val="0056399F"/>
    <w:rsid w:val="00563B17"/>
    <w:rsid w:val="005646A0"/>
    <w:rsid w:val="00565989"/>
    <w:rsid w:val="005666B4"/>
    <w:rsid w:val="00566FBE"/>
    <w:rsid w:val="005703A8"/>
    <w:rsid w:val="00571827"/>
    <w:rsid w:val="005734A7"/>
    <w:rsid w:val="005773B8"/>
    <w:rsid w:val="005812E7"/>
    <w:rsid w:val="00582CAF"/>
    <w:rsid w:val="0058305C"/>
    <w:rsid w:val="00583F82"/>
    <w:rsid w:val="00586B8B"/>
    <w:rsid w:val="0058740E"/>
    <w:rsid w:val="00587D79"/>
    <w:rsid w:val="00587EAF"/>
    <w:rsid w:val="00590E92"/>
    <w:rsid w:val="00592145"/>
    <w:rsid w:val="00592E5A"/>
    <w:rsid w:val="005934FA"/>
    <w:rsid w:val="00594749"/>
    <w:rsid w:val="00595FC6"/>
    <w:rsid w:val="0059637E"/>
    <w:rsid w:val="00596609"/>
    <w:rsid w:val="005A054A"/>
    <w:rsid w:val="005A07F3"/>
    <w:rsid w:val="005A10A7"/>
    <w:rsid w:val="005A1D95"/>
    <w:rsid w:val="005A39C5"/>
    <w:rsid w:val="005A4A1D"/>
    <w:rsid w:val="005A5576"/>
    <w:rsid w:val="005A6E4F"/>
    <w:rsid w:val="005B072F"/>
    <w:rsid w:val="005B3A34"/>
    <w:rsid w:val="005B3DCB"/>
    <w:rsid w:val="005B5A7C"/>
    <w:rsid w:val="005B66E7"/>
    <w:rsid w:val="005C07A0"/>
    <w:rsid w:val="005C0ABF"/>
    <w:rsid w:val="005C1157"/>
    <w:rsid w:val="005C1FFA"/>
    <w:rsid w:val="005C4361"/>
    <w:rsid w:val="005C7031"/>
    <w:rsid w:val="005D0846"/>
    <w:rsid w:val="005D2CE8"/>
    <w:rsid w:val="005D3C0C"/>
    <w:rsid w:val="005D3E50"/>
    <w:rsid w:val="005D48A4"/>
    <w:rsid w:val="005D5B4B"/>
    <w:rsid w:val="005D696B"/>
    <w:rsid w:val="005E3015"/>
    <w:rsid w:val="005E34EB"/>
    <w:rsid w:val="005E3786"/>
    <w:rsid w:val="005E3ECE"/>
    <w:rsid w:val="005E3F89"/>
    <w:rsid w:val="005E41A5"/>
    <w:rsid w:val="005E7ADA"/>
    <w:rsid w:val="005F06EA"/>
    <w:rsid w:val="005F0CDB"/>
    <w:rsid w:val="005F1084"/>
    <w:rsid w:val="005F1CE5"/>
    <w:rsid w:val="005F3ED6"/>
    <w:rsid w:val="005F5857"/>
    <w:rsid w:val="005F6CEA"/>
    <w:rsid w:val="005F6E1F"/>
    <w:rsid w:val="005F714E"/>
    <w:rsid w:val="005F793E"/>
    <w:rsid w:val="00601D87"/>
    <w:rsid w:val="006029DE"/>
    <w:rsid w:val="00603A87"/>
    <w:rsid w:val="00605617"/>
    <w:rsid w:val="006056D1"/>
    <w:rsid w:val="00605BB6"/>
    <w:rsid w:val="00610499"/>
    <w:rsid w:val="00610DA1"/>
    <w:rsid w:val="00613A6D"/>
    <w:rsid w:val="006149C8"/>
    <w:rsid w:val="0061605B"/>
    <w:rsid w:val="00616451"/>
    <w:rsid w:val="00620B21"/>
    <w:rsid w:val="00621621"/>
    <w:rsid w:val="00622E03"/>
    <w:rsid w:val="00623429"/>
    <w:rsid w:val="00624918"/>
    <w:rsid w:val="00625CDE"/>
    <w:rsid w:val="00626AE6"/>
    <w:rsid w:val="00630321"/>
    <w:rsid w:val="00630D0E"/>
    <w:rsid w:val="00631071"/>
    <w:rsid w:val="00631F5B"/>
    <w:rsid w:val="00631F5C"/>
    <w:rsid w:val="0063311F"/>
    <w:rsid w:val="006337E4"/>
    <w:rsid w:val="006339ED"/>
    <w:rsid w:val="00636CC9"/>
    <w:rsid w:val="0064348D"/>
    <w:rsid w:val="0064408B"/>
    <w:rsid w:val="00644112"/>
    <w:rsid w:val="00644993"/>
    <w:rsid w:val="00645240"/>
    <w:rsid w:val="0064574A"/>
    <w:rsid w:val="00645A65"/>
    <w:rsid w:val="006469C4"/>
    <w:rsid w:val="00646DBF"/>
    <w:rsid w:val="006521C5"/>
    <w:rsid w:val="006528AF"/>
    <w:rsid w:val="00654C4F"/>
    <w:rsid w:val="0065707C"/>
    <w:rsid w:val="006578ED"/>
    <w:rsid w:val="0066176A"/>
    <w:rsid w:val="006669FF"/>
    <w:rsid w:val="00666FF0"/>
    <w:rsid w:val="00671A88"/>
    <w:rsid w:val="006729BB"/>
    <w:rsid w:val="00674116"/>
    <w:rsid w:val="00675136"/>
    <w:rsid w:val="00675D24"/>
    <w:rsid w:val="00677BCC"/>
    <w:rsid w:val="006802C8"/>
    <w:rsid w:val="00680806"/>
    <w:rsid w:val="0068259A"/>
    <w:rsid w:val="00682CD1"/>
    <w:rsid w:val="00683164"/>
    <w:rsid w:val="0068318A"/>
    <w:rsid w:val="00684AE8"/>
    <w:rsid w:val="00684C26"/>
    <w:rsid w:val="006858A1"/>
    <w:rsid w:val="00686217"/>
    <w:rsid w:val="00687742"/>
    <w:rsid w:val="00687AF4"/>
    <w:rsid w:val="00687EAA"/>
    <w:rsid w:val="00691316"/>
    <w:rsid w:val="00693734"/>
    <w:rsid w:val="00694093"/>
    <w:rsid w:val="006941CD"/>
    <w:rsid w:val="00696078"/>
    <w:rsid w:val="006972D1"/>
    <w:rsid w:val="00697741"/>
    <w:rsid w:val="006A0133"/>
    <w:rsid w:val="006A31F4"/>
    <w:rsid w:val="006A4D19"/>
    <w:rsid w:val="006A58DA"/>
    <w:rsid w:val="006A7606"/>
    <w:rsid w:val="006A7A90"/>
    <w:rsid w:val="006B0C58"/>
    <w:rsid w:val="006B1725"/>
    <w:rsid w:val="006B2544"/>
    <w:rsid w:val="006B2B92"/>
    <w:rsid w:val="006B3C90"/>
    <w:rsid w:val="006B45AF"/>
    <w:rsid w:val="006B57DE"/>
    <w:rsid w:val="006B5F42"/>
    <w:rsid w:val="006B7B0B"/>
    <w:rsid w:val="006B7B6B"/>
    <w:rsid w:val="006C1E35"/>
    <w:rsid w:val="006C2B93"/>
    <w:rsid w:val="006C3815"/>
    <w:rsid w:val="006C3BEC"/>
    <w:rsid w:val="006C4BFE"/>
    <w:rsid w:val="006C4E18"/>
    <w:rsid w:val="006C4E38"/>
    <w:rsid w:val="006C7783"/>
    <w:rsid w:val="006D0750"/>
    <w:rsid w:val="006D1EBC"/>
    <w:rsid w:val="006D2513"/>
    <w:rsid w:val="006D2B76"/>
    <w:rsid w:val="006D45EF"/>
    <w:rsid w:val="006D5022"/>
    <w:rsid w:val="006D53BF"/>
    <w:rsid w:val="006D568A"/>
    <w:rsid w:val="006D73D2"/>
    <w:rsid w:val="006E12A2"/>
    <w:rsid w:val="006E13BD"/>
    <w:rsid w:val="006E67E1"/>
    <w:rsid w:val="006E6FD3"/>
    <w:rsid w:val="006E727F"/>
    <w:rsid w:val="006F05E7"/>
    <w:rsid w:val="006F134E"/>
    <w:rsid w:val="006F202F"/>
    <w:rsid w:val="006F26D8"/>
    <w:rsid w:val="006F28B9"/>
    <w:rsid w:val="006F2D0D"/>
    <w:rsid w:val="006F345B"/>
    <w:rsid w:val="006F3937"/>
    <w:rsid w:val="006F5F3B"/>
    <w:rsid w:val="006F7D96"/>
    <w:rsid w:val="007007B0"/>
    <w:rsid w:val="007025EC"/>
    <w:rsid w:val="0070368B"/>
    <w:rsid w:val="007039CC"/>
    <w:rsid w:val="00703D84"/>
    <w:rsid w:val="00706093"/>
    <w:rsid w:val="007064BC"/>
    <w:rsid w:val="00711699"/>
    <w:rsid w:val="0071254E"/>
    <w:rsid w:val="0071359A"/>
    <w:rsid w:val="007136C4"/>
    <w:rsid w:val="00713A5D"/>
    <w:rsid w:val="00713FC2"/>
    <w:rsid w:val="0071488E"/>
    <w:rsid w:val="007160C0"/>
    <w:rsid w:val="00716EB5"/>
    <w:rsid w:val="0071728D"/>
    <w:rsid w:val="007174ED"/>
    <w:rsid w:val="00717B4B"/>
    <w:rsid w:val="00721456"/>
    <w:rsid w:val="00721EC2"/>
    <w:rsid w:val="00723F47"/>
    <w:rsid w:val="00724C28"/>
    <w:rsid w:val="00726123"/>
    <w:rsid w:val="00726818"/>
    <w:rsid w:val="00726C81"/>
    <w:rsid w:val="00726E39"/>
    <w:rsid w:val="0072723C"/>
    <w:rsid w:val="007330E4"/>
    <w:rsid w:val="00733DDF"/>
    <w:rsid w:val="00733EE7"/>
    <w:rsid w:val="00733FC9"/>
    <w:rsid w:val="00735A70"/>
    <w:rsid w:val="0073736B"/>
    <w:rsid w:val="007406A8"/>
    <w:rsid w:val="00740C98"/>
    <w:rsid w:val="00741F7D"/>
    <w:rsid w:val="00744128"/>
    <w:rsid w:val="00745458"/>
    <w:rsid w:val="007473CA"/>
    <w:rsid w:val="00747A6A"/>
    <w:rsid w:val="00750636"/>
    <w:rsid w:val="007520FC"/>
    <w:rsid w:val="00753291"/>
    <w:rsid w:val="007537F3"/>
    <w:rsid w:val="00754528"/>
    <w:rsid w:val="007554A5"/>
    <w:rsid w:val="00755962"/>
    <w:rsid w:val="007563DA"/>
    <w:rsid w:val="00757874"/>
    <w:rsid w:val="00757D7B"/>
    <w:rsid w:val="00761EC4"/>
    <w:rsid w:val="00762BE9"/>
    <w:rsid w:val="00764F89"/>
    <w:rsid w:val="00771679"/>
    <w:rsid w:val="00772694"/>
    <w:rsid w:val="00773925"/>
    <w:rsid w:val="007749EC"/>
    <w:rsid w:val="00775814"/>
    <w:rsid w:val="00776B1F"/>
    <w:rsid w:val="00776B92"/>
    <w:rsid w:val="00777020"/>
    <w:rsid w:val="00777C15"/>
    <w:rsid w:val="00777CB5"/>
    <w:rsid w:val="00781362"/>
    <w:rsid w:val="00783771"/>
    <w:rsid w:val="00785844"/>
    <w:rsid w:val="00786488"/>
    <w:rsid w:val="007866CD"/>
    <w:rsid w:val="00786F75"/>
    <w:rsid w:val="0078703F"/>
    <w:rsid w:val="007904C9"/>
    <w:rsid w:val="007905FB"/>
    <w:rsid w:val="00793FCD"/>
    <w:rsid w:val="00796C99"/>
    <w:rsid w:val="00797FE0"/>
    <w:rsid w:val="007A1681"/>
    <w:rsid w:val="007A16D2"/>
    <w:rsid w:val="007A2F6A"/>
    <w:rsid w:val="007A4C66"/>
    <w:rsid w:val="007B3CF0"/>
    <w:rsid w:val="007B41F5"/>
    <w:rsid w:val="007B5B79"/>
    <w:rsid w:val="007B5BB7"/>
    <w:rsid w:val="007C0C80"/>
    <w:rsid w:val="007C2757"/>
    <w:rsid w:val="007C278B"/>
    <w:rsid w:val="007C6775"/>
    <w:rsid w:val="007C6841"/>
    <w:rsid w:val="007C6CDF"/>
    <w:rsid w:val="007C7492"/>
    <w:rsid w:val="007D02C7"/>
    <w:rsid w:val="007D0362"/>
    <w:rsid w:val="007D1A11"/>
    <w:rsid w:val="007D1E1B"/>
    <w:rsid w:val="007D441C"/>
    <w:rsid w:val="007D5983"/>
    <w:rsid w:val="007E230E"/>
    <w:rsid w:val="007E4C93"/>
    <w:rsid w:val="007E74AF"/>
    <w:rsid w:val="007F040C"/>
    <w:rsid w:val="007F1D33"/>
    <w:rsid w:val="007F1DD8"/>
    <w:rsid w:val="007F20A5"/>
    <w:rsid w:val="007F4541"/>
    <w:rsid w:val="007F5401"/>
    <w:rsid w:val="007F7A5D"/>
    <w:rsid w:val="00800CCB"/>
    <w:rsid w:val="00801CC2"/>
    <w:rsid w:val="0080272C"/>
    <w:rsid w:val="00802BA7"/>
    <w:rsid w:val="00803BAD"/>
    <w:rsid w:val="008050D7"/>
    <w:rsid w:val="008055BE"/>
    <w:rsid w:val="008057E7"/>
    <w:rsid w:val="00806E5D"/>
    <w:rsid w:val="00807902"/>
    <w:rsid w:val="00807F38"/>
    <w:rsid w:val="00810439"/>
    <w:rsid w:val="00810A59"/>
    <w:rsid w:val="00810E83"/>
    <w:rsid w:val="00811F2D"/>
    <w:rsid w:val="008125D3"/>
    <w:rsid w:val="008144BD"/>
    <w:rsid w:val="008150E8"/>
    <w:rsid w:val="00815BC1"/>
    <w:rsid w:val="008177D1"/>
    <w:rsid w:val="00820C77"/>
    <w:rsid w:val="0082416C"/>
    <w:rsid w:val="008244E6"/>
    <w:rsid w:val="00824B17"/>
    <w:rsid w:val="00825612"/>
    <w:rsid w:val="008267D0"/>
    <w:rsid w:val="00827BE8"/>
    <w:rsid w:val="00830C11"/>
    <w:rsid w:val="00832A67"/>
    <w:rsid w:val="008337E3"/>
    <w:rsid w:val="008345DE"/>
    <w:rsid w:val="00834BA7"/>
    <w:rsid w:val="00835D93"/>
    <w:rsid w:val="00836025"/>
    <w:rsid w:val="00836117"/>
    <w:rsid w:val="00843037"/>
    <w:rsid w:val="008430DA"/>
    <w:rsid w:val="008452BA"/>
    <w:rsid w:val="00845D32"/>
    <w:rsid w:val="008465B0"/>
    <w:rsid w:val="00850D20"/>
    <w:rsid w:val="008572CF"/>
    <w:rsid w:val="00857E64"/>
    <w:rsid w:val="00860E6A"/>
    <w:rsid w:val="00861C00"/>
    <w:rsid w:val="008626DB"/>
    <w:rsid w:val="008635DE"/>
    <w:rsid w:val="00863857"/>
    <w:rsid w:val="0086460A"/>
    <w:rsid w:val="00866467"/>
    <w:rsid w:val="00870B17"/>
    <w:rsid w:val="008713B7"/>
    <w:rsid w:val="008759A9"/>
    <w:rsid w:val="00876526"/>
    <w:rsid w:val="00876C73"/>
    <w:rsid w:val="0087717B"/>
    <w:rsid w:val="00877924"/>
    <w:rsid w:val="0087797B"/>
    <w:rsid w:val="008801A5"/>
    <w:rsid w:val="0088144F"/>
    <w:rsid w:val="008821CE"/>
    <w:rsid w:val="00882503"/>
    <w:rsid w:val="00883E81"/>
    <w:rsid w:val="00884242"/>
    <w:rsid w:val="00890ED6"/>
    <w:rsid w:val="00891590"/>
    <w:rsid w:val="00893E14"/>
    <w:rsid w:val="00893F86"/>
    <w:rsid w:val="0089483C"/>
    <w:rsid w:val="008952EC"/>
    <w:rsid w:val="008A1B42"/>
    <w:rsid w:val="008A3125"/>
    <w:rsid w:val="008A34BF"/>
    <w:rsid w:val="008A36C9"/>
    <w:rsid w:val="008A44A4"/>
    <w:rsid w:val="008A4BE4"/>
    <w:rsid w:val="008A4EAC"/>
    <w:rsid w:val="008A621F"/>
    <w:rsid w:val="008A6637"/>
    <w:rsid w:val="008A6768"/>
    <w:rsid w:val="008A705F"/>
    <w:rsid w:val="008A7BD9"/>
    <w:rsid w:val="008B2E91"/>
    <w:rsid w:val="008B4BD2"/>
    <w:rsid w:val="008B5B55"/>
    <w:rsid w:val="008B7828"/>
    <w:rsid w:val="008C1A43"/>
    <w:rsid w:val="008C2157"/>
    <w:rsid w:val="008C2A80"/>
    <w:rsid w:val="008C3008"/>
    <w:rsid w:val="008C3A93"/>
    <w:rsid w:val="008C3DD7"/>
    <w:rsid w:val="008C3DE7"/>
    <w:rsid w:val="008C6EC2"/>
    <w:rsid w:val="008C7826"/>
    <w:rsid w:val="008C7EFF"/>
    <w:rsid w:val="008D37BE"/>
    <w:rsid w:val="008D3BDF"/>
    <w:rsid w:val="008D3CFB"/>
    <w:rsid w:val="008D3F66"/>
    <w:rsid w:val="008D607C"/>
    <w:rsid w:val="008E1F1D"/>
    <w:rsid w:val="008E2D67"/>
    <w:rsid w:val="008E4882"/>
    <w:rsid w:val="008E5704"/>
    <w:rsid w:val="008E7E0A"/>
    <w:rsid w:val="008F1584"/>
    <w:rsid w:val="008F2F6D"/>
    <w:rsid w:val="008F4A4B"/>
    <w:rsid w:val="008F611F"/>
    <w:rsid w:val="00900F7E"/>
    <w:rsid w:val="00902783"/>
    <w:rsid w:val="00903D28"/>
    <w:rsid w:val="00903F35"/>
    <w:rsid w:val="00905863"/>
    <w:rsid w:val="0090687F"/>
    <w:rsid w:val="00906BFB"/>
    <w:rsid w:val="009077DE"/>
    <w:rsid w:val="0090792B"/>
    <w:rsid w:val="00910E93"/>
    <w:rsid w:val="0091110A"/>
    <w:rsid w:val="00912012"/>
    <w:rsid w:val="009129C2"/>
    <w:rsid w:val="00912E95"/>
    <w:rsid w:val="00915416"/>
    <w:rsid w:val="00915B32"/>
    <w:rsid w:val="00917F44"/>
    <w:rsid w:val="009215CD"/>
    <w:rsid w:val="00921EC6"/>
    <w:rsid w:val="00922C52"/>
    <w:rsid w:val="0092440E"/>
    <w:rsid w:val="0092487D"/>
    <w:rsid w:val="00926268"/>
    <w:rsid w:val="009277AC"/>
    <w:rsid w:val="00931BB4"/>
    <w:rsid w:val="009334CB"/>
    <w:rsid w:val="0093368B"/>
    <w:rsid w:val="009336DA"/>
    <w:rsid w:val="00933D75"/>
    <w:rsid w:val="009346BE"/>
    <w:rsid w:val="0093734C"/>
    <w:rsid w:val="00937A37"/>
    <w:rsid w:val="00941CE9"/>
    <w:rsid w:val="0094323E"/>
    <w:rsid w:val="00951A89"/>
    <w:rsid w:val="00951E11"/>
    <w:rsid w:val="00951EA6"/>
    <w:rsid w:val="009524BB"/>
    <w:rsid w:val="00953690"/>
    <w:rsid w:val="00953AC8"/>
    <w:rsid w:val="00953E92"/>
    <w:rsid w:val="009542AE"/>
    <w:rsid w:val="00955AE4"/>
    <w:rsid w:val="009560E1"/>
    <w:rsid w:val="009571A9"/>
    <w:rsid w:val="00957AF1"/>
    <w:rsid w:val="00957CF6"/>
    <w:rsid w:val="00960206"/>
    <w:rsid w:val="0096062D"/>
    <w:rsid w:val="00961BA9"/>
    <w:rsid w:val="00962DD6"/>
    <w:rsid w:val="009643CA"/>
    <w:rsid w:val="0096603F"/>
    <w:rsid w:val="009668CD"/>
    <w:rsid w:val="00966FD1"/>
    <w:rsid w:val="00971D1D"/>
    <w:rsid w:val="00974033"/>
    <w:rsid w:val="00975B22"/>
    <w:rsid w:val="00975C9F"/>
    <w:rsid w:val="00976446"/>
    <w:rsid w:val="00977050"/>
    <w:rsid w:val="00977338"/>
    <w:rsid w:val="00981E95"/>
    <w:rsid w:val="00982CD3"/>
    <w:rsid w:val="00983193"/>
    <w:rsid w:val="00983E53"/>
    <w:rsid w:val="0098412B"/>
    <w:rsid w:val="00985EE9"/>
    <w:rsid w:val="00986260"/>
    <w:rsid w:val="00986B05"/>
    <w:rsid w:val="0099293A"/>
    <w:rsid w:val="00992B91"/>
    <w:rsid w:val="0099376A"/>
    <w:rsid w:val="00994654"/>
    <w:rsid w:val="009958D9"/>
    <w:rsid w:val="00995ECD"/>
    <w:rsid w:val="0099617D"/>
    <w:rsid w:val="00996A70"/>
    <w:rsid w:val="009A0927"/>
    <w:rsid w:val="009A1DF8"/>
    <w:rsid w:val="009A366C"/>
    <w:rsid w:val="009A3C35"/>
    <w:rsid w:val="009A5616"/>
    <w:rsid w:val="009A5780"/>
    <w:rsid w:val="009A5839"/>
    <w:rsid w:val="009B16FA"/>
    <w:rsid w:val="009B2BB5"/>
    <w:rsid w:val="009B2F1D"/>
    <w:rsid w:val="009B3DCA"/>
    <w:rsid w:val="009B43B9"/>
    <w:rsid w:val="009B5F5D"/>
    <w:rsid w:val="009B65FC"/>
    <w:rsid w:val="009B70D0"/>
    <w:rsid w:val="009B7F47"/>
    <w:rsid w:val="009C07EB"/>
    <w:rsid w:val="009C1F09"/>
    <w:rsid w:val="009C24C7"/>
    <w:rsid w:val="009C2FC6"/>
    <w:rsid w:val="009C33C3"/>
    <w:rsid w:val="009C3A75"/>
    <w:rsid w:val="009C58A4"/>
    <w:rsid w:val="009C6E49"/>
    <w:rsid w:val="009D0A54"/>
    <w:rsid w:val="009D0D2D"/>
    <w:rsid w:val="009D1373"/>
    <w:rsid w:val="009D1B93"/>
    <w:rsid w:val="009D3B71"/>
    <w:rsid w:val="009D4AC1"/>
    <w:rsid w:val="009D5792"/>
    <w:rsid w:val="009D6064"/>
    <w:rsid w:val="009E1A8B"/>
    <w:rsid w:val="009E2DE7"/>
    <w:rsid w:val="009E4B35"/>
    <w:rsid w:val="009E5007"/>
    <w:rsid w:val="009E5C82"/>
    <w:rsid w:val="009E5D7B"/>
    <w:rsid w:val="009F05C9"/>
    <w:rsid w:val="009F0681"/>
    <w:rsid w:val="009F1FEA"/>
    <w:rsid w:val="009F4567"/>
    <w:rsid w:val="009F5522"/>
    <w:rsid w:val="009F56CE"/>
    <w:rsid w:val="009F6C24"/>
    <w:rsid w:val="009F7547"/>
    <w:rsid w:val="00A0012C"/>
    <w:rsid w:val="00A008B3"/>
    <w:rsid w:val="00A01886"/>
    <w:rsid w:val="00A0277D"/>
    <w:rsid w:val="00A055E4"/>
    <w:rsid w:val="00A0640D"/>
    <w:rsid w:val="00A115B1"/>
    <w:rsid w:val="00A13917"/>
    <w:rsid w:val="00A13ABF"/>
    <w:rsid w:val="00A145DE"/>
    <w:rsid w:val="00A154EC"/>
    <w:rsid w:val="00A15C3C"/>
    <w:rsid w:val="00A1636F"/>
    <w:rsid w:val="00A170F1"/>
    <w:rsid w:val="00A179C4"/>
    <w:rsid w:val="00A21AD0"/>
    <w:rsid w:val="00A21CAE"/>
    <w:rsid w:val="00A23E8B"/>
    <w:rsid w:val="00A25290"/>
    <w:rsid w:val="00A256FD"/>
    <w:rsid w:val="00A26712"/>
    <w:rsid w:val="00A26801"/>
    <w:rsid w:val="00A271C9"/>
    <w:rsid w:val="00A30FC3"/>
    <w:rsid w:val="00A32636"/>
    <w:rsid w:val="00A33BE7"/>
    <w:rsid w:val="00A33C61"/>
    <w:rsid w:val="00A34209"/>
    <w:rsid w:val="00A40F6A"/>
    <w:rsid w:val="00A413E1"/>
    <w:rsid w:val="00A428A3"/>
    <w:rsid w:val="00A42E7B"/>
    <w:rsid w:val="00A42EA2"/>
    <w:rsid w:val="00A44B94"/>
    <w:rsid w:val="00A44C39"/>
    <w:rsid w:val="00A46E1A"/>
    <w:rsid w:val="00A474CE"/>
    <w:rsid w:val="00A47727"/>
    <w:rsid w:val="00A50056"/>
    <w:rsid w:val="00A509DA"/>
    <w:rsid w:val="00A5227C"/>
    <w:rsid w:val="00A54781"/>
    <w:rsid w:val="00A552F4"/>
    <w:rsid w:val="00A56FA7"/>
    <w:rsid w:val="00A57C2E"/>
    <w:rsid w:val="00A60793"/>
    <w:rsid w:val="00A60D70"/>
    <w:rsid w:val="00A61E2F"/>
    <w:rsid w:val="00A62D36"/>
    <w:rsid w:val="00A64FD5"/>
    <w:rsid w:val="00A677B7"/>
    <w:rsid w:val="00A67A7C"/>
    <w:rsid w:val="00A72E4B"/>
    <w:rsid w:val="00A73258"/>
    <w:rsid w:val="00A748C7"/>
    <w:rsid w:val="00A74E85"/>
    <w:rsid w:val="00A75F11"/>
    <w:rsid w:val="00A7657A"/>
    <w:rsid w:val="00A80079"/>
    <w:rsid w:val="00A80617"/>
    <w:rsid w:val="00A817D4"/>
    <w:rsid w:val="00A81FDE"/>
    <w:rsid w:val="00A82009"/>
    <w:rsid w:val="00A828B7"/>
    <w:rsid w:val="00A83340"/>
    <w:rsid w:val="00A848DD"/>
    <w:rsid w:val="00A859CA"/>
    <w:rsid w:val="00A861AB"/>
    <w:rsid w:val="00A8745A"/>
    <w:rsid w:val="00A877E0"/>
    <w:rsid w:val="00A91037"/>
    <w:rsid w:val="00A918FA"/>
    <w:rsid w:val="00A91CD2"/>
    <w:rsid w:val="00A94A33"/>
    <w:rsid w:val="00A94B4D"/>
    <w:rsid w:val="00A957A0"/>
    <w:rsid w:val="00A96846"/>
    <w:rsid w:val="00AA0855"/>
    <w:rsid w:val="00AA0CE5"/>
    <w:rsid w:val="00AA114A"/>
    <w:rsid w:val="00AA180B"/>
    <w:rsid w:val="00AA35F7"/>
    <w:rsid w:val="00AA3E87"/>
    <w:rsid w:val="00AA4CA7"/>
    <w:rsid w:val="00AA5196"/>
    <w:rsid w:val="00AA547A"/>
    <w:rsid w:val="00AA68B6"/>
    <w:rsid w:val="00AB04F8"/>
    <w:rsid w:val="00AB0FAE"/>
    <w:rsid w:val="00AB1CFF"/>
    <w:rsid w:val="00AB4A87"/>
    <w:rsid w:val="00AC30B4"/>
    <w:rsid w:val="00AC3708"/>
    <w:rsid w:val="00AC4128"/>
    <w:rsid w:val="00AC4511"/>
    <w:rsid w:val="00AC495D"/>
    <w:rsid w:val="00AC5535"/>
    <w:rsid w:val="00AC695A"/>
    <w:rsid w:val="00AC6FAD"/>
    <w:rsid w:val="00AC72EB"/>
    <w:rsid w:val="00AD0A66"/>
    <w:rsid w:val="00AD16E7"/>
    <w:rsid w:val="00AD1A47"/>
    <w:rsid w:val="00AD37EA"/>
    <w:rsid w:val="00AD650F"/>
    <w:rsid w:val="00AE236D"/>
    <w:rsid w:val="00AE24D6"/>
    <w:rsid w:val="00AE4D3C"/>
    <w:rsid w:val="00AE6623"/>
    <w:rsid w:val="00AF3225"/>
    <w:rsid w:val="00AF3366"/>
    <w:rsid w:val="00AF40A9"/>
    <w:rsid w:val="00AF43D6"/>
    <w:rsid w:val="00AF5691"/>
    <w:rsid w:val="00AF6BD6"/>
    <w:rsid w:val="00AF6EB2"/>
    <w:rsid w:val="00AF7123"/>
    <w:rsid w:val="00AF7BBB"/>
    <w:rsid w:val="00B00A5B"/>
    <w:rsid w:val="00B00ABC"/>
    <w:rsid w:val="00B02B44"/>
    <w:rsid w:val="00B02DBC"/>
    <w:rsid w:val="00B03A8C"/>
    <w:rsid w:val="00B06A3B"/>
    <w:rsid w:val="00B10FFA"/>
    <w:rsid w:val="00B12509"/>
    <w:rsid w:val="00B14221"/>
    <w:rsid w:val="00B14725"/>
    <w:rsid w:val="00B148A3"/>
    <w:rsid w:val="00B151E4"/>
    <w:rsid w:val="00B15AD8"/>
    <w:rsid w:val="00B1672D"/>
    <w:rsid w:val="00B16A79"/>
    <w:rsid w:val="00B20840"/>
    <w:rsid w:val="00B21BC9"/>
    <w:rsid w:val="00B233CE"/>
    <w:rsid w:val="00B24FE9"/>
    <w:rsid w:val="00B30756"/>
    <w:rsid w:val="00B30F41"/>
    <w:rsid w:val="00B32FAC"/>
    <w:rsid w:val="00B33FF3"/>
    <w:rsid w:val="00B353A5"/>
    <w:rsid w:val="00B3598A"/>
    <w:rsid w:val="00B4006A"/>
    <w:rsid w:val="00B41899"/>
    <w:rsid w:val="00B43EAC"/>
    <w:rsid w:val="00B55CB9"/>
    <w:rsid w:val="00B566F4"/>
    <w:rsid w:val="00B57586"/>
    <w:rsid w:val="00B57992"/>
    <w:rsid w:val="00B621CB"/>
    <w:rsid w:val="00B633FC"/>
    <w:rsid w:val="00B6697B"/>
    <w:rsid w:val="00B70317"/>
    <w:rsid w:val="00B72342"/>
    <w:rsid w:val="00B73BA0"/>
    <w:rsid w:val="00B75524"/>
    <w:rsid w:val="00B7623E"/>
    <w:rsid w:val="00B777F0"/>
    <w:rsid w:val="00B80897"/>
    <w:rsid w:val="00B80CB6"/>
    <w:rsid w:val="00B81E89"/>
    <w:rsid w:val="00B83957"/>
    <w:rsid w:val="00B849CC"/>
    <w:rsid w:val="00B86BCA"/>
    <w:rsid w:val="00B8799E"/>
    <w:rsid w:val="00B91555"/>
    <w:rsid w:val="00B9361B"/>
    <w:rsid w:val="00B9444C"/>
    <w:rsid w:val="00B94707"/>
    <w:rsid w:val="00B94C0F"/>
    <w:rsid w:val="00B974B9"/>
    <w:rsid w:val="00BA0ED2"/>
    <w:rsid w:val="00BA1156"/>
    <w:rsid w:val="00BA1568"/>
    <w:rsid w:val="00BA18F5"/>
    <w:rsid w:val="00BA3201"/>
    <w:rsid w:val="00BA367A"/>
    <w:rsid w:val="00BA684D"/>
    <w:rsid w:val="00BA7DF3"/>
    <w:rsid w:val="00BA7E1A"/>
    <w:rsid w:val="00BA7F52"/>
    <w:rsid w:val="00BB16B2"/>
    <w:rsid w:val="00BB2C0B"/>
    <w:rsid w:val="00BB478E"/>
    <w:rsid w:val="00BB6791"/>
    <w:rsid w:val="00BB7960"/>
    <w:rsid w:val="00BC2CD4"/>
    <w:rsid w:val="00BC58DE"/>
    <w:rsid w:val="00BC680E"/>
    <w:rsid w:val="00BD0C48"/>
    <w:rsid w:val="00BD1202"/>
    <w:rsid w:val="00BD16E2"/>
    <w:rsid w:val="00BD42CC"/>
    <w:rsid w:val="00BD46E4"/>
    <w:rsid w:val="00BD4979"/>
    <w:rsid w:val="00BD4EBA"/>
    <w:rsid w:val="00BD5E74"/>
    <w:rsid w:val="00BE0169"/>
    <w:rsid w:val="00BE1078"/>
    <w:rsid w:val="00BE25A6"/>
    <w:rsid w:val="00BE349E"/>
    <w:rsid w:val="00BE5D6D"/>
    <w:rsid w:val="00BE69A3"/>
    <w:rsid w:val="00BF017E"/>
    <w:rsid w:val="00BF0431"/>
    <w:rsid w:val="00BF2BE8"/>
    <w:rsid w:val="00BF316D"/>
    <w:rsid w:val="00BF3998"/>
    <w:rsid w:val="00BF458C"/>
    <w:rsid w:val="00BF46A2"/>
    <w:rsid w:val="00BF4969"/>
    <w:rsid w:val="00BF4D0E"/>
    <w:rsid w:val="00BF6360"/>
    <w:rsid w:val="00BF70C4"/>
    <w:rsid w:val="00C00B5B"/>
    <w:rsid w:val="00C01DFF"/>
    <w:rsid w:val="00C04831"/>
    <w:rsid w:val="00C04EA3"/>
    <w:rsid w:val="00C06784"/>
    <w:rsid w:val="00C06C59"/>
    <w:rsid w:val="00C077AB"/>
    <w:rsid w:val="00C0792B"/>
    <w:rsid w:val="00C07E02"/>
    <w:rsid w:val="00C10A05"/>
    <w:rsid w:val="00C11603"/>
    <w:rsid w:val="00C1340A"/>
    <w:rsid w:val="00C137C0"/>
    <w:rsid w:val="00C13A6B"/>
    <w:rsid w:val="00C13CCE"/>
    <w:rsid w:val="00C1418A"/>
    <w:rsid w:val="00C145AE"/>
    <w:rsid w:val="00C14CFD"/>
    <w:rsid w:val="00C17231"/>
    <w:rsid w:val="00C175DD"/>
    <w:rsid w:val="00C200A1"/>
    <w:rsid w:val="00C21494"/>
    <w:rsid w:val="00C21847"/>
    <w:rsid w:val="00C231A7"/>
    <w:rsid w:val="00C23879"/>
    <w:rsid w:val="00C2513D"/>
    <w:rsid w:val="00C27278"/>
    <w:rsid w:val="00C272F2"/>
    <w:rsid w:val="00C30164"/>
    <w:rsid w:val="00C3044C"/>
    <w:rsid w:val="00C30606"/>
    <w:rsid w:val="00C31508"/>
    <w:rsid w:val="00C32348"/>
    <w:rsid w:val="00C32580"/>
    <w:rsid w:val="00C328E7"/>
    <w:rsid w:val="00C3360B"/>
    <w:rsid w:val="00C34248"/>
    <w:rsid w:val="00C406CE"/>
    <w:rsid w:val="00C40A04"/>
    <w:rsid w:val="00C42235"/>
    <w:rsid w:val="00C43518"/>
    <w:rsid w:val="00C451B3"/>
    <w:rsid w:val="00C4594B"/>
    <w:rsid w:val="00C46A3E"/>
    <w:rsid w:val="00C46BA3"/>
    <w:rsid w:val="00C53C63"/>
    <w:rsid w:val="00C549A5"/>
    <w:rsid w:val="00C57C16"/>
    <w:rsid w:val="00C62577"/>
    <w:rsid w:val="00C65460"/>
    <w:rsid w:val="00C66C17"/>
    <w:rsid w:val="00C6734F"/>
    <w:rsid w:val="00C67DC3"/>
    <w:rsid w:val="00C67F1F"/>
    <w:rsid w:val="00C701EF"/>
    <w:rsid w:val="00C704B5"/>
    <w:rsid w:val="00C71734"/>
    <w:rsid w:val="00C73263"/>
    <w:rsid w:val="00C74582"/>
    <w:rsid w:val="00C7591C"/>
    <w:rsid w:val="00C82159"/>
    <w:rsid w:val="00C82FAF"/>
    <w:rsid w:val="00C847D4"/>
    <w:rsid w:val="00C85A27"/>
    <w:rsid w:val="00C86F74"/>
    <w:rsid w:val="00C906D6"/>
    <w:rsid w:val="00C91310"/>
    <w:rsid w:val="00C92084"/>
    <w:rsid w:val="00C92E74"/>
    <w:rsid w:val="00C94E3F"/>
    <w:rsid w:val="00C96C58"/>
    <w:rsid w:val="00C97110"/>
    <w:rsid w:val="00C97CB5"/>
    <w:rsid w:val="00CA04C2"/>
    <w:rsid w:val="00CA1ACC"/>
    <w:rsid w:val="00CA1EBA"/>
    <w:rsid w:val="00CA2CC8"/>
    <w:rsid w:val="00CA3448"/>
    <w:rsid w:val="00CA4CB0"/>
    <w:rsid w:val="00CA4E53"/>
    <w:rsid w:val="00CA4EC6"/>
    <w:rsid w:val="00CA53F8"/>
    <w:rsid w:val="00CB0072"/>
    <w:rsid w:val="00CB1484"/>
    <w:rsid w:val="00CB2FD3"/>
    <w:rsid w:val="00CB3765"/>
    <w:rsid w:val="00CB622D"/>
    <w:rsid w:val="00CB637D"/>
    <w:rsid w:val="00CB6C3E"/>
    <w:rsid w:val="00CC1D56"/>
    <w:rsid w:val="00CC264F"/>
    <w:rsid w:val="00CC3624"/>
    <w:rsid w:val="00CC3BD5"/>
    <w:rsid w:val="00CC6F74"/>
    <w:rsid w:val="00CD1E39"/>
    <w:rsid w:val="00CD21D3"/>
    <w:rsid w:val="00CD3117"/>
    <w:rsid w:val="00CD33C8"/>
    <w:rsid w:val="00CD4AA0"/>
    <w:rsid w:val="00CD554B"/>
    <w:rsid w:val="00CD60F9"/>
    <w:rsid w:val="00CE0DCE"/>
    <w:rsid w:val="00CE18AF"/>
    <w:rsid w:val="00CE1F13"/>
    <w:rsid w:val="00CE51E8"/>
    <w:rsid w:val="00CE52DA"/>
    <w:rsid w:val="00CE5925"/>
    <w:rsid w:val="00CE598B"/>
    <w:rsid w:val="00CF206A"/>
    <w:rsid w:val="00CF2636"/>
    <w:rsid w:val="00CF2DB1"/>
    <w:rsid w:val="00CF32BD"/>
    <w:rsid w:val="00CF41EB"/>
    <w:rsid w:val="00CF4984"/>
    <w:rsid w:val="00CF66F9"/>
    <w:rsid w:val="00CF7224"/>
    <w:rsid w:val="00D00305"/>
    <w:rsid w:val="00D006AF"/>
    <w:rsid w:val="00D00B0D"/>
    <w:rsid w:val="00D04EF9"/>
    <w:rsid w:val="00D05C0B"/>
    <w:rsid w:val="00D06562"/>
    <w:rsid w:val="00D06C3E"/>
    <w:rsid w:val="00D07898"/>
    <w:rsid w:val="00D10B41"/>
    <w:rsid w:val="00D1257A"/>
    <w:rsid w:val="00D12A57"/>
    <w:rsid w:val="00D12ADE"/>
    <w:rsid w:val="00D12FCE"/>
    <w:rsid w:val="00D1485A"/>
    <w:rsid w:val="00D158DB"/>
    <w:rsid w:val="00D21334"/>
    <w:rsid w:val="00D21D6D"/>
    <w:rsid w:val="00D22990"/>
    <w:rsid w:val="00D23628"/>
    <w:rsid w:val="00D23FF3"/>
    <w:rsid w:val="00D24AB8"/>
    <w:rsid w:val="00D25957"/>
    <w:rsid w:val="00D25D49"/>
    <w:rsid w:val="00D273E5"/>
    <w:rsid w:val="00D27804"/>
    <w:rsid w:val="00D30975"/>
    <w:rsid w:val="00D3128B"/>
    <w:rsid w:val="00D32FFB"/>
    <w:rsid w:val="00D34D82"/>
    <w:rsid w:val="00D35B01"/>
    <w:rsid w:val="00D35C2D"/>
    <w:rsid w:val="00D3694F"/>
    <w:rsid w:val="00D376A8"/>
    <w:rsid w:val="00D37812"/>
    <w:rsid w:val="00D40236"/>
    <w:rsid w:val="00D4088B"/>
    <w:rsid w:val="00D45417"/>
    <w:rsid w:val="00D4703C"/>
    <w:rsid w:val="00D478C7"/>
    <w:rsid w:val="00D47934"/>
    <w:rsid w:val="00D50395"/>
    <w:rsid w:val="00D50E98"/>
    <w:rsid w:val="00D52E0F"/>
    <w:rsid w:val="00D54230"/>
    <w:rsid w:val="00D545BC"/>
    <w:rsid w:val="00D54979"/>
    <w:rsid w:val="00D54CF6"/>
    <w:rsid w:val="00D55CE2"/>
    <w:rsid w:val="00D56C3D"/>
    <w:rsid w:val="00D612E6"/>
    <w:rsid w:val="00D6206E"/>
    <w:rsid w:val="00D620A8"/>
    <w:rsid w:val="00D6275D"/>
    <w:rsid w:val="00D62A26"/>
    <w:rsid w:val="00D63958"/>
    <w:rsid w:val="00D64126"/>
    <w:rsid w:val="00D6481A"/>
    <w:rsid w:val="00D654B3"/>
    <w:rsid w:val="00D66621"/>
    <w:rsid w:val="00D67891"/>
    <w:rsid w:val="00D71C3F"/>
    <w:rsid w:val="00D72B6B"/>
    <w:rsid w:val="00D74964"/>
    <w:rsid w:val="00D74ABD"/>
    <w:rsid w:val="00D75D14"/>
    <w:rsid w:val="00D77F50"/>
    <w:rsid w:val="00D829EF"/>
    <w:rsid w:val="00D83302"/>
    <w:rsid w:val="00D83DD5"/>
    <w:rsid w:val="00D84927"/>
    <w:rsid w:val="00D859B7"/>
    <w:rsid w:val="00D86204"/>
    <w:rsid w:val="00D90D1E"/>
    <w:rsid w:val="00D9178D"/>
    <w:rsid w:val="00D923BD"/>
    <w:rsid w:val="00D92445"/>
    <w:rsid w:val="00D952BF"/>
    <w:rsid w:val="00D95A69"/>
    <w:rsid w:val="00D95C05"/>
    <w:rsid w:val="00D96D42"/>
    <w:rsid w:val="00D97038"/>
    <w:rsid w:val="00D97257"/>
    <w:rsid w:val="00DA33EE"/>
    <w:rsid w:val="00DA3487"/>
    <w:rsid w:val="00DA34B3"/>
    <w:rsid w:val="00DA6A31"/>
    <w:rsid w:val="00DA767E"/>
    <w:rsid w:val="00DA7F82"/>
    <w:rsid w:val="00DA7FF7"/>
    <w:rsid w:val="00DB06BA"/>
    <w:rsid w:val="00DB5511"/>
    <w:rsid w:val="00DB64F1"/>
    <w:rsid w:val="00DB6654"/>
    <w:rsid w:val="00DB7351"/>
    <w:rsid w:val="00DB7DB5"/>
    <w:rsid w:val="00DC0CA4"/>
    <w:rsid w:val="00DC14CE"/>
    <w:rsid w:val="00DC2318"/>
    <w:rsid w:val="00DC4165"/>
    <w:rsid w:val="00DC5176"/>
    <w:rsid w:val="00DD0C71"/>
    <w:rsid w:val="00DD1CC7"/>
    <w:rsid w:val="00DD2115"/>
    <w:rsid w:val="00DD222C"/>
    <w:rsid w:val="00DD3942"/>
    <w:rsid w:val="00DD3969"/>
    <w:rsid w:val="00DD5124"/>
    <w:rsid w:val="00DD5C8F"/>
    <w:rsid w:val="00DE0CB8"/>
    <w:rsid w:val="00DE16B8"/>
    <w:rsid w:val="00DE1AF1"/>
    <w:rsid w:val="00DE224A"/>
    <w:rsid w:val="00DE34A0"/>
    <w:rsid w:val="00DE4F60"/>
    <w:rsid w:val="00DE5AA9"/>
    <w:rsid w:val="00DE6A15"/>
    <w:rsid w:val="00DF07EA"/>
    <w:rsid w:val="00DF08F0"/>
    <w:rsid w:val="00DF0E78"/>
    <w:rsid w:val="00DF2623"/>
    <w:rsid w:val="00DF3CA1"/>
    <w:rsid w:val="00DF3E14"/>
    <w:rsid w:val="00DF445C"/>
    <w:rsid w:val="00DF5085"/>
    <w:rsid w:val="00DF6E0F"/>
    <w:rsid w:val="00DF77D7"/>
    <w:rsid w:val="00E0031C"/>
    <w:rsid w:val="00E00405"/>
    <w:rsid w:val="00E01075"/>
    <w:rsid w:val="00E03018"/>
    <w:rsid w:val="00E0507C"/>
    <w:rsid w:val="00E063F4"/>
    <w:rsid w:val="00E10F1A"/>
    <w:rsid w:val="00E114ED"/>
    <w:rsid w:val="00E11EB9"/>
    <w:rsid w:val="00E12D44"/>
    <w:rsid w:val="00E13F26"/>
    <w:rsid w:val="00E1460C"/>
    <w:rsid w:val="00E151F1"/>
    <w:rsid w:val="00E16A4A"/>
    <w:rsid w:val="00E17B20"/>
    <w:rsid w:val="00E206B0"/>
    <w:rsid w:val="00E20BD9"/>
    <w:rsid w:val="00E212BF"/>
    <w:rsid w:val="00E217DA"/>
    <w:rsid w:val="00E22E7F"/>
    <w:rsid w:val="00E22F35"/>
    <w:rsid w:val="00E2348F"/>
    <w:rsid w:val="00E236F4"/>
    <w:rsid w:val="00E23B82"/>
    <w:rsid w:val="00E30C21"/>
    <w:rsid w:val="00E3300B"/>
    <w:rsid w:val="00E33B52"/>
    <w:rsid w:val="00E3526F"/>
    <w:rsid w:val="00E358B4"/>
    <w:rsid w:val="00E35D6B"/>
    <w:rsid w:val="00E35FB6"/>
    <w:rsid w:val="00E40B5E"/>
    <w:rsid w:val="00E445EE"/>
    <w:rsid w:val="00E44A2F"/>
    <w:rsid w:val="00E44B48"/>
    <w:rsid w:val="00E44B8C"/>
    <w:rsid w:val="00E4570D"/>
    <w:rsid w:val="00E45982"/>
    <w:rsid w:val="00E464A9"/>
    <w:rsid w:val="00E467CB"/>
    <w:rsid w:val="00E4729A"/>
    <w:rsid w:val="00E50208"/>
    <w:rsid w:val="00E50221"/>
    <w:rsid w:val="00E52097"/>
    <w:rsid w:val="00E52BB8"/>
    <w:rsid w:val="00E53456"/>
    <w:rsid w:val="00E53A1E"/>
    <w:rsid w:val="00E53FBB"/>
    <w:rsid w:val="00E55118"/>
    <w:rsid w:val="00E55814"/>
    <w:rsid w:val="00E56801"/>
    <w:rsid w:val="00E61D26"/>
    <w:rsid w:val="00E65DB8"/>
    <w:rsid w:val="00E6605E"/>
    <w:rsid w:val="00E66571"/>
    <w:rsid w:val="00E66AF5"/>
    <w:rsid w:val="00E66F95"/>
    <w:rsid w:val="00E67E08"/>
    <w:rsid w:val="00E71B06"/>
    <w:rsid w:val="00E71C7C"/>
    <w:rsid w:val="00E72110"/>
    <w:rsid w:val="00E724CA"/>
    <w:rsid w:val="00E72B2F"/>
    <w:rsid w:val="00E7582F"/>
    <w:rsid w:val="00E75ED5"/>
    <w:rsid w:val="00E75F75"/>
    <w:rsid w:val="00E7626B"/>
    <w:rsid w:val="00E765AB"/>
    <w:rsid w:val="00E80754"/>
    <w:rsid w:val="00E82353"/>
    <w:rsid w:val="00E825EC"/>
    <w:rsid w:val="00E82663"/>
    <w:rsid w:val="00E82FC7"/>
    <w:rsid w:val="00E84F28"/>
    <w:rsid w:val="00E862C0"/>
    <w:rsid w:val="00E877A1"/>
    <w:rsid w:val="00E9041F"/>
    <w:rsid w:val="00E92A9B"/>
    <w:rsid w:val="00E939EB"/>
    <w:rsid w:val="00E94C97"/>
    <w:rsid w:val="00E954A8"/>
    <w:rsid w:val="00EA23AF"/>
    <w:rsid w:val="00EA2475"/>
    <w:rsid w:val="00EA28E3"/>
    <w:rsid w:val="00EA3228"/>
    <w:rsid w:val="00EA3BC0"/>
    <w:rsid w:val="00EA4A09"/>
    <w:rsid w:val="00EA4F4B"/>
    <w:rsid w:val="00EA588F"/>
    <w:rsid w:val="00EA5C82"/>
    <w:rsid w:val="00EA5C86"/>
    <w:rsid w:val="00EA6739"/>
    <w:rsid w:val="00EB01AC"/>
    <w:rsid w:val="00EB0EC8"/>
    <w:rsid w:val="00EB29A9"/>
    <w:rsid w:val="00EB2B06"/>
    <w:rsid w:val="00EB2D04"/>
    <w:rsid w:val="00EB338A"/>
    <w:rsid w:val="00EB533F"/>
    <w:rsid w:val="00EB6B8E"/>
    <w:rsid w:val="00EB7224"/>
    <w:rsid w:val="00EB7255"/>
    <w:rsid w:val="00EB7334"/>
    <w:rsid w:val="00EC0208"/>
    <w:rsid w:val="00EC0406"/>
    <w:rsid w:val="00EC1CB7"/>
    <w:rsid w:val="00EC20E3"/>
    <w:rsid w:val="00EC2D73"/>
    <w:rsid w:val="00EC3831"/>
    <w:rsid w:val="00EC3C07"/>
    <w:rsid w:val="00EC44D6"/>
    <w:rsid w:val="00EC4600"/>
    <w:rsid w:val="00EC61BE"/>
    <w:rsid w:val="00EC6944"/>
    <w:rsid w:val="00ED1B70"/>
    <w:rsid w:val="00ED53BD"/>
    <w:rsid w:val="00ED7199"/>
    <w:rsid w:val="00ED7C00"/>
    <w:rsid w:val="00ED7DA2"/>
    <w:rsid w:val="00EE054D"/>
    <w:rsid w:val="00EE33DE"/>
    <w:rsid w:val="00EE3452"/>
    <w:rsid w:val="00EE4598"/>
    <w:rsid w:val="00EE5055"/>
    <w:rsid w:val="00EE6046"/>
    <w:rsid w:val="00EE6066"/>
    <w:rsid w:val="00EE6182"/>
    <w:rsid w:val="00EE7F3C"/>
    <w:rsid w:val="00EF0E68"/>
    <w:rsid w:val="00EF278E"/>
    <w:rsid w:val="00EF544A"/>
    <w:rsid w:val="00EF6679"/>
    <w:rsid w:val="00EF6D02"/>
    <w:rsid w:val="00EF76A4"/>
    <w:rsid w:val="00F011CF"/>
    <w:rsid w:val="00F02342"/>
    <w:rsid w:val="00F05B8C"/>
    <w:rsid w:val="00F06D12"/>
    <w:rsid w:val="00F105EF"/>
    <w:rsid w:val="00F10E1C"/>
    <w:rsid w:val="00F1263D"/>
    <w:rsid w:val="00F1387A"/>
    <w:rsid w:val="00F14DC0"/>
    <w:rsid w:val="00F155B8"/>
    <w:rsid w:val="00F1675B"/>
    <w:rsid w:val="00F16A4C"/>
    <w:rsid w:val="00F1703D"/>
    <w:rsid w:val="00F204C5"/>
    <w:rsid w:val="00F2178C"/>
    <w:rsid w:val="00F236ED"/>
    <w:rsid w:val="00F23DE1"/>
    <w:rsid w:val="00F24E0C"/>
    <w:rsid w:val="00F25B5B"/>
    <w:rsid w:val="00F2605F"/>
    <w:rsid w:val="00F26D5E"/>
    <w:rsid w:val="00F270D6"/>
    <w:rsid w:val="00F27951"/>
    <w:rsid w:val="00F27A03"/>
    <w:rsid w:val="00F30E73"/>
    <w:rsid w:val="00F31461"/>
    <w:rsid w:val="00F33F2F"/>
    <w:rsid w:val="00F36B40"/>
    <w:rsid w:val="00F37600"/>
    <w:rsid w:val="00F376D6"/>
    <w:rsid w:val="00F4196E"/>
    <w:rsid w:val="00F421D0"/>
    <w:rsid w:val="00F51E6D"/>
    <w:rsid w:val="00F547CF"/>
    <w:rsid w:val="00F5492F"/>
    <w:rsid w:val="00F54FE1"/>
    <w:rsid w:val="00F56684"/>
    <w:rsid w:val="00F57CB8"/>
    <w:rsid w:val="00F60488"/>
    <w:rsid w:val="00F60671"/>
    <w:rsid w:val="00F61BBA"/>
    <w:rsid w:val="00F625B2"/>
    <w:rsid w:val="00F6363A"/>
    <w:rsid w:val="00F63F19"/>
    <w:rsid w:val="00F66047"/>
    <w:rsid w:val="00F667CC"/>
    <w:rsid w:val="00F70871"/>
    <w:rsid w:val="00F72191"/>
    <w:rsid w:val="00F72433"/>
    <w:rsid w:val="00F75D4D"/>
    <w:rsid w:val="00F76A86"/>
    <w:rsid w:val="00F76D9C"/>
    <w:rsid w:val="00F80109"/>
    <w:rsid w:val="00F8280E"/>
    <w:rsid w:val="00F837FD"/>
    <w:rsid w:val="00F83D40"/>
    <w:rsid w:val="00F83EDE"/>
    <w:rsid w:val="00F87897"/>
    <w:rsid w:val="00F91B11"/>
    <w:rsid w:val="00F9204B"/>
    <w:rsid w:val="00F92AC3"/>
    <w:rsid w:val="00F939BC"/>
    <w:rsid w:val="00F97594"/>
    <w:rsid w:val="00F978AE"/>
    <w:rsid w:val="00F97ED2"/>
    <w:rsid w:val="00FA1800"/>
    <w:rsid w:val="00FA2814"/>
    <w:rsid w:val="00FA32EF"/>
    <w:rsid w:val="00FA3409"/>
    <w:rsid w:val="00FA4F51"/>
    <w:rsid w:val="00FA522F"/>
    <w:rsid w:val="00FA59F5"/>
    <w:rsid w:val="00FA64FC"/>
    <w:rsid w:val="00FA694E"/>
    <w:rsid w:val="00FA74DA"/>
    <w:rsid w:val="00FA7936"/>
    <w:rsid w:val="00FB02C9"/>
    <w:rsid w:val="00FB035B"/>
    <w:rsid w:val="00FB0474"/>
    <w:rsid w:val="00FB06D3"/>
    <w:rsid w:val="00FB20D8"/>
    <w:rsid w:val="00FB4B6E"/>
    <w:rsid w:val="00FB5CC8"/>
    <w:rsid w:val="00FB6549"/>
    <w:rsid w:val="00FB7014"/>
    <w:rsid w:val="00FC28B7"/>
    <w:rsid w:val="00FC5357"/>
    <w:rsid w:val="00FC6880"/>
    <w:rsid w:val="00FC7449"/>
    <w:rsid w:val="00FD01AC"/>
    <w:rsid w:val="00FD09D5"/>
    <w:rsid w:val="00FD1E46"/>
    <w:rsid w:val="00FD1E8E"/>
    <w:rsid w:val="00FD218D"/>
    <w:rsid w:val="00FD4492"/>
    <w:rsid w:val="00FD49D5"/>
    <w:rsid w:val="00FD5174"/>
    <w:rsid w:val="00FD633D"/>
    <w:rsid w:val="00FD6D22"/>
    <w:rsid w:val="00FD754E"/>
    <w:rsid w:val="00FE2574"/>
    <w:rsid w:val="00FE2E35"/>
    <w:rsid w:val="00FE5181"/>
    <w:rsid w:val="00FE57A7"/>
    <w:rsid w:val="00FE5AC4"/>
    <w:rsid w:val="00FE5D58"/>
    <w:rsid w:val="00FE67D3"/>
    <w:rsid w:val="00FF00ED"/>
    <w:rsid w:val="00FF076D"/>
    <w:rsid w:val="00FF0A7E"/>
    <w:rsid w:val="00FF0B02"/>
    <w:rsid w:val="00FF0BDE"/>
    <w:rsid w:val="00FF20F8"/>
    <w:rsid w:val="00FF2654"/>
    <w:rsid w:val="00FF27D6"/>
    <w:rsid w:val="00FF3BEE"/>
    <w:rsid w:val="00FF594C"/>
    <w:rsid w:val="00FF5CDF"/>
    <w:rsid w:val="00FF7424"/>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3D21DE"/>
  <w14:defaultImageDpi w14:val="32767"/>
  <w15:chartTrackingRefBased/>
  <w15:docId w15:val="{0FCBDBED-297D-4456-B2E8-BC597A42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51B3"/>
    <w:pPr>
      <w:keepNext/>
      <w:keepLines/>
      <w:widowControl/>
      <w:spacing w:before="340" w:after="330" w:line="578" w:lineRule="auto"/>
      <w:jc w:val="left"/>
      <w:outlineLvl w:val="0"/>
    </w:pPr>
    <w:rPr>
      <w:rFonts w:ascii="宋体" w:eastAsia="宋体" w:hAnsi="宋体" w:cs="宋体"/>
      <w:b/>
      <w:bCs/>
      <w:kern w:val="44"/>
      <w:sz w:val="28"/>
      <w:szCs w:val="44"/>
    </w:rPr>
  </w:style>
  <w:style w:type="paragraph" w:styleId="2">
    <w:name w:val="heading 2"/>
    <w:basedOn w:val="a"/>
    <w:next w:val="a"/>
    <w:link w:val="20"/>
    <w:uiPriority w:val="9"/>
    <w:unhideWhenUsed/>
    <w:qFormat/>
    <w:rsid w:val="00C451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47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1B3"/>
    <w:rPr>
      <w:sz w:val="18"/>
      <w:szCs w:val="18"/>
    </w:rPr>
  </w:style>
  <w:style w:type="paragraph" w:styleId="a5">
    <w:name w:val="footer"/>
    <w:basedOn w:val="a"/>
    <w:link w:val="a6"/>
    <w:uiPriority w:val="99"/>
    <w:unhideWhenUsed/>
    <w:rsid w:val="00C451B3"/>
    <w:pPr>
      <w:tabs>
        <w:tab w:val="center" w:pos="4153"/>
        <w:tab w:val="right" w:pos="8306"/>
      </w:tabs>
      <w:snapToGrid w:val="0"/>
      <w:jc w:val="left"/>
    </w:pPr>
    <w:rPr>
      <w:sz w:val="18"/>
      <w:szCs w:val="18"/>
    </w:rPr>
  </w:style>
  <w:style w:type="character" w:customStyle="1" w:styleId="a6">
    <w:name w:val="页脚 字符"/>
    <w:basedOn w:val="a0"/>
    <w:link w:val="a5"/>
    <w:uiPriority w:val="99"/>
    <w:rsid w:val="00C451B3"/>
    <w:rPr>
      <w:sz w:val="18"/>
      <w:szCs w:val="18"/>
    </w:rPr>
  </w:style>
  <w:style w:type="character" w:customStyle="1" w:styleId="10">
    <w:name w:val="标题 1 字符"/>
    <w:basedOn w:val="a0"/>
    <w:link w:val="1"/>
    <w:uiPriority w:val="9"/>
    <w:rsid w:val="00C451B3"/>
    <w:rPr>
      <w:rFonts w:ascii="宋体" w:eastAsia="宋体" w:hAnsi="宋体" w:cs="宋体"/>
      <w:b/>
      <w:bCs/>
      <w:kern w:val="44"/>
      <w:sz w:val="28"/>
      <w:szCs w:val="44"/>
    </w:rPr>
  </w:style>
  <w:style w:type="character" w:customStyle="1" w:styleId="20">
    <w:name w:val="标题 2 字符"/>
    <w:basedOn w:val="a0"/>
    <w:link w:val="2"/>
    <w:uiPriority w:val="9"/>
    <w:rsid w:val="00C451B3"/>
    <w:rPr>
      <w:rFonts w:asciiTheme="majorHAnsi" w:eastAsiaTheme="majorEastAsia" w:hAnsiTheme="majorHAnsi" w:cstheme="majorBidi"/>
      <w:b/>
      <w:bCs/>
      <w:sz w:val="32"/>
      <w:szCs w:val="32"/>
    </w:rPr>
  </w:style>
  <w:style w:type="character" w:styleId="a7">
    <w:name w:val="Hyperlink"/>
    <w:basedOn w:val="a0"/>
    <w:uiPriority w:val="99"/>
    <w:unhideWhenUsed/>
    <w:rsid w:val="00CE1F13"/>
    <w:rPr>
      <w:color w:val="0563C1" w:themeColor="hyperlink"/>
      <w:u w:val="single"/>
    </w:rPr>
  </w:style>
  <w:style w:type="character" w:styleId="a8">
    <w:name w:val="Unresolved Mention"/>
    <w:basedOn w:val="a0"/>
    <w:uiPriority w:val="99"/>
    <w:semiHidden/>
    <w:unhideWhenUsed/>
    <w:rsid w:val="00CE1F13"/>
    <w:rPr>
      <w:color w:val="605E5C"/>
      <w:shd w:val="clear" w:color="auto" w:fill="E1DFDD"/>
    </w:rPr>
  </w:style>
  <w:style w:type="character" w:styleId="a9">
    <w:name w:val="Placeholder Text"/>
    <w:basedOn w:val="a0"/>
    <w:uiPriority w:val="99"/>
    <w:semiHidden/>
    <w:rsid w:val="00623429"/>
    <w:rPr>
      <w:color w:val="808080"/>
    </w:rPr>
  </w:style>
  <w:style w:type="character" w:styleId="aa">
    <w:name w:val="annotation reference"/>
    <w:basedOn w:val="a0"/>
    <w:uiPriority w:val="99"/>
    <w:semiHidden/>
    <w:unhideWhenUsed/>
    <w:rsid w:val="00644993"/>
    <w:rPr>
      <w:sz w:val="21"/>
      <w:szCs w:val="21"/>
    </w:rPr>
  </w:style>
  <w:style w:type="paragraph" w:styleId="ab">
    <w:name w:val="annotation text"/>
    <w:basedOn w:val="a"/>
    <w:link w:val="ac"/>
    <w:uiPriority w:val="99"/>
    <w:semiHidden/>
    <w:unhideWhenUsed/>
    <w:rsid w:val="00644993"/>
    <w:pPr>
      <w:jc w:val="left"/>
    </w:pPr>
  </w:style>
  <w:style w:type="character" w:customStyle="1" w:styleId="ac">
    <w:name w:val="批注文字 字符"/>
    <w:basedOn w:val="a0"/>
    <w:link w:val="ab"/>
    <w:uiPriority w:val="99"/>
    <w:semiHidden/>
    <w:rsid w:val="00644993"/>
  </w:style>
  <w:style w:type="paragraph" w:styleId="ad">
    <w:name w:val="annotation subject"/>
    <w:basedOn w:val="ab"/>
    <w:next w:val="ab"/>
    <w:link w:val="ae"/>
    <w:uiPriority w:val="99"/>
    <w:semiHidden/>
    <w:unhideWhenUsed/>
    <w:rsid w:val="00644993"/>
    <w:rPr>
      <w:b/>
      <w:bCs/>
    </w:rPr>
  </w:style>
  <w:style w:type="character" w:customStyle="1" w:styleId="ae">
    <w:name w:val="批注主题 字符"/>
    <w:basedOn w:val="ac"/>
    <w:link w:val="ad"/>
    <w:uiPriority w:val="99"/>
    <w:semiHidden/>
    <w:rsid w:val="00644993"/>
    <w:rPr>
      <w:b/>
      <w:bCs/>
    </w:rPr>
  </w:style>
  <w:style w:type="paragraph" w:styleId="af">
    <w:name w:val="Balloon Text"/>
    <w:basedOn w:val="a"/>
    <w:link w:val="af0"/>
    <w:uiPriority w:val="99"/>
    <w:semiHidden/>
    <w:unhideWhenUsed/>
    <w:rsid w:val="00644993"/>
    <w:rPr>
      <w:sz w:val="18"/>
      <w:szCs w:val="18"/>
    </w:rPr>
  </w:style>
  <w:style w:type="character" w:customStyle="1" w:styleId="af0">
    <w:name w:val="批注框文本 字符"/>
    <w:basedOn w:val="a0"/>
    <w:link w:val="af"/>
    <w:uiPriority w:val="99"/>
    <w:semiHidden/>
    <w:rsid w:val="00644993"/>
    <w:rPr>
      <w:sz w:val="18"/>
      <w:szCs w:val="18"/>
    </w:rPr>
  </w:style>
  <w:style w:type="character" w:customStyle="1" w:styleId="30">
    <w:name w:val="标题 3 字符"/>
    <w:basedOn w:val="a0"/>
    <w:link w:val="3"/>
    <w:uiPriority w:val="9"/>
    <w:rsid w:val="00B14725"/>
    <w:rPr>
      <w:b/>
      <w:bCs/>
      <w:sz w:val="32"/>
      <w:szCs w:val="32"/>
    </w:rPr>
  </w:style>
  <w:style w:type="paragraph" w:styleId="af1">
    <w:name w:val="List Paragraph"/>
    <w:basedOn w:val="a"/>
    <w:uiPriority w:val="34"/>
    <w:qFormat/>
    <w:rsid w:val="00175FC1"/>
    <w:pPr>
      <w:ind w:firstLineChars="200" w:firstLine="420"/>
    </w:pPr>
  </w:style>
  <w:style w:type="paragraph" w:styleId="af2">
    <w:name w:val="Normal (Web)"/>
    <w:basedOn w:val="a"/>
    <w:uiPriority w:val="99"/>
    <w:semiHidden/>
    <w:unhideWhenUsed/>
    <w:rsid w:val="0038484E"/>
    <w:pPr>
      <w:widowControl/>
      <w:spacing w:before="100" w:beforeAutospacing="1" w:after="100" w:afterAutospacing="1"/>
      <w:jc w:val="left"/>
    </w:pPr>
    <w:rPr>
      <w:rFonts w:ascii="宋体" w:eastAsia="宋体" w:hAnsi="宋体" w:cs="宋体"/>
      <w:kern w:val="0"/>
      <w:sz w:val="24"/>
      <w:szCs w:val="24"/>
    </w:rPr>
  </w:style>
  <w:style w:type="paragraph" w:styleId="af3">
    <w:name w:val="Revision"/>
    <w:hidden/>
    <w:uiPriority w:val="99"/>
    <w:semiHidden/>
    <w:rsid w:val="00F87897"/>
  </w:style>
  <w:style w:type="table" w:styleId="af4">
    <w:name w:val="Table Grid"/>
    <w:basedOn w:val="a1"/>
    <w:uiPriority w:val="59"/>
    <w:rsid w:val="0050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6594">
      <w:bodyDiv w:val="1"/>
      <w:marLeft w:val="0"/>
      <w:marRight w:val="0"/>
      <w:marTop w:val="0"/>
      <w:marBottom w:val="0"/>
      <w:divBdr>
        <w:top w:val="none" w:sz="0" w:space="0" w:color="auto"/>
        <w:left w:val="none" w:sz="0" w:space="0" w:color="auto"/>
        <w:bottom w:val="none" w:sz="0" w:space="0" w:color="auto"/>
        <w:right w:val="none" w:sz="0" w:space="0" w:color="auto"/>
      </w:divBdr>
      <w:divsChild>
        <w:div w:id="2144078842">
          <w:marLeft w:val="0"/>
          <w:marRight w:val="0"/>
          <w:marTop w:val="0"/>
          <w:marBottom w:val="0"/>
          <w:divBdr>
            <w:top w:val="single" w:sz="2" w:space="0" w:color="auto"/>
            <w:left w:val="single" w:sz="2" w:space="0" w:color="auto"/>
            <w:bottom w:val="single" w:sz="6" w:space="0" w:color="auto"/>
            <w:right w:val="single" w:sz="2" w:space="0" w:color="auto"/>
          </w:divBdr>
          <w:divsChild>
            <w:div w:id="543448791">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48583">
                  <w:marLeft w:val="0"/>
                  <w:marRight w:val="0"/>
                  <w:marTop w:val="0"/>
                  <w:marBottom w:val="0"/>
                  <w:divBdr>
                    <w:top w:val="single" w:sz="2" w:space="0" w:color="D9D9E3"/>
                    <w:left w:val="single" w:sz="2" w:space="0" w:color="D9D9E3"/>
                    <w:bottom w:val="single" w:sz="2" w:space="0" w:color="D9D9E3"/>
                    <w:right w:val="single" w:sz="2" w:space="0" w:color="D9D9E3"/>
                  </w:divBdr>
                  <w:divsChild>
                    <w:div w:id="833186330">
                      <w:marLeft w:val="0"/>
                      <w:marRight w:val="0"/>
                      <w:marTop w:val="0"/>
                      <w:marBottom w:val="0"/>
                      <w:divBdr>
                        <w:top w:val="single" w:sz="2" w:space="0" w:color="D9D9E3"/>
                        <w:left w:val="single" w:sz="2" w:space="0" w:color="D9D9E3"/>
                        <w:bottom w:val="single" w:sz="2" w:space="0" w:color="D9D9E3"/>
                        <w:right w:val="single" w:sz="2" w:space="0" w:color="D9D9E3"/>
                      </w:divBdr>
                      <w:divsChild>
                        <w:div w:id="1038628585">
                          <w:marLeft w:val="0"/>
                          <w:marRight w:val="0"/>
                          <w:marTop w:val="0"/>
                          <w:marBottom w:val="0"/>
                          <w:divBdr>
                            <w:top w:val="single" w:sz="2" w:space="0" w:color="D9D9E3"/>
                            <w:left w:val="single" w:sz="2" w:space="0" w:color="D9D9E3"/>
                            <w:bottom w:val="single" w:sz="2" w:space="0" w:color="D9D9E3"/>
                            <w:right w:val="single" w:sz="2" w:space="0" w:color="D9D9E3"/>
                          </w:divBdr>
                          <w:divsChild>
                            <w:div w:id="42769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84009">
      <w:bodyDiv w:val="1"/>
      <w:marLeft w:val="0"/>
      <w:marRight w:val="0"/>
      <w:marTop w:val="0"/>
      <w:marBottom w:val="0"/>
      <w:divBdr>
        <w:top w:val="none" w:sz="0" w:space="0" w:color="auto"/>
        <w:left w:val="none" w:sz="0" w:space="0" w:color="auto"/>
        <w:bottom w:val="none" w:sz="0" w:space="0" w:color="auto"/>
        <w:right w:val="none" w:sz="0" w:space="0" w:color="auto"/>
      </w:divBdr>
    </w:div>
    <w:div w:id="161316151">
      <w:bodyDiv w:val="1"/>
      <w:marLeft w:val="0"/>
      <w:marRight w:val="0"/>
      <w:marTop w:val="0"/>
      <w:marBottom w:val="0"/>
      <w:divBdr>
        <w:top w:val="none" w:sz="0" w:space="0" w:color="auto"/>
        <w:left w:val="none" w:sz="0" w:space="0" w:color="auto"/>
        <w:bottom w:val="none" w:sz="0" w:space="0" w:color="auto"/>
        <w:right w:val="none" w:sz="0" w:space="0" w:color="auto"/>
      </w:divBdr>
    </w:div>
    <w:div w:id="207882371">
      <w:bodyDiv w:val="1"/>
      <w:marLeft w:val="0"/>
      <w:marRight w:val="0"/>
      <w:marTop w:val="0"/>
      <w:marBottom w:val="0"/>
      <w:divBdr>
        <w:top w:val="none" w:sz="0" w:space="0" w:color="auto"/>
        <w:left w:val="none" w:sz="0" w:space="0" w:color="auto"/>
        <w:bottom w:val="none" w:sz="0" w:space="0" w:color="auto"/>
        <w:right w:val="none" w:sz="0" w:space="0" w:color="auto"/>
      </w:divBdr>
      <w:divsChild>
        <w:div w:id="1345478271">
          <w:marLeft w:val="0"/>
          <w:marRight w:val="0"/>
          <w:marTop w:val="0"/>
          <w:marBottom w:val="0"/>
          <w:divBdr>
            <w:top w:val="none" w:sz="0" w:space="0" w:color="auto"/>
            <w:left w:val="none" w:sz="0" w:space="0" w:color="auto"/>
            <w:bottom w:val="none" w:sz="0" w:space="0" w:color="auto"/>
            <w:right w:val="none" w:sz="0" w:space="0" w:color="auto"/>
          </w:divBdr>
        </w:div>
      </w:divsChild>
    </w:div>
    <w:div w:id="215048196">
      <w:bodyDiv w:val="1"/>
      <w:marLeft w:val="0"/>
      <w:marRight w:val="0"/>
      <w:marTop w:val="0"/>
      <w:marBottom w:val="0"/>
      <w:divBdr>
        <w:top w:val="none" w:sz="0" w:space="0" w:color="auto"/>
        <w:left w:val="none" w:sz="0" w:space="0" w:color="auto"/>
        <w:bottom w:val="none" w:sz="0" w:space="0" w:color="auto"/>
        <w:right w:val="none" w:sz="0" w:space="0" w:color="auto"/>
      </w:divBdr>
      <w:divsChild>
        <w:div w:id="1302660050">
          <w:marLeft w:val="0"/>
          <w:marRight w:val="0"/>
          <w:marTop w:val="0"/>
          <w:marBottom w:val="0"/>
          <w:divBdr>
            <w:top w:val="none" w:sz="0" w:space="0" w:color="auto"/>
            <w:left w:val="none" w:sz="0" w:space="0" w:color="auto"/>
            <w:bottom w:val="none" w:sz="0" w:space="0" w:color="auto"/>
            <w:right w:val="none" w:sz="0" w:space="0" w:color="auto"/>
          </w:divBdr>
          <w:divsChild>
            <w:div w:id="15475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028">
      <w:bodyDiv w:val="1"/>
      <w:marLeft w:val="0"/>
      <w:marRight w:val="0"/>
      <w:marTop w:val="0"/>
      <w:marBottom w:val="0"/>
      <w:divBdr>
        <w:top w:val="none" w:sz="0" w:space="0" w:color="auto"/>
        <w:left w:val="none" w:sz="0" w:space="0" w:color="auto"/>
        <w:bottom w:val="none" w:sz="0" w:space="0" w:color="auto"/>
        <w:right w:val="none" w:sz="0" w:space="0" w:color="auto"/>
      </w:divBdr>
    </w:div>
    <w:div w:id="272515810">
      <w:bodyDiv w:val="1"/>
      <w:marLeft w:val="0"/>
      <w:marRight w:val="0"/>
      <w:marTop w:val="0"/>
      <w:marBottom w:val="0"/>
      <w:divBdr>
        <w:top w:val="none" w:sz="0" w:space="0" w:color="auto"/>
        <w:left w:val="none" w:sz="0" w:space="0" w:color="auto"/>
        <w:bottom w:val="none" w:sz="0" w:space="0" w:color="auto"/>
        <w:right w:val="none" w:sz="0" w:space="0" w:color="auto"/>
      </w:divBdr>
    </w:div>
    <w:div w:id="329673958">
      <w:bodyDiv w:val="1"/>
      <w:marLeft w:val="0"/>
      <w:marRight w:val="0"/>
      <w:marTop w:val="0"/>
      <w:marBottom w:val="0"/>
      <w:divBdr>
        <w:top w:val="none" w:sz="0" w:space="0" w:color="auto"/>
        <w:left w:val="none" w:sz="0" w:space="0" w:color="auto"/>
        <w:bottom w:val="none" w:sz="0" w:space="0" w:color="auto"/>
        <w:right w:val="none" w:sz="0" w:space="0" w:color="auto"/>
      </w:divBdr>
    </w:div>
    <w:div w:id="401489810">
      <w:bodyDiv w:val="1"/>
      <w:marLeft w:val="0"/>
      <w:marRight w:val="0"/>
      <w:marTop w:val="0"/>
      <w:marBottom w:val="0"/>
      <w:divBdr>
        <w:top w:val="none" w:sz="0" w:space="0" w:color="auto"/>
        <w:left w:val="none" w:sz="0" w:space="0" w:color="auto"/>
        <w:bottom w:val="none" w:sz="0" w:space="0" w:color="auto"/>
        <w:right w:val="none" w:sz="0" w:space="0" w:color="auto"/>
      </w:divBdr>
      <w:divsChild>
        <w:div w:id="1346975972">
          <w:marLeft w:val="0"/>
          <w:marRight w:val="0"/>
          <w:marTop w:val="0"/>
          <w:marBottom w:val="0"/>
          <w:divBdr>
            <w:top w:val="single" w:sz="2" w:space="0" w:color="auto"/>
            <w:left w:val="single" w:sz="2" w:space="0" w:color="auto"/>
            <w:bottom w:val="single" w:sz="6" w:space="0" w:color="auto"/>
            <w:right w:val="single" w:sz="2" w:space="0" w:color="auto"/>
          </w:divBdr>
          <w:divsChild>
            <w:div w:id="80046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376796">
                  <w:marLeft w:val="0"/>
                  <w:marRight w:val="0"/>
                  <w:marTop w:val="0"/>
                  <w:marBottom w:val="0"/>
                  <w:divBdr>
                    <w:top w:val="single" w:sz="2" w:space="0" w:color="D9D9E3"/>
                    <w:left w:val="single" w:sz="2" w:space="0" w:color="D9D9E3"/>
                    <w:bottom w:val="single" w:sz="2" w:space="0" w:color="D9D9E3"/>
                    <w:right w:val="single" w:sz="2" w:space="0" w:color="D9D9E3"/>
                  </w:divBdr>
                  <w:divsChild>
                    <w:div w:id="621226419">
                      <w:marLeft w:val="0"/>
                      <w:marRight w:val="0"/>
                      <w:marTop w:val="0"/>
                      <w:marBottom w:val="0"/>
                      <w:divBdr>
                        <w:top w:val="single" w:sz="2" w:space="0" w:color="D9D9E3"/>
                        <w:left w:val="single" w:sz="2" w:space="0" w:color="D9D9E3"/>
                        <w:bottom w:val="single" w:sz="2" w:space="0" w:color="D9D9E3"/>
                        <w:right w:val="single" w:sz="2" w:space="0" w:color="D9D9E3"/>
                      </w:divBdr>
                      <w:divsChild>
                        <w:div w:id="1477836941">
                          <w:marLeft w:val="0"/>
                          <w:marRight w:val="0"/>
                          <w:marTop w:val="0"/>
                          <w:marBottom w:val="0"/>
                          <w:divBdr>
                            <w:top w:val="single" w:sz="2" w:space="0" w:color="D9D9E3"/>
                            <w:left w:val="single" w:sz="2" w:space="0" w:color="D9D9E3"/>
                            <w:bottom w:val="single" w:sz="2" w:space="0" w:color="D9D9E3"/>
                            <w:right w:val="single" w:sz="2" w:space="0" w:color="D9D9E3"/>
                          </w:divBdr>
                          <w:divsChild>
                            <w:div w:id="41512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91561">
      <w:bodyDiv w:val="1"/>
      <w:marLeft w:val="0"/>
      <w:marRight w:val="0"/>
      <w:marTop w:val="0"/>
      <w:marBottom w:val="0"/>
      <w:divBdr>
        <w:top w:val="none" w:sz="0" w:space="0" w:color="auto"/>
        <w:left w:val="none" w:sz="0" w:space="0" w:color="auto"/>
        <w:bottom w:val="none" w:sz="0" w:space="0" w:color="auto"/>
        <w:right w:val="none" w:sz="0" w:space="0" w:color="auto"/>
      </w:divBdr>
      <w:divsChild>
        <w:div w:id="1164855749">
          <w:marLeft w:val="0"/>
          <w:marRight w:val="0"/>
          <w:marTop w:val="0"/>
          <w:marBottom w:val="0"/>
          <w:divBdr>
            <w:top w:val="none" w:sz="0" w:space="0" w:color="auto"/>
            <w:left w:val="none" w:sz="0" w:space="0" w:color="auto"/>
            <w:bottom w:val="none" w:sz="0" w:space="0" w:color="auto"/>
            <w:right w:val="none" w:sz="0" w:space="0" w:color="auto"/>
          </w:divBdr>
          <w:divsChild>
            <w:div w:id="1409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6328">
      <w:bodyDiv w:val="1"/>
      <w:marLeft w:val="0"/>
      <w:marRight w:val="0"/>
      <w:marTop w:val="0"/>
      <w:marBottom w:val="0"/>
      <w:divBdr>
        <w:top w:val="none" w:sz="0" w:space="0" w:color="auto"/>
        <w:left w:val="none" w:sz="0" w:space="0" w:color="auto"/>
        <w:bottom w:val="none" w:sz="0" w:space="0" w:color="auto"/>
        <w:right w:val="none" w:sz="0" w:space="0" w:color="auto"/>
      </w:divBdr>
    </w:div>
    <w:div w:id="478154562">
      <w:bodyDiv w:val="1"/>
      <w:marLeft w:val="0"/>
      <w:marRight w:val="0"/>
      <w:marTop w:val="0"/>
      <w:marBottom w:val="0"/>
      <w:divBdr>
        <w:top w:val="none" w:sz="0" w:space="0" w:color="auto"/>
        <w:left w:val="none" w:sz="0" w:space="0" w:color="auto"/>
        <w:bottom w:val="none" w:sz="0" w:space="0" w:color="auto"/>
        <w:right w:val="none" w:sz="0" w:space="0" w:color="auto"/>
      </w:divBdr>
      <w:divsChild>
        <w:div w:id="841434975">
          <w:marLeft w:val="0"/>
          <w:marRight w:val="0"/>
          <w:marTop w:val="0"/>
          <w:marBottom w:val="0"/>
          <w:divBdr>
            <w:top w:val="none" w:sz="0" w:space="0" w:color="auto"/>
            <w:left w:val="none" w:sz="0" w:space="0" w:color="auto"/>
            <w:bottom w:val="none" w:sz="0" w:space="0" w:color="auto"/>
            <w:right w:val="none" w:sz="0" w:space="0" w:color="auto"/>
          </w:divBdr>
          <w:divsChild>
            <w:div w:id="17183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218">
      <w:bodyDiv w:val="1"/>
      <w:marLeft w:val="0"/>
      <w:marRight w:val="0"/>
      <w:marTop w:val="0"/>
      <w:marBottom w:val="0"/>
      <w:divBdr>
        <w:top w:val="none" w:sz="0" w:space="0" w:color="auto"/>
        <w:left w:val="none" w:sz="0" w:space="0" w:color="auto"/>
        <w:bottom w:val="none" w:sz="0" w:space="0" w:color="auto"/>
        <w:right w:val="none" w:sz="0" w:space="0" w:color="auto"/>
      </w:divBdr>
      <w:divsChild>
        <w:div w:id="1375541162">
          <w:marLeft w:val="0"/>
          <w:marRight w:val="0"/>
          <w:marTop w:val="0"/>
          <w:marBottom w:val="0"/>
          <w:divBdr>
            <w:top w:val="none" w:sz="0" w:space="0" w:color="auto"/>
            <w:left w:val="none" w:sz="0" w:space="0" w:color="auto"/>
            <w:bottom w:val="none" w:sz="0" w:space="0" w:color="auto"/>
            <w:right w:val="none" w:sz="0" w:space="0" w:color="auto"/>
          </w:divBdr>
        </w:div>
        <w:div w:id="1330064758">
          <w:marLeft w:val="0"/>
          <w:marRight w:val="0"/>
          <w:marTop w:val="0"/>
          <w:marBottom w:val="0"/>
          <w:divBdr>
            <w:top w:val="none" w:sz="0" w:space="0" w:color="auto"/>
            <w:left w:val="none" w:sz="0" w:space="0" w:color="auto"/>
            <w:bottom w:val="none" w:sz="0" w:space="0" w:color="auto"/>
            <w:right w:val="none" w:sz="0" w:space="0" w:color="auto"/>
          </w:divBdr>
          <w:divsChild>
            <w:div w:id="564530012">
              <w:marLeft w:val="0"/>
              <w:marRight w:val="0"/>
              <w:marTop w:val="0"/>
              <w:marBottom w:val="0"/>
              <w:divBdr>
                <w:top w:val="none" w:sz="0" w:space="0" w:color="auto"/>
                <w:left w:val="none" w:sz="0" w:space="0" w:color="auto"/>
                <w:bottom w:val="none" w:sz="0" w:space="0" w:color="auto"/>
                <w:right w:val="none" w:sz="0" w:space="0" w:color="auto"/>
              </w:divBdr>
              <w:divsChild>
                <w:div w:id="1572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49223">
      <w:bodyDiv w:val="1"/>
      <w:marLeft w:val="0"/>
      <w:marRight w:val="0"/>
      <w:marTop w:val="0"/>
      <w:marBottom w:val="0"/>
      <w:divBdr>
        <w:top w:val="none" w:sz="0" w:space="0" w:color="auto"/>
        <w:left w:val="none" w:sz="0" w:space="0" w:color="auto"/>
        <w:bottom w:val="none" w:sz="0" w:space="0" w:color="auto"/>
        <w:right w:val="none" w:sz="0" w:space="0" w:color="auto"/>
      </w:divBdr>
      <w:divsChild>
        <w:div w:id="1348631279">
          <w:marLeft w:val="0"/>
          <w:marRight w:val="0"/>
          <w:marTop w:val="0"/>
          <w:marBottom w:val="0"/>
          <w:divBdr>
            <w:top w:val="none" w:sz="0" w:space="0" w:color="auto"/>
            <w:left w:val="none" w:sz="0" w:space="0" w:color="auto"/>
            <w:bottom w:val="none" w:sz="0" w:space="0" w:color="auto"/>
            <w:right w:val="none" w:sz="0" w:space="0" w:color="auto"/>
          </w:divBdr>
          <w:divsChild>
            <w:div w:id="503513090">
              <w:marLeft w:val="0"/>
              <w:marRight w:val="0"/>
              <w:marTop w:val="0"/>
              <w:marBottom w:val="600"/>
              <w:divBdr>
                <w:top w:val="none" w:sz="0" w:space="0" w:color="auto"/>
                <w:left w:val="none" w:sz="0" w:space="0" w:color="auto"/>
                <w:bottom w:val="none" w:sz="0" w:space="0" w:color="auto"/>
                <w:right w:val="none" w:sz="0" w:space="0" w:color="auto"/>
              </w:divBdr>
            </w:div>
          </w:divsChild>
        </w:div>
        <w:div w:id="1373647373">
          <w:marLeft w:val="0"/>
          <w:marRight w:val="0"/>
          <w:marTop w:val="0"/>
          <w:marBottom w:val="0"/>
          <w:divBdr>
            <w:top w:val="none" w:sz="0" w:space="0" w:color="auto"/>
            <w:left w:val="none" w:sz="0" w:space="0" w:color="auto"/>
            <w:bottom w:val="none" w:sz="0" w:space="0" w:color="auto"/>
            <w:right w:val="none" w:sz="0" w:space="0" w:color="auto"/>
          </w:divBdr>
        </w:div>
      </w:divsChild>
    </w:div>
    <w:div w:id="564607681">
      <w:bodyDiv w:val="1"/>
      <w:marLeft w:val="0"/>
      <w:marRight w:val="0"/>
      <w:marTop w:val="0"/>
      <w:marBottom w:val="0"/>
      <w:divBdr>
        <w:top w:val="none" w:sz="0" w:space="0" w:color="auto"/>
        <w:left w:val="none" w:sz="0" w:space="0" w:color="auto"/>
        <w:bottom w:val="none" w:sz="0" w:space="0" w:color="auto"/>
        <w:right w:val="none" w:sz="0" w:space="0" w:color="auto"/>
      </w:divBdr>
    </w:div>
    <w:div w:id="601182619">
      <w:bodyDiv w:val="1"/>
      <w:marLeft w:val="0"/>
      <w:marRight w:val="0"/>
      <w:marTop w:val="0"/>
      <w:marBottom w:val="0"/>
      <w:divBdr>
        <w:top w:val="none" w:sz="0" w:space="0" w:color="auto"/>
        <w:left w:val="none" w:sz="0" w:space="0" w:color="auto"/>
        <w:bottom w:val="none" w:sz="0" w:space="0" w:color="auto"/>
        <w:right w:val="none" w:sz="0" w:space="0" w:color="auto"/>
      </w:divBdr>
    </w:div>
    <w:div w:id="602231732">
      <w:bodyDiv w:val="1"/>
      <w:marLeft w:val="0"/>
      <w:marRight w:val="0"/>
      <w:marTop w:val="0"/>
      <w:marBottom w:val="0"/>
      <w:divBdr>
        <w:top w:val="none" w:sz="0" w:space="0" w:color="auto"/>
        <w:left w:val="none" w:sz="0" w:space="0" w:color="auto"/>
        <w:bottom w:val="none" w:sz="0" w:space="0" w:color="auto"/>
        <w:right w:val="none" w:sz="0" w:space="0" w:color="auto"/>
      </w:divBdr>
    </w:div>
    <w:div w:id="608395027">
      <w:bodyDiv w:val="1"/>
      <w:marLeft w:val="0"/>
      <w:marRight w:val="0"/>
      <w:marTop w:val="0"/>
      <w:marBottom w:val="0"/>
      <w:divBdr>
        <w:top w:val="none" w:sz="0" w:space="0" w:color="auto"/>
        <w:left w:val="none" w:sz="0" w:space="0" w:color="auto"/>
        <w:bottom w:val="none" w:sz="0" w:space="0" w:color="auto"/>
        <w:right w:val="none" w:sz="0" w:space="0" w:color="auto"/>
      </w:divBdr>
    </w:div>
    <w:div w:id="624042856">
      <w:bodyDiv w:val="1"/>
      <w:marLeft w:val="0"/>
      <w:marRight w:val="0"/>
      <w:marTop w:val="0"/>
      <w:marBottom w:val="0"/>
      <w:divBdr>
        <w:top w:val="none" w:sz="0" w:space="0" w:color="auto"/>
        <w:left w:val="none" w:sz="0" w:space="0" w:color="auto"/>
        <w:bottom w:val="none" w:sz="0" w:space="0" w:color="auto"/>
        <w:right w:val="none" w:sz="0" w:space="0" w:color="auto"/>
      </w:divBdr>
    </w:div>
    <w:div w:id="628167267">
      <w:bodyDiv w:val="1"/>
      <w:marLeft w:val="0"/>
      <w:marRight w:val="0"/>
      <w:marTop w:val="0"/>
      <w:marBottom w:val="0"/>
      <w:divBdr>
        <w:top w:val="none" w:sz="0" w:space="0" w:color="auto"/>
        <w:left w:val="none" w:sz="0" w:space="0" w:color="auto"/>
        <w:bottom w:val="none" w:sz="0" w:space="0" w:color="auto"/>
        <w:right w:val="none" w:sz="0" w:space="0" w:color="auto"/>
      </w:divBdr>
    </w:div>
    <w:div w:id="709301727">
      <w:bodyDiv w:val="1"/>
      <w:marLeft w:val="0"/>
      <w:marRight w:val="0"/>
      <w:marTop w:val="0"/>
      <w:marBottom w:val="0"/>
      <w:divBdr>
        <w:top w:val="none" w:sz="0" w:space="0" w:color="auto"/>
        <w:left w:val="none" w:sz="0" w:space="0" w:color="auto"/>
        <w:bottom w:val="none" w:sz="0" w:space="0" w:color="auto"/>
        <w:right w:val="none" w:sz="0" w:space="0" w:color="auto"/>
      </w:divBdr>
    </w:div>
    <w:div w:id="753015984">
      <w:bodyDiv w:val="1"/>
      <w:marLeft w:val="0"/>
      <w:marRight w:val="0"/>
      <w:marTop w:val="0"/>
      <w:marBottom w:val="0"/>
      <w:divBdr>
        <w:top w:val="none" w:sz="0" w:space="0" w:color="auto"/>
        <w:left w:val="none" w:sz="0" w:space="0" w:color="auto"/>
        <w:bottom w:val="none" w:sz="0" w:space="0" w:color="auto"/>
        <w:right w:val="none" w:sz="0" w:space="0" w:color="auto"/>
      </w:divBdr>
    </w:div>
    <w:div w:id="763305200">
      <w:bodyDiv w:val="1"/>
      <w:marLeft w:val="0"/>
      <w:marRight w:val="0"/>
      <w:marTop w:val="0"/>
      <w:marBottom w:val="0"/>
      <w:divBdr>
        <w:top w:val="none" w:sz="0" w:space="0" w:color="auto"/>
        <w:left w:val="none" w:sz="0" w:space="0" w:color="auto"/>
        <w:bottom w:val="none" w:sz="0" w:space="0" w:color="auto"/>
        <w:right w:val="none" w:sz="0" w:space="0" w:color="auto"/>
      </w:divBdr>
    </w:div>
    <w:div w:id="765270993">
      <w:bodyDiv w:val="1"/>
      <w:marLeft w:val="0"/>
      <w:marRight w:val="0"/>
      <w:marTop w:val="0"/>
      <w:marBottom w:val="0"/>
      <w:divBdr>
        <w:top w:val="none" w:sz="0" w:space="0" w:color="auto"/>
        <w:left w:val="none" w:sz="0" w:space="0" w:color="auto"/>
        <w:bottom w:val="none" w:sz="0" w:space="0" w:color="auto"/>
        <w:right w:val="none" w:sz="0" w:space="0" w:color="auto"/>
      </w:divBdr>
    </w:div>
    <w:div w:id="788011753">
      <w:bodyDiv w:val="1"/>
      <w:marLeft w:val="0"/>
      <w:marRight w:val="0"/>
      <w:marTop w:val="0"/>
      <w:marBottom w:val="0"/>
      <w:divBdr>
        <w:top w:val="none" w:sz="0" w:space="0" w:color="auto"/>
        <w:left w:val="none" w:sz="0" w:space="0" w:color="auto"/>
        <w:bottom w:val="none" w:sz="0" w:space="0" w:color="auto"/>
        <w:right w:val="none" w:sz="0" w:space="0" w:color="auto"/>
      </w:divBdr>
    </w:div>
    <w:div w:id="789863738">
      <w:bodyDiv w:val="1"/>
      <w:marLeft w:val="0"/>
      <w:marRight w:val="0"/>
      <w:marTop w:val="0"/>
      <w:marBottom w:val="0"/>
      <w:divBdr>
        <w:top w:val="none" w:sz="0" w:space="0" w:color="auto"/>
        <w:left w:val="none" w:sz="0" w:space="0" w:color="auto"/>
        <w:bottom w:val="none" w:sz="0" w:space="0" w:color="auto"/>
        <w:right w:val="none" w:sz="0" w:space="0" w:color="auto"/>
      </w:divBdr>
      <w:divsChild>
        <w:div w:id="1394503399">
          <w:marLeft w:val="0"/>
          <w:marRight w:val="0"/>
          <w:marTop w:val="0"/>
          <w:marBottom w:val="0"/>
          <w:divBdr>
            <w:top w:val="single" w:sz="2" w:space="0" w:color="auto"/>
            <w:left w:val="single" w:sz="2" w:space="0" w:color="auto"/>
            <w:bottom w:val="single" w:sz="6" w:space="0" w:color="auto"/>
            <w:right w:val="single" w:sz="2" w:space="0" w:color="auto"/>
          </w:divBdr>
          <w:divsChild>
            <w:div w:id="150408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99227">
                  <w:marLeft w:val="0"/>
                  <w:marRight w:val="0"/>
                  <w:marTop w:val="0"/>
                  <w:marBottom w:val="0"/>
                  <w:divBdr>
                    <w:top w:val="single" w:sz="2" w:space="0" w:color="D9D9E3"/>
                    <w:left w:val="single" w:sz="2" w:space="0" w:color="D9D9E3"/>
                    <w:bottom w:val="single" w:sz="2" w:space="0" w:color="D9D9E3"/>
                    <w:right w:val="single" w:sz="2" w:space="0" w:color="D9D9E3"/>
                  </w:divBdr>
                  <w:divsChild>
                    <w:div w:id="1725249109">
                      <w:marLeft w:val="0"/>
                      <w:marRight w:val="0"/>
                      <w:marTop w:val="0"/>
                      <w:marBottom w:val="0"/>
                      <w:divBdr>
                        <w:top w:val="single" w:sz="2" w:space="0" w:color="D9D9E3"/>
                        <w:left w:val="single" w:sz="2" w:space="0" w:color="D9D9E3"/>
                        <w:bottom w:val="single" w:sz="2" w:space="0" w:color="D9D9E3"/>
                        <w:right w:val="single" w:sz="2" w:space="0" w:color="D9D9E3"/>
                      </w:divBdr>
                      <w:divsChild>
                        <w:div w:id="357899242">
                          <w:marLeft w:val="0"/>
                          <w:marRight w:val="0"/>
                          <w:marTop w:val="0"/>
                          <w:marBottom w:val="0"/>
                          <w:divBdr>
                            <w:top w:val="single" w:sz="2" w:space="0" w:color="D9D9E3"/>
                            <w:left w:val="single" w:sz="2" w:space="0" w:color="D9D9E3"/>
                            <w:bottom w:val="single" w:sz="2" w:space="0" w:color="D9D9E3"/>
                            <w:right w:val="single" w:sz="2" w:space="0" w:color="D9D9E3"/>
                          </w:divBdr>
                          <w:divsChild>
                            <w:div w:id="150019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3929547">
      <w:bodyDiv w:val="1"/>
      <w:marLeft w:val="0"/>
      <w:marRight w:val="0"/>
      <w:marTop w:val="0"/>
      <w:marBottom w:val="0"/>
      <w:divBdr>
        <w:top w:val="none" w:sz="0" w:space="0" w:color="auto"/>
        <w:left w:val="none" w:sz="0" w:space="0" w:color="auto"/>
        <w:bottom w:val="none" w:sz="0" w:space="0" w:color="auto"/>
        <w:right w:val="none" w:sz="0" w:space="0" w:color="auto"/>
      </w:divBdr>
    </w:div>
    <w:div w:id="892233138">
      <w:bodyDiv w:val="1"/>
      <w:marLeft w:val="0"/>
      <w:marRight w:val="0"/>
      <w:marTop w:val="0"/>
      <w:marBottom w:val="0"/>
      <w:divBdr>
        <w:top w:val="none" w:sz="0" w:space="0" w:color="auto"/>
        <w:left w:val="none" w:sz="0" w:space="0" w:color="auto"/>
        <w:bottom w:val="none" w:sz="0" w:space="0" w:color="auto"/>
        <w:right w:val="none" w:sz="0" w:space="0" w:color="auto"/>
      </w:divBdr>
    </w:div>
    <w:div w:id="905996291">
      <w:bodyDiv w:val="1"/>
      <w:marLeft w:val="0"/>
      <w:marRight w:val="0"/>
      <w:marTop w:val="0"/>
      <w:marBottom w:val="0"/>
      <w:divBdr>
        <w:top w:val="none" w:sz="0" w:space="0" w:color="auto"/>
        <w:left w:val="none" w:sz="0" w:space="0" w:color="auto"/>
        <w:bottom w:val="none" w:sz="0" w:space="0" w:color="auto"/>
        <w:right w:val="none" w:sz="0" w:space="0" w:color="auto"/>
      </w:divBdr>
    </w:div>
    <w:div w:id="916326546">
      <w:bodyDiv w:val="1"/>
      <w:marLeft w:val="0"/>
      <w:marRight w:val="0"/>
      <w:marTop w:val="0"/>
      <w:marBottom w:val="0"/>
      <w:divBdr>
        <w:top w:val="none" w:sz="0" w:space="0" w:color="auto"/>
        <w:left w:val="none" w:sz="0" w:space="0" w:color="auto"/>
        <w:bottom w:val="none" w:sz="0" w:space="0" w:color="auto"/>
        <w:right w:val="none" w:sz="0" w:space="0" w:color="auto"/>
      </w:divBdr>
    </w:div>
    <w:div w:id="970209890">
      <w:bodyDiv w:val="1"/>
      <w:marLeft w:val="0"/>
      <w:marRight w:val="0"/>
      <w:marTop w:val="0"/>
      <w:marBottom w:val="0"/>
      <w:divBdr>
        <w:top w:val="none" w:sz="0" w:space="0" w:color="auto"/>
        <w:left w:val="none" w:sz="0" w:space="0" w:color="auto"/>
        <w:bottom w:val="none" w:sz="0" w:space="0" w:color="auto"/>
        <w:right w:val="none" w:sz="0" w:space="0" w:color="auto"/>
      </w:divBdr>
    </w:div>
    <w:div w:id="1005666725">
      <w:bodyDiv w:val="1"/>
      <w:marLeft w:val="0"/>
      <w:marRight w:val="0"/>
      <w:marTop w:val="0"/>
      <w:marBottom w:val="0"/>
      <w:divBdr>
        <w:top w:val="none" w:sz="0" w:space="0" w:color="auto"/>
        <w:left w:val="none" w:sz="0" w:space="0" w:color="auto"/>
        <w:bottom w:val="none" w:sz="0" w:space="0" w:color="auto"/>
        <w:right w:val="none" w:sz="0" w:space="0" w:color="auto"/>
      </w:divBdr>
      <w:divsChild>
        <w:div w:id="1085804974">
          <w:marLeft w:val="0"/>
          <w:marRight w:val="0"/>
          <w:marTop w:val="0"/>
          <w:marBottom w:val="0"/>
          <w:divBdr>
            <w:top w:val="single" w:sz="2" w:space="0" w:color="auto"/>
            <w:left w:val="single" w:sz="2" w:space="0" w:color="auto"/>
            <w:bottom w:val="single" w:sz="6" w:space="0" w:color="auto"/>
            <w:right w:val="single" w:sz="2" w:space="0" w:color="auto"/>
          </w:divBdr>
          <w:divsChild>
            <w:div w:id="97009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80473">
                  <w:marLeft w:val="0"/>
                  <w:marRight w:val="0"/>
                  <w:marTop w:val="0"/>
                  <w:marBottom w:val="0"/>
                  <w:divBdr>
                    <w:top w:val="single" w:sz="2" w:space="0" w:color="D9D9E3"/>
                    <w:left w:val="single" w:sz="2" w:space="0" w:color="D9D9E3"/>
                    <w:bottom w:val="single" w:sz="2" w:space="0" w:color="D9D9E3"/>
                    <w:right w:val="single" w:sz="2" w:space="0" w:color="D9D9E3"/>
                  </w:divBdr>
                  <w:divsChild>
                    <w:div w:id="512377602">
                      <w:marLeft w:val="0"/>
                      <w:marRight w:val="0"/>
                      <w:marTop w:val="0"/>
                      <w:marBottom w:val="0"/>
                      <w:divBdr>
                        <w:top w:val="single" w:sz="2" w:space="0" w:color="D9D9E3"/>
                        <w:left w:val="single" w:sz="2" w:space="0" w:color="D9D9E3"/>
                        <w:bottom w:val="single" w:sz="2" w:space="0" w:color="D9D9E3"/>
                        <w:right w:val="single" w:sz="2" w:space="0" w:color="D9D9E3"/>
                      </w:divBdr>
                      <w:divsChild>
                        <w:div w:id="1064447650">
                          <w:marLeft w:val="0"/>
                          <w:marRight w:val="0"/>
                          <w:marTop w:val="0"/>
                          <w:marBottom w:val="0"/>
                          <w:divBdr>
                            <w:top w:val="single" w:sz="2" w:space="0" w:color="D9D9E3"/>
                            <w:left w:val="single" w:sz="2" w:space="0" w:color="D9D9E3"/>
                            <w:bottom w:val="single" w:sz="2" w:space="0" w:color="D9D9E3"/>
                            <w:right w:val="single" w:sz="2" w:space="0" w:color="D9D9E3"/>
                          </w:divBdr>
                          <w:divsChild>
                            <w:div w:id="151415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518856">
      <w:bodyDiv w:val="1"/>
      <w:marLeft w:val="0"/>
      <w:marRight w:val="0"/>
      <w:marTop w:val="0"/>
      <w:marBottom w:val="0"/>
      <w:divBdr>
        <w:top w:val="none" w:sz="0" w:space="0" w:color="auto"/>
        <w:left w:val="none" w:sz="0" w:space="0" w:color="auto"/>
        <w:bottom w:val="none" w:sz="0" w:space="0" w:color="auto"/>
        <w:right w:val="none" w:sz="0" w:space="0" w:color="auto"/>
      </w:divBdr>
    </w:div>
    <w:div w:id="1090927641">
      <w:bodyDiv w:val="1"/>
      <w:marLeft w:val="0"/>
      <w:marRight w:val="0"/>
      <w:marTop w:val="0"/>
      <w:marBottom w:val="0"/>
      <w:divBdr>
        <w:top w:val="none" w:sz="0" w:space="0" w:color="auto"/>
        <w:left w:val="none" w:sz="0" w:space="0" w:color="auto"/>
        <w:bottom w:val="none" w:sz="0" w:space="0" w:color="auto"/>
        <w:right w:val="none" w:sz="0" w:space="0" w:color="auto"/>
      </w:divBdr>
    </w:div>
    <w:div w:id="1123812908">
      <w:bodyDiv w:val="1"/>
      <w:marLeft w:val="0"/>
      <w:marRight w:val="0"/>
      <w:marTop w:val="0"/>
      <w:marBottom w:val="0"/>
      <w:divBdr>
        <w:top w:val="none" w:sz="0" w:space="0" w:color="auto"/>
        <w:left w:val="none" w:sz="0" w:space="0" w:color="auto"/>
        <w:bottom w:val="none" w:sz="0" w:space="0" w:color="auto"/>
        <w:right w:val="none" w:sz="0" w:space="0" w:color="auto"/>
      </w:divBdr>
    </w:div>
    <w:div w:id="1126580671">
      <w:bodyDiv w:val="1"/>
      <w:marLeft w:val="0"/>
      <w:marRight w:val="0"/>
      <w:marTop w:val="0"/>
      <w:marBottom w:val="0"/>
      <w:divBdr>
        <w:top w:val="none" w:sz="0" w:space="0" w:color="auto"/>
        <w:left w:val="none" w:sz="0" w:space="0" w:color="auto"/>
        <w:bottom w:val="none" w:sz="0" w:space="0" w:color="auto"/>
        <w:right w:val="none" w:sz="0" w:space="0" w:color="auto"/>
      </w:divBdr>
    </w:div>
    <w:div w:id="1184393445">
      <w:bodyDiv w:val="1"/>
      <w:marLeft w:val="0"/>
      <w:marRight w:val="0"/>
      <w:marTop w:val="0"/>
      <w:marBottom w:val="0"/>
      <w:divBdr>
        <w:top w:val="none" w:sz="0" w:space="0" w:color="auto"/>
        <w:left w:val="none" w:sz="0" w:space="0" w:color="auto"/>
        <w:bottom w:val="none" w:sz="0" w:space="0" w:color="auto"/>
        <w:right w:val="none" w:sz="0" w:space="0" w:color="auto"/>
      </w:divBdr>
    </w:div>
    <w:div w:id="1184905898">
      <w:bodyDiv w:val="1"/>
      <w:marLeft w:val="0"/>
      <w:marRight w:val="0"/>
      <w:marTop w:val="0"/>
      <w:marBottom w:val="0"/>
      <w:divBdr>
        <w:top w:val="none" w:sz="0" w:space="0" w:color="auto"/>
        <w:left w:val="none" w:sz="0" w:space="0" w:color="auto"/>
        <w:bottom w:val="none" w:sz="0" w:space="0" w:color="auto"/>
        <w:right w:val="none" w:sz="0" w:space="0" w:color="auto"/>
      </w:divBdr>
    </w:div>
    <w:div w:id="1215039795">
      <w:bodyDiv w:val="1"/>
      <w:marLeft w:val="0"/>
      <w:marRight w:val="0"/>
      <w:marTop w:val="0"/>
      <w:marBottom w:val="0"/>
      <w:divBdr>
        <w:top w:val="none" w:sz="0" w:space="0" w:color="auto"/>
        <w:left w:val="none" w:sz="0" w:space="0" w:color="auto"/>
        <w:bottom w:val="none" w:sz="0" w:space="0" w:color="auto"/>
        <w:right w:val="none" w:sz="0" w:space="0" w:color="auto"/>
      </w:divBdr>
    </w:div>
    <w:div w:id="1242956469">
      <w:bodyDiv w:val="1"/>
      <w:marLeft w:val="0"/>
      <w:marRight w:val="0"/>
      <w:marTop w:val="0"/>
      <w:marBottom w:val="0"/>
      <w:divBdr>
        <w:top w:val="none" w:sz="0" w:space="0" w:color="auto"/>
        <w:left w:val="none" w:sz="0" w:space="0" w:color="auto"/>
        <w:bottom w:val="none" w:sz="0" w:space="0" w:color="auto"/>
        <w:right w:val="none" w:sz="0" w:space="0" w:color="auto"/>
      </w:divBdr>
    </w:div>
    <w:div w:id="1245845977">
      <w:bodyDiv w:val="1"/>
      <w:marLeft w:val="0"/>
      <w:marRight w:val="0"/>
      <w:marTop w:val="0"/>
      <w:marBottom w:val="0"/>
      <w:divBdr>
        <w:top w:val="none" w:sz="0" w:space="0" w:color="auto"/>
        <w:left w:val="none" w:sz="0" w:space="0" w:color="auto"/>
        <w:bottom w:val="none" w:sz="0" w:space="0" w:color="auto"/>
        <w:right w:val="none" w:sz="0" w:space="0" w:color="auto"/>
      </w:divBdr>
    </w:div>
    <w:div w:id="1246452588">
      <w:bodyDiv w:val="1"/>
      <w:marLeft w:val="0"/>
      <w:marRight w:val="0"/>
      <w:marTop w:val="0"/>
      <w:marBottom w:val="0"/>
      <w:divBdr>
        <w:top w:val="none" w:sz="0" w:space="0" w:color="auto"/>
        <w:left w:val="none" w:sz="0" w:space="0" w:color="auto"/>
        <w:bottom w:val="none" w:sz="0" w:space="0" w:color="auto"/>
        <w:right w:val="none" w:sz="0" w:space="0" w:color="auto"/>
      </w:divBdr>
    </w:div>
    <w:div w:id="1276525677">
      <w:bodyDiv w:val="1"/>
      <w:marLeft w:val="0"/>
      <w:marRight w:val="0"/>
      <w:marTop w:val="0"/>
      <w:marBottom w:val="0"/>
      <w:divBdr>
        <w:top w:val="none" w:sz="0" w:space="0" w:color="auto"/>
        <w:left w:val="none" w:sz="0" w:space="0" w:color="auto"/>
        <w:bottom w:val="none" w:sz="0" w:space="0" w:color="auto"/>
        <w:right w:val="none" w:sz="0" w:space="0" w:color="auto"/>
      </w:divBdr>
      <w:divsChild>
        <w:div w:id="38869809">
          <w:marLeft w:val="0"/>
          <w:marRight w:val="0"/>
          <w:marTop w:val="0"/>
          <w:marBottom w:val="0"/>
          <w:divBdr>
            <w:top w:val="none" w:sz="0" w:space="0" w:color="auto"/>
            <w:left w:val="none" w:sz="0" w:space="0" w:color="auto"/>
            <w:bottom w:val="none" w:sz="0" w:space="0" w:color="auto"/>
            <w:right w:val="none" w:sz="0" w:space="0" w:color="auto"/>
          </w:divBdr>
        </w:div>
      </w:divsChild>
    </w:div>
    <w:div w:id="1344279783">
      <w:bodyDiv w:val="1"/>
      <w:marLeft w:val="0"/>
      <w:marRight w:val="0"/>
      <w:marTop w:val="0"/>
      <w:marBottom w:val="0"/>
      <w:divBdr>
        <w:top w:val="none" w:sz="0" w:space="0" w:color="auto"/>
        <w:left w:val="none" w:sz="0" w:space="0" w:color="auto"/>
        <w:bottom w:val="none" w:sz="0" w:space="0" w:color="auto"/>
        <w:right w:val="none" w:sz="0" w:space="0" w:color="auto"/>
      </w:divBdr>
    </w:div>
    <w:div w:id="1348142258">
      <w:bodyDiv w:val="1"/>
      <w:marLeft w:val="0"/>
      <w:marRight w:val="0"/>
      <w:marTop w:val="0"/>
      <w:marBottom w:val="0"/>
      <w:divBdr>
        <w:top w:val="none" w:sz="0" w:space="0" w:color="auto"/>
        <w:left w:val="none" w:sz="0" w:space="0" w:color="auto"/>
        <w:bottom w:val="none" w:sz="0" w:space="0" w:color="auto"/>
        <w:right w:val="none" w:sz="0" w:space="0" w:color="auto"/>
      </w:divBdr>
    </w:div>
    <w:div w:id="1354846447">
      <w:bodyDiv w:val="1"/>
      <w:marLeft w:val="0"/>
      <w:marRight w:val="0"/>
      <w:marTop w:val="0"/>
      <w:marBottom w:val="0"/>
      <w:divBdr>
        <w:top w:val="none" w:sz="0" w:space="0" w:color="auto"/>
        <w:left w:val="none" w:sz="0" w:space="0" w:color="auto"/>
        <w:bottom w:val="none" w:sz="0" w:space="0" w:color="auto"/>
        <w:right w:val="none" w:sz="0" w:space="0" w:color="auto"/>
      </w:divBdr>
    </w:div>
    <w:div w:id="1402561811">
      <w:bodyDiv w:val="1"/>
      <w:marLeft w:val="0"/>
      <w:marRight w:val="0"/>
      <w:marTop w:val="0"/>
      <w:marBottom w:val="0"/>
      <w:divBdr>
        <w:top w:val="none" w:sz="0" w:space="0" w:color="auto"/>
        <w:left w:val="none" w:sz="0" w:space="0" w:color="auto"/>
        <w:bottom w:val="none" w:sz="0" w:space="0" w:color="auto"/>
        <w:right w:val="none" w:sz="0" w:space="0" w:color="auto"/>
      </w:divBdr>
    </w:div>
    <w:div w:id="1419399110">
      <w:bodyDiv w:val="1"/>
      <w:marLeft w:val="0"/>
      <w:marRight w:val="0"/>
      <w:marTop w:val="0"/>
      <w:marBottom w:val="0"/>
      <w:divBdr>
        <w:top w:val="none" w:sz="0" w:space="0" w:color="auto"/>
        <w:left w:val="none" w:sz="0" w:space="0" w:color="auto"/>
        <w:bottom w:val="none" w:sz="0" w:space="0" w:color="auto"/>
        <w:right w:val="none" w:sz="0" w:space="0" w:color="auto"/>
      </w:divBdr>
    </w:div>
    <w:div w:id="1458138282">
      <w:bodyDiv w:val="1"/>
      <w:marLeft w:val="0"/>
      <w:marRight w:val="0"/>
      <w:marTop w:val="0"/>
      <w:marBottom w:val="0"/>
      <w:divBdr>
        <w:top w:val="none" w:sz="0" w:space="0" w:color="auto"/>
        <w:left w:val="none" w:sz="0" w:space="0" w:color="auto"/>
        <w:bottom w:val="none" w:sz="0" w:space="0" w:color="auto"/>
        <w:right w:val="none" w:sz="0" w:space="0" w:color="auto"/>
      </w:divBdr>
    </w:div>
    <w:div w:id="1497376806">
      <w:bodyDiv w:val="1"/>
      <w:marLeft w:val="0"/>
      <w:marRight w:val="0"/>
      <w:marTop w:val="0"/>
      <w:marBottom w:val="0"/>
      <w:divBdr>
        <w:top w:val="none" w:sz="0" w:space="0" w:color="auto"/>
        <w:left w:val="none" w:sz="0" w:space="0" w:color="auto"/>
        <w:bottom w:val="none" w:sz="0" w:space="0" w:color="auto"/>
        <w:right w:val="none" w:sz="0" w:space="0" w:color="auto"/>
      </w:divBdr>
    </w:div>
    <w:div w:id="1518738579">
      <w:bodyDiv w:val="1"/>
      <w:marLeft w:val="0"/>
      <w:marRight w:val="0"/>
      <w:marTop w:val="0"/>
      <w:marBottom w:val="0"/>
      <w:divBdr>
        <w:top w:val="none" w:sz="0" w:space="0" w:color="auto"/>
        <w:left w:val="none" w:sz="0" w:space="0" w:color="auto"/>
        <w:bottom w:val="none" w:sz="0" w:space="0" w:color="auto"/>
        <w:right w:val="none" w:sz="0" w:space="0" w:color="auto"/>
      </w:divBdr>
    </w:div>
    <w:div w:id="1644582741">
      <w:bodyDiv w:val="1"/>
      <w:marLeft w:val="0"/>
      <w:marRight w:val="0"/>
      <w:marTop w:val="0"/>
      <w:marBottom w:val="0"/>
      <w:divBdr>
        <w:top w:val="none" w:sz="0" w:space="0" w:color="auto"/>
        <w:left w:val="none" w:sz="0" w:space="0" w:color="auto"/>
        <w:bottom w:val="none" w:sz="0" w:space="0" w:color="auto"/>
        <w:right w:val="none" w:sz="0" w:space="0" w:color="auto"/>
      </w:divBdr>
    </w:div>
    <w:div w:id="1655447978">
      <w:bodyDiv w:val="1"/>
      <w:marLeft w:val="0"/>
      <w:marRight w:val="0"/>
      <w:marTop w:val="0"/>
      <w:marBottom w:val="0"/>
      <w:divBdr>
        <w:top w:val="none" w:sz="0" w:space="0" w:color="auto"/>
        <w:left w:val="none" w:sz="0" w:space="0" w:color="auto"/>
        <w:bottom w:val="none" w:sz="0" w:space="0" w:color="auto"/>
        <w:right w:val="none" w:sz="0" w:space="0" w:color="auto"/>
      </w:divBdr>
    </w:div>
    <w:div w:id="1734231257">
      <w:bodyDiv w:val="1"/>
      <w:marLeft w:val="0"/>
      <w:marRight w:val="0"/>
      <w:marTop w:val="0"/>
      <w:marBottom w:val="0"/>
      <w:divBdr>
        <w:top w:val="none" w:sz="0" w:space="0" w:color="auto"/>
        <w:left w:val="none" w:sz="0" w:space="0" w:color="auto"/>
        <w:bottom w:val="none" w:sz="0" w:space="0" w:color="auto"/>
        <w:right w:val="none" w:sz="0" w:space="0" w:color="auto"/>
      </w:divBdr>
      <w:divsChild>
        <w:div w:id="2006783170">
          <w:marLeft w:val="0"/>
          <w:marRight w:val="0"/>
          <w:marTop w:val="0"/>
          <w:marBottom w:val="0"/>
          <w:divBdr>
            <w:top w:val="single" w:sz="2" w:space="0" w:color="auto"/>
            <w:left w:val="single" w:sz="2" w:space="0" w:color="auto"/>
            <w:bottom w:val="single" w:sz="6" w:space="0" w:color="auto"/>
            <w:right w:val="single" w:sz="2" w:space="0" w:color="auto"/>
          </w:divBdr>
          <w:divsChild>
            <w:div w:id="158368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025289">
                  <w:marLeft w:val="0"/>
                  <w:marRight w:val="0"/>
                  <w:marTop w:val="0"/>
                  <w:marBottom w:val="0"/>
                  <w:divBdr>
                    <w:top w:val="single" w:sz="2" w:space="0" w:color="D9D9E3"/>
                    <w:left w:val="single" w:sz="2" w:space="0" w:color="D9D9E3"/>
                    <w:bottom w:val="single" w:sz="2" w:space="0" w:color="D9D9E3"/>
                    <w:right w:val="single" w:sz="2" w:space="0" w:color="D9D9E3"/>
                  </w:divBdr>
                  <w:divsChild>
                    <w:div w:id="108741763">
                      <w:marLeft w:val="0"/>
                      <w:marRight w:val="0"/>
                      <w:marTop w:val="0"/>
                      <w:marBottom w:val="0"/>
                      <w:divBdr>
                        <w:top w:val="single" w:sz="2" w:space="0" w:color="D9D9E3"/>
                        <w:left w:val="single" w:sz="2" w:space="0" w:color="D9D9E3"/>
                        <w:bottom w:val="single" w:sz="2" w:space="0" w:color="D9D9E3"/>
                        <w:right w:val="single" w:sz="2" w:space="0" w:color="D9D9E3"/>
                      </w:divBdr>
                      <w:divsChild>
                        <w:div w:id="725878775">
                          <w:marLeft w:val="0"/>
                          <w:marRight w:val="0"/>
                          <w:marTop w:val="0"/>
                          <w:marBottom w:val="0"/>
                          <w:divBdr>
                            <w:top w:val="single" w:sz="2" w:space="0" w:color="D9D9E3"/>
                            <w:left w:val="single" w:sz="2" w:space="0" w:color="D9D9E3"/>
                            <w:bottom w:val="single" w:sz="2" w:space="0" w:color="D9D9E3"/>
                            <w:right w:val="single" w:sz="2" w:space="0" w:color="D9D9E3"/>
                          </w:divBdr>
                          <w:divsChild>
                            <w:div w:id="56841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6221978">
      <w:bodyDiv w:val="1"/>
      <w:marLeft w:val="0"/>
      <w:marRight w:val="0"/>
      <w:marTop w:val="0"/>
      <w:marBottom w:val="0"/>
      <w:divBdr>
        <w:top w:val="none" w:sz="0" w:space="0" w:color="auto"/>
        <w:left w:val="none" w:sz="0" w:space="0" w:color="auto"/>
        <w:bottom w:val="none" w:sz="0" w:space="0" w:color="auto"/>
        <w:right w:val="none" w:sz="0" w:space="0" w:color="auto"/>
      </w:divBdr>
    </w:div>
    <w:div w:id="1816799748">
      <w:bodyDiv w:val="1"/>
      <w:marLeft w:val="0"/>
      <w:marRight w:val="0"/>
      <w:marTop w:val="0"/>
      <w:marBottom w:val="0"/>
      <w:divBdr>
        <w:top w:val="none" w:sz="0" w:space="0" w:color="auto"/>
        <w:left w:val="none" w:sz="0" w:space="0" w:color="auto"/>
        <w:bottom w:val="none" w:sz="0" w:space="0" w:color="auto"/>
        <w:right w:val="none" w:sz="0" w:space="0" w:color="auto"/>
      </w:divBdr>
    </w:div>
    <w:div w:id="1843860932">
      <w:bodyDiv w:val="1"/>
      <w:marLeft w:val="0"/>
      <w:marRight w:val="0"/>
      <w:marTop w:val="0"/>
      <w:marBottom w:val="0"/>
      <w:divBdr>
        <w:top w:val="none" w:sz="0" w:space="0" w:color="auto"/>
        <w:left w:val="none" w:sz="0" w:space="0" w:color="auto"/>
        <w:bottom w:val="none" w:sz="0" w:space="0" w:color="auto"/>
        <w:right w:val="none" w:sz="0" w:space="0" w:color="auto"/>
      </w:divBdr>
    </w:div>
    <w:div w:id="1849977388">
      <w:bodyDiv w:val="1"/>
      <w:marLeft w:val="0"/>
      <w:marRight w:val="0"/>
      <w:marTop w:val="0"/>
      <w:marBottom w:val="0"/>
      <w:divBdr>
        <w:top w:val="none" w:sz="0" w:space="0" w:color="auto"/>
        <w:left w:val="none" w:sz="0" w:space="0" w:color="auto"/>
        <w:bottom w:val="none" w:sz="0" w:space="0" w:color="auto"/>
        <w:right w:val="none" w:sz="0" w:space="0" w:color="auto"/>
      </w:divBdr>
    </w:div>
    <w:div w:id="1857696258">
      <w:bodyDiv w:val="1"/>
      <w:marLeft w:val="0"/>
      <w:marRight w:val="0"/>
      <w:marTop w:val="0"/>
      <w:marBottom w:val="0"/>
      <w:divBdr>
        <w:top w:val="none" w:sz="0" w:space="0" w:color="auto"/>
        <w:left w:val="none" w:sz="0" w:space="0" w:color="auto"/>
        <w:bottom w:val="none" w:sz="0" w:space="0" w:color="auto"/>
        <w:right w:val="none" w:sz="0" w:space="0" w:color="auto"/>
      </w:divBdr>
      <w:divsChild>
        <w:div w:id="333148404">
          <w:marLeft w:val="0"/>
          <w:marRight w:val="0"/>
          <w:marTop w:val="0"/>
          <w:marBottom w:val="0"/>
          <w:divBdr>
            <w:top w:val="none" w:sz="0" w:space="0" w:color="auto"/>
            <w:left w:val="none" w:sz="0" w:space="0" w:color="auto"/>
            <w:bottom w:val="none" w:sz="0" w:space="0" w:color="auto"/>
            <w:right w:val="none" w:sz="0" w:space="0" w:color="auto"/>
          </w:divBdr>
          <w:divsChild>
            <w:div w:id="1855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7141">
      <w:bodyDiv w:val="1"/>
      <w:marLeft w:val="0"/>
      <w:marRight w:val="0"/>
      <w:marTop w:val="0"/>
      <w:marBottom w:val="0"/>
      <w:divBdr>
        <w:top w:val="none" w:sz="0" w:space="0" w:color="auto"/>
        <w:left w:val="none" w:sz="0" w:space="0" w:color="auto"/>
        <w:bottom w:val="none" w:sz="0" w:space="0" w:color="auto"/>
        <w:right w:val="none" w:sz="0" w:space="0" w:color="auto"/>
      </w:divBdr>
      <w:divsChild>
        <w:div w:id="2118789422">
          <w:marLeft w:val="0"/>
          <w:marRight w:val="0"/>
          <w:marTop w:val="0"/>
          <w:marBottom w:val="0"/>
          <w:divBdr>
            <w:top w:val="none" w:sz="0" w:space="0" w:color="auto"/>
            <w:left w:val="none" w:sz="0" w:space="0" w:color="auto"/>
            <w:bottom w:val="none" w:sz="0" w:space="0" w:color="auto"/>
            <w:right w:val="none" w:sz="0" w:space="0" w:color="auto"/>
          </w:divBdr>
          <w:divsChild>
            <w:div w:id="443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040">
      <w:bodyDiv w:val="1"/>
      <w:marLeft w:val="0"/>
      <w:marRight w:val="0"/>
      <w:marTop w:val="0"/>
      <w:marBottom w:val="0"/>
      <w:divBdr>
        <w:top w:val="none" w:sz="0" w:space="0" w:color="auto"/>
        <w:left w:val="none" w:sz="0" w:space="0" w:color="auto"/>
        <w:bottom w:val="none" w:sz="0" w:space="0" w:color="auto"/>
        <w:right w:val="none" w:sz="0" w:space="0" w:color="auto"/>
      </w:divBdr>
    </w:div>
    <w:div w:id="18899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monarchinitiative.org/exomiser/data/index.html" TargetMode="External"/><Relationship Id="rId18" Type="http://schemas.openxmlformats.org/officeDocument/2006/relationships/hyperlink" Target="https://echarts.apache.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phadata.com/" TargetMode="External"/><Relationship Id="rId17" Type="http://schemas.openxmlformats.org/officeDocument/2006/relationships/hyperlink" Target="https://d3js.org/"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hub.com/ben-manes/caffein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o.jax.org/app/" TargetMode="External"/><Relationship Id="rId5" Type="http://schemas.openxmlformats.org/officeDocument/2006/relationships/webSettings" Target="webSettings.xml"/><Relationship Id="rId15" Type="http://schemas.openxmlformats.org/officeDocument/2006/relationships/hyperlink" Target="https://reactjs.org/"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58CBBE-4E81-4A6F-8C49-A4EB4F6F9E2F}">
  <we:reference id="wa104382081" version="1.46.0.0" store="zh-CN"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C05EE-B4BF-45FA-B3CB-923D9A0C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75589</TotalTime>
  <Pages>17</Pages>
  <Words>9427</Words>
  <Characters>53738</Characters>
  <Application>Microsoft Office Word</Application>
  <DocSecurity>0</DocSecurity>
  <Lines>447</Lines>
  <Paragraphs>126</Paragraphs>
  <ScaleCrop>false</ScaleCrop>
  <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yangjian</dc:creator>
  <cp:keywords/>
  <dc:description/>
  <cp:lastModifiedBy>yangjian</cp:lastModifiedBy>
  <cp:revision>1268</cp:revision>
  <dcterms:created xsi:type="dcterms:W3CDTF">2022-11-20T07:56:00Z</dcterms:created>
  <dcterms:modified xsi:type="dcterms:W3CDTF">2023-04-04T11:25:00Z</dcterms:modified>
</cp:coreProperties>
</file>